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3072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ATTACHMENT 6</w:t>
      </w:r>
    </w:p>
    <w:p w14:paraId="09D732E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C95F07" w14:textId="69B319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CPS RECORD LAYOUT FOR BASIC LABOR FORCE ITEMS</w:t>
      </w:r>
    </w:p>
    <w:p w14:paraId="0B4F5A7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4EA001" w14:textId="19A1317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STANDARD PUBLIC USE FILES</w:t>
      </w:r>
    </w:p>
    <w:p w14:paraId="295D54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C82824F" w14:textId="71A2CD8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A1. HOUSEHOLD INFORMATION</w:t>
      </w:r>
    </w:p>
    <w:p w14:paraId="35CE1B0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EF4E4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9AF43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***********************************</w:t>
      </w:r>
    </w:p>
    <w:p w14:paraId="3C982744" w14:textId="03BE489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* STARTING JANUARY 2017 *</w:t>
      </w:r>
    </w:p>
    <w:p w14:paraId="34273F9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***********************************</w:t>
      </w:r>
    </w:p>
    <w:p w14:paraId="60BF15D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B5A35D" w14:textId="38823F2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</w:p>
    <w:p w14:paraId="5C48DA7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F2AD9F" w14:textId="245140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HRHHID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HOUSEHOLD IDENTIFIER</w:t>
      </w:r>
      <w:r w:rsidRPr="00461780">
        <w:rPr>
          <w:rFonts w:ascii="Courier New" w:hAnsi="Courier New" w:cs="Courier New"/>
        </w:rPr>
        <w:tab/>
        <w:t>(Part 1)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1- 15</w:t>
      </w:r>
    </w:p>
    <w:p w14:paraId="05FBA02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3BC785" w14:textId="765ABB2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0D61FA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D401C1" w14:textId="18D1A4F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Part 1. See Characters 71-75 for Part 2 of the Household Identifier.</w:t>
      </w:r>
    </w:p>
    <w:p w14:paraId="1A54094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24F3C8AD" w14:textId="15635E5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HRMONTH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MONTH OF INTERVIEW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16-17</w:t>
      </w:r>
    </w:p>
    <w:p w14:paraId="376658F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C6F8D1D" w14:textId="2BC02E2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HHLDs IN SAMPLE</w:t>
      </w:r>
    </w:p>
    <w:p w14:paraId="0E8570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440A50" w14:textId="7D0664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D4C63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884CF7" w14:textId="69C6D31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</w:p>
    <w:p w14:paraId="25FD7AD8" w14:textId="19B3E14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MAX VALUE</w:t>
      </w:r>
    </w:p>
    <w:p w14:paraId="085E85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34D2A6" w14:textId="10B5E6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HRYEAR4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YEAR OF INTERVIEW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18-21</w:t>
      </w:r>
    </w:p>
    <w:p w14:paraId="5E81FE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1C9A2B" w14:textId="3B52AA8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HHLDs IN SAMPLE</w:t>
      </w:r>
    </w:p>
    <w:p w14:paraId="30532A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954A22" w14:textId="446AB1F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749B0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F4ABCF" w14:textId="15FED3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1998</w:t>
      </w:r>
      <w:r w:rsidRPr="00461780">
        <w:rPr>
          <w:rFonts w:ascii="Courier New" w:hAnsi="Courier New" w:cs="Courier New"/>
        </w:rPr>
        <w:tab/>
        <w:t>MIN VALUE</w:t>
      </w:r>
    </w:p>
    <w:p w14:paraId="05700084" w14:textId="0F889D7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2999</w:t>
      </w:r>
      <w:r w:rsidRPr="00461780">
        <w:rPr>
          <w:rFonts w:ascii="Courier New" w:hAnsi="Courier New" w:cs="Courier New"/>
        </w:rPr>
        <w:tab/>
        <w:t>MAX VALUE</w:t>
      </w:r>
    </w:p>
    <w:p w14:paraId="34D0730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DA0B1E" w14:textId="1D35D6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HURESPLI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LINE NUMBER OF THE CURRENT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22 - 23</w:t>
      </w:r>
    </w:p>
    <w:p w14:paraId="36E9587D" w14:textId="35E76DB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RESPONDENT                                 </w:t>
      </w:r>
    </w:p>
    <w:p w14:paraId="30F47E0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941C2D" w14:textId="2DC596F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309BC5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8A64B1" w14:textId="1126E7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MIN VALUE</w:t>
      </w:r>
    </w:p>
    <w:p w14:paraId="0345980C" w14:textId="30FE33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1FE6C24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B6EC7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9977B3" w14:textId="70C7B6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HUFINAL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FINAL OUTCOME 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24 - 26</w:t>
      </w:r>
    </w:p>
    <w:p w14:paraId="1092075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4D304B14" w14:textId="414540F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OUTCOME CODES BETWEEN 001 AND 020 ARE FOR CATI. </w:t>
      </w:r>
    </w:p>
    <w:p w14:paraId="50BD1A21" w14:textId="0DBC26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ALL OTHER OUTCOME CODES ARE FOR CAPI. </w:t>
      </w:r>
    </w:p>
    <w:p w14:paraId="01A031F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</w:p>
    <w:p w14:paraId="79AA941E" w14:textId="5CF5558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2001419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B3E9C51" w14:textId="2393DB0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001</w:t>
      </w:r>
      <w:r w:rsidRPr="00461780">
        <w:rPr>
          <w:rFonts w:ascii="Courier New" w:hAnsi="Courier New" w:cs="Courier New"/>
        </w:rPr>
        <w:tab/>
        <w:t>FULLY COMPLETE CATI INTERVIEW</w:t>
      </w:r>
    </w:p>
    <w:p w14:paraId="5BFFB46E" w14:textId="7A474D9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002</w:t>
      </w:r>
      <w:r w:rsidRPr="00461780">
        <w:rPr>
          <w:rFonts w:ascii="Courier New" w:hAnsi="Courier New" w:cs="Courier New"/>
        </w:rPr>
        <w:tab/>
        <w:t>PARTIALLY COMPLETED CATI INTERVIEW</w:t>
      </w:r>
    </w:p>
    <w:p w14:paraId="7BB9B41A" w14:textId="1C79CD0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003</w:t>
      </w:r>
      <w:r w:rsidRPr="00461780">
        <w:rPr>
          <w:rFonts w:ascii="Courier New" w:hAnsi="Courier New" w:cs="Courier New"/>
        </w:rPr>
        <w:tab/>
        <w:t>COMPLETE BUT PERSONAL VISIT REQUESTED NEXT MONTH</w:t>
      </w:r>
    </w:p>
    <w:p w14:paraId="1E3F48FA" w14:textId="07BBD1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004</w:t>
      </w:r>
      <w:r w:rsidRPr="00461780">
        <w:rPr>
          <w:rFonts w:ascii="Courier New" w:hAnsi="Courier New" w:cs="Courier New"/>
        </w:rPr>
        <w:tab/>
        <w:t>PARTIAL, NOT COMPLETE AT CLOSEOUT</w:t>
      </w:r>
    </w:p>
    <w:p w14:paraId="7CDF5849" w14:textId="4B583F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005</w:t>
      </w:r>
      <w:r w:rsidRPr="00461780">
        <w:rPr>
          <w:rFonts w:ascii="Courier New" w:hAnsi="Courier New" w:cs="Courier New"/>
        </w:rPr>
        <w:tab/>
        <w:t>LABOR FORCE COMPLETE, SUPPLEMENT INCOMPLETE - CATI</w:t>
      </w:r>
    </w:p>
    <w:p w14:paraId="1F4AF4F0" w14:textId="139084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006</w:t>
      </w:r>
      <w:r w:rsidRPr="00461780">
        <w:rPr>
          <w:rFonts w:ascii="Courier New" w:hAnsi="Courier New" w:cs="Courier New"/>
        </w:rPr>
        <w:tab/>
        <w:t xml:space="preserve">LF COMPLETE, SUPPLEMENT DK ITEMS INCOMPLETE AT </w:t>
      </w:r>
    </w:p>
    <w:p w14:paraId="19A35DF4" w14:textId="2A3CDC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CLOSEOUT–ASEC ONLY</w:t>
      </w:r>
    </w:p>
    <w:p w14:paraId="2B58070C" w14:textId="7BEC5C9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020</w:t>
      </w:r>
      <w:r w:rsidRPr="00461780">
        <w:rPr>
          <w:rFonts w:ascii="Courier New" w:hAnsi="Courier New" w:cs="Courier New"/>
        </w:rPr>
        <w:tab/>
        <w:t>HH OCCUPIED ENTIRELY BY ARMED FORCES MEMBERS</w:t>
      </w:r>
    </w:p>
    <w:p w14:paraId="6B13340B" w14:textId="247E5A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ALL UNDER 15 YEARS OF AGE</w:t>
      </w:r>
    </w:p>
    <w:p w14:paraId="5AC07E49" w14:textId="1E728C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201</w:t>
      </w:r>
      <w:r w:rsidRPr="00461780">
        <w:rPr>
          <w:rFonts w:ascii="Courier New" w:hAnsi="Courier New" w:cs="Courier New"/>
        </w:rPr>
        <w:tab/>
        <w:t>CAPI COMPLETE</w:t>
      </w:r>
    </w:p>
    <w:p w14:paraId="25B98CC4" w14:textId="2B827E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202</w:t>
      </w:r>
      <w:r w:rsidRPr="00461780">
        <w:rPr>
          <w:rFonts w:ascii="Courier New" w:hAnsi="Courier New" w:cs="Courier New"/>
        </w:rPr>
        <w:tab/>
        <w:t>CALLBACK NEEDED</w:t>
      </w:r>
    </w:p>
    <w:p w14:paraId="5A59F14D" w14:textId="484852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203</w:t>
      </w:r>
      <w:r w:rsidRPr="00461780">
        <w:rPr>
          <w:rFonts w:ascii="Courier New" w:hAnsi="Courier New" w:cs="Courier New"/>
        </w:rPr>
        <w:tab/>
        <w:t>SUFFICIENT PARTIAL - PRECLOSEOUT</w:t>
      </w:r>
    </w:p>
    <w:p w14:paraId="478AF65B" w14:textId="198637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204</w:t>
      </w:r>
      <w:r w:rsidRPr="00461780">
        <w:rPr>
          <w:rFonts w:ascii="Courier New" w:hAnsi="Courier New" w:cs="Courier New"/>
        </w:rPr>
        <w:tab/>
        <w:t>SUFFICIENT PARTIAL - AT CLOSEOUT</w:t>
      </w:r>
    </w:p>
    <w:p w14:paraId="3919E3AA" w14:textId="4D096D0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205</w:t>
      </w:r>
      <w:r w:rsidRPr="00461780">
        <w:rPr>
          <w:rFonts w:ascii="Courier New" w:hAnsi="Courier New" w:cs="Courier New"/>
        </w:rPr>
        <w:tab/>
        <w:t>LABOR FORCE COMPLETE, - SUPPL. INCOMPLETE - CAPI</w:t>
      </w:r>
    </w:p>
    <w:p w14:paraId="313FCC19" w14:textId="7DA949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213</w:t>
      </w:r>
      <w:r w:rsidRPr="00461780">
        <w:rPr>
          <w:rFonts w:ascii="Courier New" w:hAnsi="Courier New" w:cs="Courier New"/>
        </w:rPr>
        <w:tab/>
        <w:t>LANGUAGE BARRIER</w:t>
      </w:r>
    </w:p>
    <w:p w14:paraId="77859EAA" w14:textId="6271479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214</w:t>
      </w:r>
      <w:r w:rsidRPr="00461780">
        <w:rPr>
          <w:rFonts w:ascii="Courier New" w:hAnsi="Courier New" w:cs="Courier New"/>
        </w:rPr>
        <w:tab/>
        <w:t>UNABLE TO LOCATE</w:t>
      </w:r>
    </w:p>
    <w:p w14:paraId="5C24D9D1" w14:textId="2ED514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216</w:t>
      </w:r>
      <w:r w:rsidRPr="00461780">
        <w:rPr>
          <w:rFonts w:ascii="Courier New" w:hAnsi="Courier New" w:cs="Courier New"/>
        </w:rPr>
        <w:tab/>
        <w:t>NO ONE HOME</w:t>
      </w:r>
    </w:p>
    <w:p w14:paraId="0CC4FCB9" w14:textId="3F74AA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217</w:t>
      </w:r>
      <w:r w:rsidRPr="00461780">
        <w:rPr>
          <w:rFonts w:ascii="Courier New" w:hAnsi="Courier New" w:cs="Courier New"/>
        </w:rPr>
        <w:tab/>
        <w:t>TEMPORARILY ABSENT</w:t>
      </w:r>
    </w:p>
    <w:p w14:paraId="7C1FF7DB" w14:textId="79CDAA4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218</w:t>
      </w:r>
      <w:r w:rsidRPr="00461780">
        <w:rPr>
          <w:rFonts w:ascii="Courier New" w:hAnsi="Courier New" w:cs="Courier New"/>
        </w:rPr>
        <w:tab/>
        <w:t>REFUSED</w:t>
      </w:r>
    </w:p>
    <w:p w14:paraId="717484AA" w14:textId="620B16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219</w:t>
      </w:r>
      <w:r w:rsidRPr="00461780">
        <w:rPr>
          <w:rFonts w:ascii="Courier New" w:hAnsi="Courier New" w:cs="Courier New"/>
        </w:rPr>
        <w:tab/>
        <w:t>OTHER OCCUPIED - SPECIFY</w:t>
      </w:r>
    </w:p>
    <w:p w14:paraId="1E12748E" w14:textId="5E7A67F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223</w:t>
      </w:r>
      <w:r w:rsidRPr="00461780">
        <w:rPr>
          <w:rFonts w:ascii="Courier New" w:hAnsi="Courier New" w:cs="Courier New"/>
        </w:rPr>
        <w:tab/>
        <w:t>ENTIRE HOUSEHOLD ARMED FORCES</w:t>
      </w:r>
    </w:p>
    <w:p w14:paraId="450E3CBC" w14:textId="18F37C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224</w:t>
      </w:r>
      <w:r w:rsidRPr="00461780">
        <w:rPr>
          <w:rFonts w:ascii="Courier New" w:hAnsi="Courier New" w:cs="Courier New"/>
        </w:rPr>
        <w:tab/>
        <w:t>ENTIRE HOUSEHOLD UNDER 15</w:t>
      </w:r>
    </w:p>
    <w:p w14:paraId="4E3CC745" w14:textId="500D20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225</w:t>
      </w:r>
      <w:r w:rsidRPr="00461780">
        <w:rPr>
          <w:rFonts w:ascii="Courier New" w:hAnsi="Courier New" w:cs="Courier New"/>
        </w:rPr>
        <w:tab/>
        <w:t>TEMP. OCCUPIED W/PERSONS WITH URE</w:t>
      </w:r>
    </w:p>
    <w:p w14:paraId="0CB58D24" w14:textId="229D73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226</w:t>
      </w:r>
      <w:r w:rsidRPr="00461780">
        <w:rPr>
          <w:rFonts w:ascii="Courier New" w:hAnsi="Courier New" w:cs="Courier New"/>
        </w:rPr>
        <w:tab/>
        <w:t>VACANT REGULAR</w:t>
      </w:r>
    </w:p>
    <w:p w14:paraId="2BF46736" w14:textId="0D54B43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227</w:t>
      </w:r>
      <w:r w:rsidRPr="00461780">
        <w:rPr>
          <w:rFonts w:ascii="Courier New" w:hAnsi="Courier New" w:cs="Courier New"/>
        </w:rPr>
        <w:tab/>
        <w:t>VACANT - STORAGE OF HHLD FURNITURE</w:t>
      </w:r>
    </w:p>
    <w:p w14:paraId="5A2840E2" w14:textId="05915A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228</w:t>
      </w:r>
      <w:r w:rsidRPr="00461780">
        <w:rPr>
          <w:rFonts w:ascii="Courier New" w:hAnsi="Courier New" w:cs="Courier New"/>
        </w:rPr>
        <w:tab/>
        <w:t>UNFIT, TO BE DEMOLISHED</w:t>
      </w:r>
    </w:p>
    <w:p w14:paraId="554DF5C4" w14:textId="34560BC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229</w:t>
      </w:r>
      <w:r w:rsidRPr="00461780">
        <w:rPr>
          <w:rFonts w:ascii="Courier New" w:hAnsi="Courier New" w:cs="Courier New"/>
        </w:rPr>
        <w:tab/>
        <w:t>UNDER CONSTRUCTION, NOT READY</w:t>
      </w:r>
    </w:p>
    <w:p w14:paraId="2ADA4DFA" w14:textId="640E6A7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230</w:t>
      </w:r>
      <w:r w:rsidRPr="00461780">
        <w:rPr>
          <w:rFonts w:ascii="Courier New" w:hAnsi="Courier New" w:cs="Courier New"/>
        </w:rPr>
        <w:tab/>
        <w:t>CONVERTED TO TEMP BUSINESS OR STORAGE</w:t>
      </w:r>
    </w:p>
    <w:p w14:paraId="13EE2745" w14:textId="181758A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231</w:t>
      </w:r>
      <w:r w:rsidRPr="00461780">
        <w:rPr>
          <w:rFonts w:ascii="Courier New" w:hAnsi="Courier New" w:cs="Courier New"/>
        </w:rPr>
        <w:tab/>
        <w:t>UNOCCUPIED TENT OR TRAILER SITE</w:t>
      </w:r>
    </w:p>
    <w:p w14:paraId="3265456E" w14:textId="52B00C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232</w:t>
      </w:r>
      <w:r w:rsidRPr="00461780">
        <w:rPr>
          <w:rFonts w:ascii="Courier New" w:hAnsi="Courier New" w:cs="Courier New"/>
        </w:rPr>
        <w:tab/>
        <w:t>PERMIT GRANTED - CONSTRUCTION NOT STARTED</w:t>
      </w:r>
    </w:p>
    <w:p w14:paraId="72254BC0" w14:textId="46ECC4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233</w:t>
      </w:r>
      <w:r w:rsidRPr="00461780">
        <w:rPr>
          <w:rFonts w:ascii="Courier New" w:hAnsi="Courier New" w:cs="Courier New"/>
        </w:rPr>
        <w:tab/>
        <w:t>OTHER - SPECIFY</w:t>
      </w:r>
    </w:p>
    <w:p w14:paraId="1BD7E6D5" w14:textId="0432AC0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240</w:t>
      </w:r>
      <w:r w:rsidRPr="00461780">
        <w:rPr>
          <w:rFonts w:ascii="Courier New" w:hAnsi="Courier New" w:cs="Courier New"/>
        </w:rPr>
        <w:tab/>
        <w:t>DEMOLISHED</w:t>
      </w:r>
    </w:p>
    <w:p w14:paraId="44BF4A60" w14:textId="26FDCF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241</w:t>
      </w:r>
      <w:r w:rsidRPr="00461780">
        <w:rPr>
          <w:rFonts w:ascii="Courier New" w:hAnsi="Courier New" w:cs="Courier New"/>
        </w:rPr>
        <w:tab/>
        <w:t>HOUSE OR TRAILER MOVED</w:t>
      </w:r>
    </w:p>
    <w:p w14:paraId="79952C46" w14:textId="7203994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242</w:t>
      </w:r>
      <w:r w:rsidRPr="00461780">
        <w:rPr>
          <w:rFonts w:ascii="Courier New" w:hAnsi="Courier New" w:cs="Courier New"/>
        </w:rPr>
        <w:tab/>
        <w:t>OUTSIDE SEGMENT</w:t>
      </w:r>
    </w:p>
    <w:p w14:paraId="6AD06CBE" w14:textId="0F1BC4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243</w:t>
      </w:r>
      <w:r w:rsidRPr="00461780">
        <w:rPr>
          <w:rFonts w:ascii="Courier New" w:hAnsi="Courier New" w:cs="Courier New"/>
        </w:rPr>
        <w:tab/>
        <w:t>CONVERTED TO PERM. BUSINESS OR STORAGE</w:t>
      </w:r>
    </w:p>
    <w:p w14:paraId="58E8A3D7" w14:textId="375069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244</w:t>
      </w:r>
      <w:r w:rsidRPr="00461780">
        <w:rPr>
          <w:rFonts w:ascii="Courier New" w:hAnsi="Courier New" w:cs="Courier New"/>
        </w:rPr>
        <w:tab/>
        <w:t>MERGED</w:t>
      </w:r>
    </w:p>
    <w:p w14:paraId="6FE261D1" w14:textId="22E6A5D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245</w:t>
      </w:r>
      <w:r w:rsidRPr="00461780">
        <w:rPr>
          <w:rFonts w:ascii="Courier New" w:hAnsi="Courier New" w:cs="Courier New"/>
        </w:rPr>
        <w:tab/>
        <w:t>CONDEMNED</w:t>
      </w:r>
    </w:p>
    <w:p w14:paraId="5ACF92A6" w14:textId="05761F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246</w:t>
      </w:r>
      <w:r w:rsidRPr="00461780">
        <w:rPr>
          <w:rFonts w:ascii="Courier New" w:hAnsi="Courier New" w:cs="Courier New"/>
        </w:rPr>
        <w:tab/>
        <w:t>BUILT AFTER APRIL 1, 2000</w:t>
      </w:r>
    </w:p>
    <w:p w14:paraId="6839D0BB" w14:textId="1F9E64A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247</w:t>
      </w:r>
      <w:r w:rsidRPr="00461780">
        <w:rPr>
          <w:rFonts w:ascii="Courier New" w:hAnsi="Courier New" w:cs="Courier New"/>
        </w:rPr>
        <w:tab/>
        <w:t>UNUSED SERIAL NO./LISTING SHEET LINE</w:t>
      </w:r>
    </w:p>
    <w:p w14:paraId="0D097B64" w14:textId="1A88AF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248</w:t>
      </w:r>
      <w:r w:rsidRPr="00461780">
        <w:rPr>
          <w:rFonts w:ascii="Courier New" w:hAnsi="Courier New" w:cs="Courier New"/>
        </w:rPr>
        <w:tab/>
        <w:t>OTHER - SPECIFY</w:t>
      </w:r>
    </w:p>
    <w:p w14:paraId="3FCF5C8E" w14:textId="08CE9C0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256</w:t>
      </w:r>
      <w:r w:rsidRPr="00461780">
        <w:rPr>
          <w:rFonts w:ascii="Courier New" w:hAnsi="Courier New" w:cs="Courier New"/>
        </w:rPr>
        <w:tab/>
        <w:t>REMOVED DURING SUB-SAMPLING</w:t>
      </w:r>
    </w:p>
    <w:p w14:paraId="111E9A6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257</w:t>
      </w:r>
      <w:r w:rsidRPr="00461780">
        <w:rPr>
          <w:rFonts w:ascii="Courier New" w:hAnsi="Courier New" w:cs="Courier New"/>
        </w:rPr>
        <w:tab/>
        <w:t>UNIT ALREADY HAD A CHANCE OF SELECTION</w:t>
      </w:r>
    </w:p>
    <w:p w14:paraId="5E15A9E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0239F8B" w14:textId="6E8129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0" w:author="Author" w:date="2020-02-14T18:23:00Z">
        <w:r w:rsidRPr="00461780">
          <w:rPr>
            <w:rFonts w:ascii="Courier New" w:hAnsi="Courier New" w:cs="Courier New"/>
          </w:rPr>
          <w:t>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27 - 28</w:t>
      </w:r>
    </w:p>
    <w:p w14:paraId="71AC59C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</w:p>
    <w:p w14:paraId="7BFE2A85" w14:textId="4427BDAC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B2341D" w14:textId="680827B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HETENURE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ARE YOUR LIVING QUARTERS...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29 - 30</w:t>
      </w:r>
    </w:p>
    <w:p w14:paraId="2F8629DB" w14:textId="264A9229" w:rsidR="00461780" w:rsidRPr="00461780" w:rsidRDefault="00461780" w:rsidP="00461780">
      <w:pPr>
        <w:pStyle w:val="PlainText"/>
        <w:rPr>
          <w:ins w:id="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(READ ANSWER CATEGORIES)</w:t>
      </w:r>
    </w:p>
    <w:p w14:paraId="490090E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C489D2" w14:textId="77777777" w:rsidR="00461780" w:rsidRPr="00461780" w:rsidRDefault="00461780" w:rsidP="00461780">
      <w:pPr>
        <w:pStyle w:val="PlainText"/>
        <w:rPr>
          <w:ins w:id="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HRINTSTA = 1 OR HUTYPB = 1-3</w:t>
      </w:r>
    </w:p>
    <w:p w14:paraId="4FE8203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27EF04" w14:textId="1D44AC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2091F8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0C5FC7" w14:textId="66005A3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OWNED OR BEING BOUGHT BY A HH MEMBER </w:t>
      </w:r>
    </w:p>
    <w:p w14:paraId="6CC3435C" w14:textId="369297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RENTED FOR CASH </w:t>
      </w:r>
    </w:p>
    <w:p w14:paraId="19FC1A1C" w14:textId="56C3E91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OCCUPIED WITHOUT PAYMENT OF CASH RENT</w:t>
      </w:r>
    </w:p>
    <w:p w14:paraId="7782570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524E02" w14:textId="5D50B3D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NOTE: May be missing on the Basic CPS microdata files.  </w:t>
      </w:r>
    </w:p>
    <w:p w14:paraId="16879D3D" w14:textId="2C354A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This will be updated on later releases of the same month’s data.</w:t>
      </w:r>
    </w:p>
    <w:p w14:paraId="6BA7DF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47C00E" w14:textId="2FA9E37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HEHOUSUT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TYPE OF HOUSING UNIT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31 - 32</w:t>
      </w:r>
    </w:p>
    <w:p w14:paraId="359F8AE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4A104D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HHLDs IN SAMPLE</w:t>
      </w:r>
    </w:p>
    <w:p w14:paraId="7043205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3C95F3" w14:textId="3F7F2E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61517E4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66D61F" w14:textId="03C9B7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OTHER UNIT</w:t>
      </w:r>
    </w:p>
    <w:p w14:paraId="1A3112B2" w14:textId="6C965A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HOUSE, APARTMENT, FLAT</w:t>
      </w:r>
    </w:p>
    <w:p w14:paraId="67A6E950" w14:textId="5F2936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HU IN NONTRANSIENT HOTEL, MOTEL, ETC.</w:t>
      </w:r>
    </w:p>
    <w:p w14:paraId="09519A2D" w14:textId="4B29AC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HU PERMANENT IN TRANSIENT HOTEL, MOTEL</w:t>
      </w:r>
    </w:p>
    <w:p w14:paraId="1A946A58" w14:textId="18CB6E8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HU IN ROOMING HOUSE</w:t>
      </w:r>
    </w:p>
    <w:p w14:paraId="4AC07C13" w14:textId="4F5C54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MOBILE HOME OR TRAILER W/NO PERM. ROOM ADDED</w:t>
      </w:r>
    </w:p>
    <w:p w14:paraId="5564B107" w14:textId="2432520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MOBILE HOME OR TRAILER W/1 OR MORE PERM. ROOMS ADDED</w:t>
      </w:r>
    </w:p>
    <w:p w14:paraId="12E8485D" w14:textId="39809E4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HU NOT SPECIFIED ABOVE</w:t>
      </w:r>
    </w:p>
    <w:p w14:paraId="742CE40F" w14:textId="16458A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QUARTERS NOT HU IN ROOMING OR BRDING HS</w:t>
      </w:r>
    </w:p>
    <w:p w14:paraId="79361034" w14:textId="04D94FC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UNIT NOT PERM. IN TRANSIENT HOTL, MOTL</w:t>
      </w:r>
    </w:p>
    <w:p w14:paraId="2A18855E" w14:textId="1FD637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UNOCCUPIED TENT SITE OR TRLR SITE</w:t>
      </w:r>
    </w:p>
    <w:p w14:paraId="09C11EF9" w14:textId="782750E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STUDENT QUARTERS IN COLLEGE DORM</w:t>
      </w:r>
    </w:p>
    <w:p w14:paraId="50CDF64C" w14:textId="6C04FA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OTHER UNIT NOT SPECIFIED ABOVE</w:t>
      </w:r>
    </w:p>
    <w:p w14:paraId="086E922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E9EC7D" w14:textId="5460E51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HETELHHD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IS THERE A TELEPHONE IN THIS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33 - 34</w:t>
      </w:r>
    </w:p>
    <w:p w14:paraId="6D2236B9" w14:textId="3996CC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HOUSE/APARTMENT?</w:t>
      </w:r>
    </w:p>
    <w:p w14:paraId="549A43B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D242AD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HRINTSTA = 1</w:t>
      </w:r>
    </w:p>
    <w:p w14:paraId="2F8BEA1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9F9353" w14:textId="13765D4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5E3A85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BF40D2" w14:textId="53ABE49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792678F3" w14:textId="5FB8B4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53FAF9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33AAAB" w14:textId="4C00D9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HETELAVL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IS THERE A TELEPHONE ELSEWHERE 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35 - 36</w:t>
      </w:r>
    </w:p>
    <w:p w14:paraId="7F2759DA" w14:textId="57A2572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WHICH PEOPLE IN THIS HOUSEHOLD CAN </w:t>
      </w:r>
    </w:p>
    <w:p w14:paraId="23AF0A71" w14:textId="5089601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BE CONTACTED?</w:t>
      </w:r>
    </w:p>
    <w:p w14:paraId="0D30497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7F782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HETELHHD = 2</w:t>
      </w:r>
    </w:p>
    <w:p w14:paraId="053252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99B79E" w14:textId="22C476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226184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A7DC9E4" w14:textId="7E7AEC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16B6D380" w14:textId="3409358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7EDC8B4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D87082" w14:textId="1F6A50C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HEPHONEO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IS A TELEPHONE INTERVIEW ACCEPTABLE?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37 - 38</w:t>
      </w:r>
    </w:p>
    <w:p w14:paraId="23610C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2BA1FD" w14:textId="440003D6" w:rsidR="00461780" w:rsidRPr="00461780" w:rsidRDefault="00461780" w:rsidP="00461780">
      <w:pPr>
        <w:pStyle w:val="PlainText"/>
        <w:rPr>
          <w:ins w:id="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HETELHHD = 1 OR HETELAVL = 1</w:t>
      </w:r>
    </w:p>
    <w:p w14:paraId="6DF25128" w14:textId="77777777" w:rsidR="00461780" w:rsidRPr="00461780" w:rsidRDefault="00461780" w:rsidP="00461780">
      <w:pPr>
        <w:pStyle w:val="PlainText"/>
        <w:rPr>
          <w:ins w:id="4" w:author="Author" w:date="2020-02-14T18:23:00Z"/>
          <w:rFonts w:ascii="Courier New" w:hAnsi="Courier New" w:cs="Courier New"/>
        </w:rPr>
      </w:pPr>
    </w:p>
    <w:p w14:paraId="1D7D6597" w14:textId="77777777" w:rsidR="00461780" w:rsidRPr="00461780" w:rsidRDefault="00461780" w:rsidP="00461780">
      <w:pPr>
        <w:pStyle w:val="PlainText"/>
        <w:rPr>
          <w:moveFrom w:id="5" w:author="Author" w:date="2020-02-14T18:23:00Z"/>
          <w:rFonts w:ascii="Courier New" w:hAnsi="Courier New" w:cs="Courier New"/>
        </w:rPr>
      </w:pPr>
      <w:moveFromRangeStart w:id="6" w:author="Author" w:date="2020-02-14T18:23:00Z" w:name="move32597016"/>
    </w:p>
    <w:p w14:paraId="04205B1A" w14:textId="4FA005A7" w:rsidR="00461780" w:rsidRPr="00461780" w:rsidRDefault="00461780" w:rsidP="00461780">
      <w:pPr>
        <w:pStyle w:val="PlainText"/>
        <w:rPr>
          <w:ins w:id="7" w:author="Author" w:date="2020-02-14T18:23:00Z"/>
          <w:rFonts w:ascii="Courier New" w:hAnsi="Courier New" w:cs="Courier New"/>
        </w:rPr>
      </w:pPr>
      <w:moveFrom w:id="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6"/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6853B9C0" w14:textId="4905BA8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6F09FBA0" w14:textId="0A5988D4" w:rsidR="00461780" w:rsidRPr="00461780" w:rsidRDefault="00461780" w:rsidP="00461780">
      <w:pPr>
        <w:pStyle w:val="PlainText"/>
        <w:rPr>
          <w:ins w:id="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6D07132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76738B" w14:textId="27E2DB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HEFAMINC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FAMILY INCOME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39 - 40</w:t>
      </w:r>
    </w:p>
    <w:p w14:paraId="323B7423" w14:textId="450D5BF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(COMBINED INCOME OF ALL FAMILY MEMBERS  </w:t>
      </w:r>
    </w:p>
    <w:p w14:paraId="2DE337FC" w14:textId="2C8E890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DURING THE LAST 12 MONTHS.  INCLUDES MONEY </w:t>
      </w:r>
    </w:p>
    <w:p w14:paraId="00E78D27" w14:textId="732B60A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FROM JOBS, NET INCOME FROM BUSINESS, FARM </w:t>
      </w:r>
    </w:p>
    <w:p w14:paraId="4E1EB309" w14:textId="6228C13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OR RENT, PENSIONS, DIVIDENDS, INTEREST, </w:t>
      </w:r>
    </w:p>
    <w:p w14:paraId="0AC73E02" w14:textId="508911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SOCIAL SECURITY PAYMENTS AND ANY OTHER </w:t>
      </w:r>
    </w:p>
    <w:p w14:paraId="18A29A96" w14:textId="3580AA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MONEY INCOME RECEIVED BY FAMILY MEMBERS </w:t>
      </w:r>
    </w:p>
    <w:p w14:paraId="31112763" w14:textId="7A4B553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WHO ARE 15 YEARS OF AGE OR OLDER.)</w:t>
      </w:r>
    </w:p>
    <w:p w14:paraId="7A20D1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5823B1C4" w14:textId="1DC2491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beginning January 2010</w:t>
      </w:r>
    </w:p>
    <w:p w14:paraId="6C679F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5F79B2" w14:textId="417AE8A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Note: Caution should be used when using this variable since it </w:t>
      </w:r>
    </w:p>
    <w:p w14:paraId="0FCC8D7D" w14:textId="4E1A2E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has an allocation rate of approximately 20 percent.</w:t>
      </w:r>
    </w:p>
    <w:p w14:paraId="355CB67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D207E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869DC8" w14:textId="09AB890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  <w:t>VALID ENTRIES</w:t>
      </w:r>
    </w:p>
    <w:p w14:paraId="4B5FF29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AE9C0FA" w14:textId="14B426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LESS THAN $5,000</w:t>
      </w:r>
    </w:p>
    <w:p w14:paraId="349D0CEA" w14:textId="5E23067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5,000 TO 7,499</w:t>
      </w:r>
    </w:p>
    <w:p w14:paraId="08053B89" w14:textId="00BC31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7,500 TO 9,999</w:t>
      </w:r>
    </w:p>
    <w:p w14:paraId="4BC9B808" w14:textId="4EC17B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10,000 TO 12,499</w:t>
      </w:r>
    </w:p>
    <w:p w14:paraId="14A5ECC4" w14:textId="6FAF2AE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12,500 TO 14,999</w:t>
      </w:r>
    </w:p>
    <w:p w14:paraId="3C78D739" w14:textId="2E0D6C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15,000 TO 19,999</w:t>
      </w:r>
    </w:p>
    <w:p w14:paraId="02E56C25" w14:textId="54111E2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20,000 TO 24,999</w:t>
      </w:r>
    </w:p>
    <w:p w14:paraId="36727107" w14:textId="2FBF48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25,000 TO 29,999</w:t>
      </w:r>
    </w:p>
    <w:p w14:paraId="5F66EC1D" w14:textId="584BC5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30,000 TO 34,999</w:t>
      </w:r>
    </w:p>
    <w:p w14:paraId="0A7D0BD3" w14:textId="6DF17C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35,000 TO 39,999</w:t>
      </w:r>
    </w:p>
    <w:p w14:paraId="7A3B57B8" w14:textId="6453912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40,000 TO 49,999</w:t>
      </w:r>
    </w:p>
    <w:p w14:paraId="51A12547" w14:textId="74F470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50,000 TO 59,999</w:t>
      </w:r>
    </w:p>
    <w:p w14:paraId="2E200350" w14:textId="608883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60,000 TO 74,999</w:t>
      </w:r>
    </w:p>
    <w:p w14:paraId="1D2BEAD5" w14:textId="702596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75,000 TO 99,999</w:t>
      </w:r>
    </w:p>
    <w:p w14:paraId="38DCADE5" w14:textId="6D0115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100,000 TO 149,999</w:t>
      </w:r>
    </w:p>
    <w:p w14:paraId="0507ECBB" w14:textId="520464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150,000 OR MORE</w:t>
      </w:r>
    </w:p>
    <w:p w14:paraId="1C1180C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686FB28" w14:textId="3A2DDCD7" w:rsidR="00461780" w:rsidRPr="00461780" w:rsidRDefault="00461780" w:rsidP="00461780">
      <w:pPr>
        <w:pStyle w:val="PlainText"/>
        <w:rPr>
          <w:ins w:id="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HUTYPEA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TYPE A NONINTERVIEW REASON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41 - 42</w:t>
      </w:r>
      <w:moveFromRangeStart w:id="11" w:author="Author" w:date="2020-02-14T18:23:00Z" w:name="move32597017"/>
      <w:moveFrom w:id="1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1"/>
    </w:p>
    <w:p w14:paraId="635E20B2" w14:textId="77777777" w:rsidR="00461780" w:rsidRPr="00461780" w:rsidRDefault="00461780" w:rsidP="00461780">
      <w:pPr>
        <w:pStyle w:val="PlainText"/>
        <w:rPr>
          <w:moveTo w:id="13" w:author="Author" w:date="2020-02-14T18:23:00Z"/>
          <w:rFonts w:ascii="Courier New" w:hAnsi="Courier New" w:cs="Courier New"/>
        </w:rPr>
      </w:pPr>
      <w:moveToRangeStart w:id="14" w:author="Author" w:date="2020-02-14T18:23:00Z" w:name="move32597016"/>
    </w:p>
    <w:p w14:paraId="2D192D79" w14:textId="572DEDF9" w:rsidR="00461780" w:rsidRPr="00461780" w:rsidRDefault="00461780" w:rsidP="00461780">
      <w:pPr>
        <w:pStyle w:val="PlainText"/>
        <w:rPr>
          <w:ins w:id="15" w:author="Author" w:date="2020-02-14T18:23:00Z"/>
          <w:rFonts w:ascii="Courier New" w:hAnsi="Courier New" w:cs="Courier New"/>
        </w:rPr>
      </w:pPr>
      <w:moveTo w:id="1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14"/>
    </w:p>
    <w:p w14:paraId="39F248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ED47CFE" w14:textId="180F60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NO ONE HOME (NOH)</w:t>
      </w:r>
    </w:p>
    <w:p w14:paraId="58CBE6FA" w14:textId="2104F9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TEMPORARILY ABSENT (TA)</w:t>
      </w:r>
    </w:p>
    <w:p w14:paraId="2168E255" w14:textId="56D8E2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REFUSED (REF)</w:t>
      </w:r>
    </w:p>
    <w:p w14:paraId="4FBFA4BB" w14:textId="5970AC2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LANGUAGE BARRIER</w:t>
      </w:r>
    </w:p>
    <w:p w14:paraId="061F6936" w14:textId="528A22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UNABLE TO LOCATE</w:t>
      </w:r>
    </w:p>
    <w:p w14:paraId="7E13F6D5" w14:textId="5B7ED7AD" w:rsidR="00461780" w:rsidRPr="00461780" w:rsidRDefault="00461780" w:rsidP="00461780">
      <w:pPr>
        <w:pStyle w:val="PlainText"/>
        <w:rPr>
          <w:ins w:id="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OTHER OCCUPIED - SPECIFY</w:t>
      </w:r>
    </w:p>
    <w:p w14:paraId="5EF14E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6701E0" w14:textId="77777777" w:rsidR="00461780" w:rsidRPr="00461780" w:rsidRDefault="00461780" w:rsidP="00461780">
      <w:pPr>
        <w:pStyle w:val="PlainText"/>
        <w:rPr>
          <w:ins w:id="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HUTYPB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TYPE B NON-INTERVIEW REASON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43 - 44</w:t>
      </w:r>
    </w:p>
    <w:p w14:paraId="0CBFDE52" w14:textId="77777777" w:rsidR="00461780" w:rsidRPr="00461780" w:rsidRDefault="00461780" w:rsidP="00461780">
      <w:pPr>
        <w:pStyle w:val="PlainText"/>
        <w:rPr>
          <w:ins w:id="19" w:author="Author" w:date="2020-02-14T18:23:00Z"/>
          <w:rFonts w:ascii="Courier New" w:hAnsi="Courier New" w:cs="Courier New"/>
        </w:rPr>
      </w:pPr>
    </w:p>
    <w:p w14:paraId="37C0B181" w14:textId="7D215E6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20" w:author="Author" w:date="2020-02-14T18:23:00Z" w:name="move32597017"/>
      <w:moveTo w:id="2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22" w:author="Author" w:date="2020-02-14T18:23:00Z" w:name="move32597018"/>
      <w:moveToRangeEnd w:id="20"/>
      <w:moveFrom w:id="2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22"/>
    </w:p>
    <w:p w14:paraId="766660C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9C887D" w14:textId="0430A9A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VACANT REGULAR</w:t>
      </w:r>
    </w:p>
    <w:p w14:paraId="202D1288" w14:textId="59E96A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TEMPORARILY OCCUPIED BY PERSONS W/ URE</w:t>
      </w:r>
    </w:p>
    <w:p w14:paraId="7C2CAD31" w14:textId="6A971EC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VACANT-STORAGE OF HHLD FURNITURE </w:t>
      </w:r>
    </w:p>
    <w:p w14:paraId="58FD1D12" w14:textId="4284F4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UNFIT OR TO BE DEMOLISHED</w:t>
      </w:r>
    </w:p>
    <w:p w14:paraId="01512784" w14:textId="01A80A1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UNDER CONSTRUCTION, NOT READY</w:t>
      </w:r>
    </w:p>
    <w:p w14:paraId="21659C9E" w14:textId="2697E7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 xml:space="preserve">CONVERTED TO TEMP BUSINESS OR STORAGE </w:t>
      </w:r>
    </w:p>
    <w:p w14:paraId="52360C93" w14:textId="2CA850B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UNOCCUPIED TENT SITE OR TRAILER SITE</w:t>
      </w:r>
    </w:p>
    <w:p w14:paraId="7E8D4B10" w14:textId="502CC8D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PERMIT GRANTED CONSTRUCTION NOT STARTED</w:t>
      </w:r>
    </w:p>
    <w:p w14:paraId="0D859D4D" w14:textId="44E5B6B4" w:rsidR="00461780" w:rsidRPr="00461780" w:rsidRDefault="00461780" w:rsidP="00461780">
      <w:pPr>
        <w:pStyle w:val="PlainText"/>
        <w:rPr>
          <w:ins w:id="2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TYPE B - SPECIFY</w:t>
      </w:r>
    </w:p>
    <w:p w14:paraId="59F0497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3E7646" w14:textId="77777777" w:rsidR="00461780" w:rsidRPr="00461780" w:rsidRDefault="00461780" w:rsidP="00461780">
      <w:pPr>
        <w:pStyle w:val="PlainText"/>
        <w:rPr>
          <w:ins w:id="2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HUTYPC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TYPE C NON-INTERVIEW REASON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45 - 46 </w:t>
      </w:r>
    </w:p>
    <w:p w14:paraId="614C4FCB" w14:textId="77777777" w:rsidR="00461780" w:rsidRPr="00461780" w:rsidRDefault="00461780" w:rsidP="00461780">
      <w:pPr>
        <w:pStyle w:val="PlainText"/>
        <w:rPr>
          <w:ins w:id="26" w:author="Author" w:date="2020-02-14T18:23:00Z"/>
          <w:rFonts w:ascii="Courier New" w:hAnsi="Courier New" w:cs="Courier New"/>
        </w:rPr>
      </w:pPr>
    </w:p>
    <w:p w14:paraId="479DFC08" w14:textId="77777777" w:rsidR="00461780" w:rsidRPr="00461780" w:rsidRDefault="00461780" w:rsidP="00461780">
      <w:pPr>
        <w:pStyle w:val="PlainText"/>
        <w:rPr>
          <w:ins w:id="27" w:author="Author" w:date="2020-02-14T18:23:00Z"/>
          <w:rFonts w:ascii="Courier New" w:hAnsi="Courier New" w:cs="Courier New"/>
        </w:rPr>
      </w:pPr>
    </w:p>
    <w:p w14:paraId="12DA9E38" w14:textId="0D1926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28" w:author="Author" w:date="2020-02-14T18:23:00Z" w:name="move32597018"/>
      <w:moveTo w:id="2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30" w:author="Author" w:date="2020-02-14T18:23:00Z" w:name="move32597019"/>
      <w:moveToRangeEnd w:id="28"/>
      <w:moveFrom w:id="3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30"/>
    </w:p>
    <w:p w14:paraId="67F47F9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9D0AFDC" w14:textId="18F5496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DEMOLISHED</w:t>
      </w:r>
    </w:p>
    <w:p w14:paraId="45F74E22" w14:textId="150DA8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HOUSE OR TRAILER MOVED</w:t>
      </w:r>
    </w:p>
    <w:p w14:paraId="3B7D4592" w14:textId="480E6C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OUTSIDE SEGMENT</w:t>
      </w:r>
    </w:p>
    <w:p w14:paraId="4FE2B60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CONVERTED TO PERM. BUSINESS OR STORAGE   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476CEE2C" w14:textId="6C62FD7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MERGED</w:t>
      </w:r>
    </w:p>
    <w:p w14:paraId="38F9F576" w14:textId="2CA2DD4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CONDEMNED</w:t>
      </w:r>
    </w:p>
    <w:p w14:paraId="684A83C9" w14:textId="7F10C4C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UNUSED LINE OF LISTING SHEET</w:t>
      </w:r>
    </w:p>
    <w:p w14:paraId="0DAEA0A5" w14:textId="40B6295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- SPECIFY</w:t>
      </w:r>
    </w:p>
    <w:p w14:paraId="7F559F9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2D9941F" w14:textId="275D1C4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HWHHWGT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HOUSEHOLD WEIGHT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47 - 56</w:t>
      </w:r>
    </w:p>
    <w:p w14:paraId="40141864" w14:textId="3A131E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(4 IMPLIED DECIMAL PLACES)</w:t>
      </w:r>
    </w:p>
    <w:p w14:paraId="5DF897D5" w14:textId="101EC8BA" w:rsidR="00461780" w:rsidRPr="00461780" w:rsidRDefault="00461780" w:rsidP="00461780">
      <w:pPr>
        <w:pStyle w:val="PlainText"/>
        <w:rPr>
          <w:ins w:id="3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USED FOR TALLYING HOUSEHOLD CHARACTERISTICS</w:t>
      </w:r>
    </w:p>
    <w:p w14:paraId="24E5A89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824789" w14:textId="17EFB2DB" w:rsidR="00461780" w:rsidRPr="00461780" w:rsidRDefault="00461780" w:rsidP="00461780">
      <w:pPr>
        <w:pStyle w:val="PlainText"/>
        <w:rPr>
          <w:ins w:id="3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HRINTSTA = 1  </w:t>
      </w:r>
    </w:p>
    <w:p w14:paraId="35FF04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3603368" w14:textId="77777777" w:rsidR="00461780" w:rsidRPr="00461780" w:rsidRDefault="00461780" w:rsidP="00461780">
      <w:pPr>
        <w:pStyle w:val="PlainText"/>
        <w:rPr>
          <w:ins w:id="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HRINTSTA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INTERVIEW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57 - 58</w:t>
      </w:r>
    </w:p>
    <w:p w14:paraId="6CA0DDBE" w14:textId="77777777" w:rsidR="00461780" w:rsidRPr="00461780" w:rsidRDefault="00461780" w:rsidP="00461780">
      <w:pPr>
        <w:pStyle w:val="PlainText"/>
        <w:rPr>
          <w:moveTo w:id="35" w:author="Author" w:date="2020-02-14T18:23:00Z"/>
          <w:rFonts w:ascii="Courier New" w:hAnsi="Courier New" w:cs="Courier New"/>
        </w:rPr>
      </w:pPr>
      <w:moveToRangeStart w:id="36" w:author="Author" w:date="2020-02-14T18:23:00Z" w:name="move32597020"/>
    </w:p>
    <w:p w14:paraId="7267AE5E" w14:textId="77777777" w:rsidR="00461780" w:rsidRPr="00461780" w:rsidRDefault="00461780" w:rsidP="00461780">
      <w:pPr>
        <w:pStyle w:val="PlainText"/>
        <w:rPr>
          <w:ins w:id="37" w:author="Author" w:date="2020-02-14T18:23:00Z"/>
          <w:rFonts w:ascii="Courier New" w:hAnsi="Courier New" w:cs="Courier New"/>
        </w:rPr>
      </w:pPr>
      <w:moveTo w:id="3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</w:moveTo>
      <w:moveToRangeEnd w:id="36"/>
    </w:p>
    <w:p w14:paraId="0E993F2B" w14:textId="77777777" w:rsidR="00461780" w:rsidRPr="00461780" w:rsidRDefault="00461780" w:rsidP="00461780">
      <w:pPr>
        <w:pStyle w:val="PlainText"/>
        <w:rPr>
          <w:ins w:id="39" w:author="Author" w:date="2020-02-14T18:23:00Z"/>
          <w:rFonts w:ascii="Courier New" w:hAnsi="Courier New" w:cs="Courier New"/>
        </w:rPr>
      </w:pPr>
    </w:p>
    <w:p w14:paraId="28190135" w14:textId="35870BF6" w:rsidR="00461780" w:rsidRPr="00461780" w:rsidRDefault="00461780" w:rsidP="00461780">
      <w:pPr>
        <w:pStyle w:val="PlainText"/>
        <w:rPr>
          <w:ins w:id="40" w:author="Author" w:date="2020-02-14T18:23:00Z"/>
          <w:rFonts w:ascii="Courier New" w:hAnsi="Courier New" w:cs="Courier New"/>
        </w:rPr>
      </w:pPr>
      <w:moveToRangeStart w:id="41" w:author="Author" w:date="2020-02-14T18:23:00Z" w:name="move32597019"/>
      <w:moveTo w:id="4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43" w:author="Author" w:date="2020-02-14T18:23:00Z" w:name="move32597021"/>
      <w:moveToRangeEnd w:id="41"/>
      <w:moveFrom w:id="4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  <w:moveFromRangeStart w:id="45" w:author="Author" w:date="2020-02-14T18:23:00Z" w:name="move32597022"/>
        <w:moveFromRangeEnd w:id="43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45"/>
    </w:p>
    <w:p w14:paraId="625004A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CF4F90" w14:textId="18E2A8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INTERVIEW</w:t>
      </w:r>
    </w:p>
    <w:p w14:paraId="562C196F" w14:textId="4A63F8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TYPE A NON-INTERVIEW</w:t>
      </w:r>
    </w:p>
    <w:p w14:paraId="74D89428" w14:textId="7849A1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TYPE B NON-INTERVIEW</w:t>
      </w:r>
    </w:p>
    <w:p w14:paraId="33B8C4C2" w14:textId="3E3F9713" w:rsidR="00461780" w:rsidRPr="00461780" w:rsidRDefault="00461780" w:rsidP="00461780">
      <w:pPr>
        <w:pStyle w:val="PlainText"/>
        <w:rPr>
          <w:ins w:id="4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TYPE C NON-INTERVIEW</w:t>
      </w:r>
    </w:p>
    <w:p w14:paraId="526114A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612945" w14:textId="2893794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HRNUMHOU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TOTAL NUMBER OF PERSONS LIVING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59 - 60</w:t>
      </w:r>
    </w:p>
    <w:p w14:paraId="37793287" w14:textId="77777777" w:rsidR="00461780" w:rsidRPr="00461780" w:rsidRDefault="00461780" w:rsidP="00461780">
      <w:pPr>
        <w:pStyle w:val="PlainText"/>
        <w:rPr>
          <w:ins w:id="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IN THE HOUSEHOLD (HOUSEHOLD MEMBERS). </w:t>
      </w:r>
    </w:p>
    <w:p w14:paraId="3F9445A0" w14:textId="77777777" w:rsidR="00461780" w:rsidRPr="00461780" w:rsidRDefault="00461780" w:rsidP="00461780">
      <w:pPr>
        <w:pStyle w:val="PlainText"/>
        <w:rPr>
          <w:ins w:id="48" w:author="Author" w:date="2020-02-14T18:23:00Z"/>
          <w:rFonts w:ascii="Courier New" w:hAnsi="Courier New" w:cs="Courier New"/>
        </w:rPr>
      </w:pPr>
    </w:p>
    <w:p w14:paraId="363FEA23" w14:textId="77777777" w:rsidR="00461780" w:rsidRPr="00461780" w:rsidRDefault="00461780" w:rsidP="00461780">
      <w:pPr>
        <w:pStyle w:val="PlainText"/>
        <w:rPr>
          <w:ins w:id="49" w:author="Author" w:date="2020-02-14T18:23:00Z"/>
          <w:rFonts w:ascii="Courier New" w:hAnsi="Courier New" w:cs="Courier New"/>
        </w:rPr>
      </w:pPr>
      <w:moveToRangeStart w:id="50" w:author="Author" w:date="2020-02-14T18:23:00Z" w:name="move32597021"/>
      <w:moveTo w:id="5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</w:moveTo>
      <w:moveToRangeEnd w:id="50"/>
    </w:p>
    <w:p w14:paraId="4D06007A" w14:textId="77777777" w:rsidR="00461780" w:rsidRPr="00461780" w:rsidRDefault="00461780" w:rsidP="00461780">
      <w:pPr>
        <w:pStyle w:val="PlainText"/>
        <w:rPr>
          <w:ins w:id="52" w:author="Author" w:date="2020-02-14T18:23:00Z"/>
          <w:rFonts w:ascii="Courier New" w:hAnsi="Courier New" w:cs="Courier New"/>
        </w:rPr>
      </w:pPr>
    </w:p>
    <w:p w14:paraId="7A4D3843" w14:textId="3E41BFAD" w:rsidR="00461780" w:rsidRPr="00461780" w:rsidRDefault="00461780" w:rsidP="00461780">
      <w:pPr>
        <w:pStyle w:val="PlainText"/>
        <w:rPr>
          <w:ins w:id="53" w:author="Author" w:date="2020-02-14T18:23:00Z"/>
          <w:rFonts w:ascii="Courier New" w:hAnsi="Courier New" w:cs="Courier New"/>
        </w:rPr>
      </w:pPr>
      <w:moveToRangeStart w:id="54" w:author="Author" w:date="2020-02-14T18:23:00Z" w:name="move32597022"/>
      <w:moveTo w:id="5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56" w:author="Author" w:date="2020-02-14T18:23:00Z" w:name="move32597023"/>
      <w:moveToRangeEnd w:id="54"/>
      <w:moveFrom w:id="5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  <w:moveFromRangeStart w:id="58" w:author="Author" w:date="2020-02-14T18:23:00Z" w:name="move32597024"/>
        <w:moveFromRangeEnd w:id="56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58"/>
    </w:p>
    <w:p w14:paraId="7F744A6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B57A9E3" w14:textId="7B6317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MIN VALUE</w:t>
      </w:r>
    </w:p>
    <w:p w14:paraId="5D1D3A29" w14:textId="5F97300C" w:rsidR="00461780" w:rsidRPr="00461780" w:rsidRDefault="00461780" w:rsidP="00461780">
      <w:pPr>
        <w:pStyle w:val="PlainText"/>
        <w:rPr>
          <w:ins w:id="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MAX VALUE</w:t>
      </w:r>
    </w:p>
    <w:p w14:paraId="454D28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228475" w14:textId="77777777" w:rsidR="00461780" w:rsidRPr="00461780" w:rsidRDefault="00461780" w:rsidP="00461780">
      <w:pPr>
        <w:pStyle w:val="PlainText"/>
        <w:rPr>
          <w:ins w:id="6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HRHTYPE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HOUSEHOLD TYPE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61 - 62</w:t>
      </w:r>
    </w:p>
    <w:p w14:paraId="13404364" w14:textId="77777777" w:rsidR="00461780" w:rsidRPr="00461780" w:rsidRDefault="00461780" w:rsidP="00461780">
      <w:pPr>
        <w:pStyle w:val="PlainText"/>
        <w:rPr>
          <w:ins w:id="61" w:author="Author" w:date="2020-02-14T18:23:00Z"/>
          <w:rFonts w:ascii="Courier New" w:hAnsi="Courier New" w:cs="Courier New"/>
        </w:rPr>
      </w:pPr>
    </w:p>
    <w:p w14:paraId="2366005D" w14:textId="77777777" w:rsidR="00461780" w:rsidRPr="00461780" w:rsidRDefault="00461780" w:rsidP="00461780">
      <w:pPr>
        <w:pStyle w:val="PlainText"/>
        <w:rPr>
          <w:ins w:id="62" w:author="Author" w:date="2020-02-14T18:23:00Z"/>
          <w:rFonts w:ascii="Courier New" w:hAnsi="Courier New" w:cs="Courier New"/>
        </w:rPr>
      </w:pPr>
      <w:moveToRangeStart w:id="63" w:author="Author" w:date="2020-02-14T18:23:00Z" w:name="move32597023"/>
      <w:moveTo w:id="6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</w:moveTo>
      <w:moveToRangeEnd w:id="63"/>
    </w:p>
    <w:p w14:paraId="1B28A9A2" w14:textId="77777777" w:rsidR="00461780" w:rsidRPr="00461780" w:rsidRDefault="00461780" w:rsidP="00461780">
      <w:pPr>
        <w:pStyle w:val="PlainText"/>
        <w:rPr>
          <w:ins w:id="65" w:author="Author" w:date="2020-02-14T18:23:00Z"/>
          <w:rFonts w:ascii="Courier New" w:hAnsi="Courier New" w:cs="Courier New"/>
        </w:rPr>
      </w:pPr>
    </w:p>
    <w:p w14:paraId="02006806" w14:textId="77777777" w:rsidR="00461780" w:rsidRPr="00461780" w:rsidRDefault="00461780" w:rsidP="00461780">
      <w:pPr>
        <w:pStyle w:val="PlainText"/>
        <w:rPr>
          <w:ins w:id="66" w:author="Author" w:date="2020-02-14T18:23:00Z"/>
          <w:rFonts w:ascii="Courier New" w:hAnsi="Courier New" w:cs="Courier New"/>
        </w:rPr>
      </w:pPr>
    </w:p>
    <w:p w14:paraId="64A35C2F" w14:textId="77777777" w:rsidR="00461780" w:rsidRPr="00461780" w:rsidRDefault="00461780" w:rsidP="00461780">
      <w:pPr>
        <w:pStyle w:val="PlainText"/>
        <w:rPr>
          <w:ins w:id="67" w:author="Author" w:date="2020-02-14T18:23:00Z"/>
          <w:rFonts w:ascii="Courier New" w:hAnsi="Courier New" w:cs="Courier New"/>
        </w:rPr>
      </w:pPr>
    </w:p>
    <w:p w14:paraId="6A146525" w14:textId="77777777" w:rsidR="00461780" w:rsidRPr="00461780" w:rsidRDefault="00461780" w:rsidP="00461780">
      <w:pPr>
        <w:pStyle w:val="PlainText"/>
        <w:rPr>
          <w:ins w:id="68" w:author="Author" w:date="2020-02-14T18:23:00Z"/>
          <w:rFonts w:ascii="Courier New" w:hAnsi="Courier New" w:cs="Courier New"/>
        </w:rPr>
      </w:pPr>
    </w:p>
    <w:p w14:paraId="2B7926C4" w14:textId="77777777" w:rsidR="00461780" w:rsidRPr="00461780" w:rsidRDefault="00461780" w:rsidP="00461780">
      <w:pPr>
        <w:pStyle w:val="PlainText"/>
        <w:rPr>
          <w:ins w:id="69" w:author="Author" w:date="2020-02-14T18:23:00Z"/>
          <w:rFonts w:ascii="Courier New" w:hAnsi="Courier New" w:cs="Courier New"/>
        </w:rPr>
      </w:pPr>
    </w:p>
    <w:p w14:paraId="61D0FD60" w14:textId="77777777" w:rsidR="00461780" w:rsidRPr="00461780" w:rsidRDefault="00461780" w:rsidP="00461780">
      <w:pPr>
        <w:pStyle w:val="PlainText"/>
        <w:rPr>
          <w:ins w:id="70" w:author="Author" w:date="2020-02-14T18:23:00Z"/>
          <w:rFonts w:ascii="Courier New" w:hAnsi="Courier New" w:cs="Courier New"/>
        </w:rPr>
      </w:pPr>
    </w:p>
    <w:p w14:paraId="2995335A" w14:textId="6DDB5E0D" w:rsidR="00461780" w:rsidRPr="00461780" w:rsidRDefault="00461780" w:rsidP="00461780">
      <w:pPr>
        <w:pStyle w:val="PlainText"/>
        <w:rPr>
          <w:ins w:id="71" w:author="Author" w:date="2020-02-14T18:23:00Z"/>
          <w:rFonts w:ascii="Courier New" w:hAnsi="Courier New" w:cs="Courier New"/>
        </w:rPr>
      </w:pPr>
      <w:moveToRangeStart w:id="72" w:author="Author" w:date="2020-02-14T18:23:00Z" w:name="move32597024"/>
      <w:moveTo w:id="7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74" w:author="Author" w:date="2020-02-14T18:23:00Z" w:name="move32597025"/>
      <w:moveToRangeEnd w:id="72"/>
      <w:moveFrom w:id="7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  <w:moveFromRangeStart w:id="76" w:author="Author" w:date="2020-02-14T18:23:00Z" w:name="move32597026"/>
        <w:moveFromRangeEnd w:id="74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76"/>
    </w:p>
    <w:p w14:paraId="5BDFD79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5F8CA9" w14:textId="13B3F9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NON-INTERVIEW HOUSEHOLD</w:t>
      </w:r>
    </w:p>
    <w:p w14:paraId="2DA3F514" w14:textId="7A8143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HUSBAND/WIFE PRIMARY FAMILY (NEITHER AF)</w:t>
      </w:r>
    </w:p>
    <w:p w14:paraId="05FDD743" w14:textId="4C0CE5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HUSB/WIFE PRIM. FAMILY (EITHER/BOTH AF)</w:t>
      </w:r>
    </w:p>
    <w:p w14:paraId="7637D464" w14:textId="25C5F5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UNMARRIED CIVILIAN MALE-PRIM. FAM HHLDER </w:t>
      </w:r>
    </w:p>
    <w:p w14:paraId="56DC033A" w14:textId="367819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UNMARRIED CIV. FEMALE-PRIM FAM HHLDER</w:t>
      </w:r>
    </w:p>
    <w:p w14:paraId="5174AE7F" w14:textId="387C067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PRIMARY FAMILY HHLDER-RP IN AF, UNMAR.</w:t>
      </w:r>
    </w:p>
    <w:p w14:paraId="04572398" w14:textId="0911AA7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CIVILIAN MALE PRIMARY INDIVIDUAL</w:t>
      </w:r>
    </w:p>
    <w:p w14:paraId="1DFD2F73" w14:textId="05C4CAB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CIVILIAN FEMALE PRIMARY INDIVIDUAL</w:t>
      </w:r>
    </w:p>
    <w:p w14:paraId="15120F38" w14:textId="69A230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PRIMARY INDIVIDUAL HHLD-RP IN AF</w:t>
      </w:r>
    </w:p>
    <w:p w14:paraId="70DE92E9" w14:textId="0E2458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GROUP QUARTERS WITH FAMILY</w:t>
      </w:r>
    </w:p>
    <w:p w14:paraId="25B6DDFF" w14:textId="27783539" w:rsidR="00461780" w:rsidRPr="00461780" w:rsidRDefault="00461780" w:rsidP="00461780">
      <w:pPr>
        <w:pStyle w:val="PlainText"/>
        <w:rPr>
          <w:ins w:id="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GROUP QUARTERS WITHOUT FAMILY</w:t>
      </w:r>
    </w:p>
    <w:p w14:paraId="736F421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479758" w14:textId="77777777" w:rsidR="00461780" w:rsidRPr="00461780" w:rsidRDefault="00461780" w:rsidP="00461780">
      <w:pPr>
        <w:pStyle w:val="PlainText"/>
        <w:rPr>
          <w:ins w:id="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HRMIS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MONTH-IN-SAMPLE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63 - 64</w:t>
      </w:r>
    </w:p>
    <w:p w14:paraId="6B85D1EC" w14:textId="77777777" w:rsidR="00461780" w:rsidRPr="00461780" w:rsidRDefault="00461780" w:rsidP="00461780">
      <w:pPr>
        <w:pStyle w:val="PlainText"/>
        <w:rPr>
          <w:ins w:id="79" w:author="Author" w:date="2020-02-14T18:23:00Z"/>
          <w:rFonts w:ascii="Courier New" w:hAnsi="Courier New" w:cs="Courier New"/>
        </w:rPr>
      </w:pPr>
      <w:moveToRangeStart w:id="80" w:author="Author" w:date="2020-02-14T18:23:00Z" w:name="move32597025"/>
      <w:moveTo w:id="8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</w:moveTo>
      <w:moveToRangeEnd w:id="80"/>
    </w:p>
    <w:p w14:paraId="07D34B77" w14:textId="77777777" w:rsidR="00461780" w:rsidRPr="00461780" w:rsidRDefault="00461780" w:rsidP="00461780">
      <w:pPr>
        <w:pStyle w:val="PlainText"/>
        <w:rPr>
          <w:ins w:id="82" w:author="Author" w:date="2020-02-14T18:23:00Z"/>
          <w:rFonts w:ascii="Courier New" w:hAnsi="Courier New" w:cs="Courier New"/>
        </w:rPr>
      </w:pPr>
    </w:p>
    <w:p w14:paraId="5002CA1A" w14:textId="6FDE0B0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83" w:author="Author" w:date="2020-02-14T18:23:00Z" w:name="move32597026"/>
      <w:moveTo w:id="8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85" w:author="Author" w:date="2020-02-14T18:23:00Z" w:name="move32597027"/>
      <w:moveToRangeEnd w:id="83"/>
      <w:moveFrom w:id="8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  <w:moveFromRangeStart w:id="87" w:author="Author" w:date="2020-02-14T18:23:00Z" w:name="move32597028"/>
        <w:moveFromRangeEnd w:id="85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87"/>
    </w:p>
    <w:p w14:paraId="1610384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4C377E" w14:textId="345AE7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MIN VALUE</w:t>
      </w:r>
    </w:p>
    <w:p w14:paraId="11F990A1" w14:textId="44B943EA" w:rsidR="00461780" w:rsidRPr="00461780" w:rsidRDefault="00461780" w:rsidP="00461780">
      <w:pPr>
        <w:pStyle w:val="PlainText"/>
        <w:rPr>
          <w:ins w:id="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MAX VALUE</w:t>
      </w:r>
    </w:p>
    <w:p w14:paraId="2E2E184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662094" w14:textId="77777777" w:rsidR="00461780" w:rsidRPr="00461780" w:rsidRDefault="00461780" w:rsidP="00461780">
      <w:pPr>
        <w:pStyle w:val="PlainText"/>
        <w:rPr>
          <w:ins w:id="8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HUINTTYP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TYPE OF INTERVIEW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65 - 66</w:t>
      </w:r>
    </w:p>
    <w:p w14:paraId="1DFC9DDE" w14:textId="77777777" w:rsidR="00461780" w:rsidRPr="00461780" w:rsidRDefault="00461780" w:rsidP="00461780">
      <w:pPr>
        <w:pStyle w:val="PlainText"/>
        <w:rPr>
          <w:ins w:id="90" w:author="Author" w:date="2020-02-14T18:23:00Z"/>
          <w:rFonts w:ascii="Courier New" w:hAnsi="Courier New" w:cs="Courier New"/>
        </w:rPr>
      </w:pPr>
    </w:p>
    <w:p w14:paraId="7F4107CA" w14:textId="3B7A4D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91" w:author="Author" w:date="2020-02-14T18:23:00Z" w:name="move32597028"/>
      <w:moveTo w:id="9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93" w:author="Author" w:date="2020-02-14T18:23:00Z" w:name="move32597029"/>
      <w:moveToRangeEnd w:id="91"/>
      <w:moveFrom w:id="9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93"/>
    </w:p>
    <w:p w14:paraId="7CD4CE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0DDF59" w14:textId="5E0294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 xml:space="preserve">NONINTERVIEW/INDETERMINATE              </w:t>
      </w:r>
    </w:p>
    <w:p w14:paraId="2E3E0338" w14:textId="24145E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PERSONAL </w:t>
      </w:r>
    </w:p>
    <w:p w14:paraId="1C0E436D" w14:textId="318946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TELEPHONE </w:t>
      </w:r>
    </w:p>
    <w:p w14:paraId="6A3D7C6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3DA19B0" w14:textId="7A51665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HUPRSCNT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NUMBER OF ACTUAL AND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67 - 68</w:t>
      </w:r>
    </w:p>
    <w:p w14:paraId="71185D76" w14:textId="77777777" w:rsidR="00461780" w:rsidRPr="00461780" w:rsidRDefault="00461780" w:rsidP="00461780">
      <w:pPr>
        <w:pStyle w:val="PlainText"/>
        <w:rPr>
          <w:ins w:id="9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ATTEMPTED PERSONAL CONTACTS</w:t>
      </w:r>
    </w:p>
    <w:p w14:paraId="4EC6609E" w14:textId="77777777" w:rsidR="00461780" w:rsidRPr="00461780" w:rsidRDefault="00461780" w:rsidP="00461780">
      <w:pPr>
        <w:pStyle w:val="PlainText"/>
        <w:rPr>
          <w:ins w:id="96" w:author="Author" w:date="2020-02-14T18:23:00Z"/>
          <w:rFonts w:ascii="Courier New" w:hAnsi="Courier New" w:cs="Courier New"/>
        </w:rPr>
      </w:pPr>
    </w:p>
    <w:p w14:paraId="2B7564D7" w14:textId="40AD3189" w:rsidR="00461780" w:rsidRPr="00461780" w:rsidRDefault="00461780" w:rsidP="00461780">
      <w:pPr>
        <w:pStyle w:val="PlainText"/>
        <w:rPr>
          <w:ins w:id="97" w:author="Author" w:date="2020-02-14T18:23:00Z"/>
          <w:rFonts w:ascii="Courier New" w:hAnsi="Courier New" w:cs="Courier New"/>
        </w:rPr>
      </w:pPr>
      <w:moveToRangeStart w:id="98" w:author="Author" w:date="2020-02-14T18:23:00Z" w:name="move32597029"/>
      <w:moveTo w:id="9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00" w:author="Author" w:date="2020-02-14T18:23:00Z" w:name="move32597030"/>
      <w:moveToRangeEnd w:id="98"/>
      <w:moveFrom w:id="10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00"/>
    </w:p>
    <w:p w14:paraId="51AA64F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F06845" w14:textId="4F522E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MIN VALUE</w:t>
      </w:r>
    </w:p>
    <w:p w14:paraId="71DCE14D" w14:textId="183B6C20" w:rsidR="00461780" w:rsidRPr="00461780" w:rsidRDefault="00461780" w:rsidP="00461780">
      <w:pPr>
        <w:pStyle w:val="PlainText"/>
        <w:rPr>
          <w:ins w:id="10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MAX VALUE</w:t>
      </w:r>
    </w:p>
    <w:p w14:paraId="41BC36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C8AF78B" w14:textId="77777777" w:rsidR="00461780" w:rsidRPr="00461780" w:rsidRDefault="00461780" w:rsidP="00461780">
      <w:pPr>
        <w:pStyle w:val="PlainText"/>
        <w:rPr>
          <w:ins w:id="1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HRLONGLK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LONGITUDINAL LINK INDICATOR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69 - 70  </w:t>
      </w:r>
    </w:p>
    <w:p w14:paraId="2A478822" w14:textId="77777777" w:rsidR="00461780" w:rsidRPr="00461780" w:rsidRDefault="00461780" w:rsidP="00461780">
      <w:pPr>
        <w:pStyle w:val="PlainText"/>
        <w:rPr>
          <w:ins w:id="104" w:author="Author" w:date="2020-02-14T18:23:00Z"/>
          <w:rFonts w:ascii="Courier New" w:hAnsi="Courier New" w:cs="Courier New"/>
        </w:rPr>
      </w:pPr>
      <w:moveToRangeStart w:id="105" w:author="Author" w:date="2020-02-14T18:23:00Z" w:name="move32597027"/>
      <w:moveTo w:id="10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</w:moveTo>
      <w:moveToRangeEnd w:id="105"/>
    </w:p>
    <w:p w14:paraId="153E44EA" w14:textId="77777777" w:rsidR="00461780" w:rsidRPr="00461780" w:rsidRDefault="00461780" w:rsidP="00461780">
      <w:pPr>
        <w:pStyle w:val="PlainText"/>
        <w:rPr>
          <w:ins w:id="107" w:author="Author" w:date="2020-02-14T18:23:00Z"/>
          <w:rFonts w:ascii="Courier New" w:hAnsi="Courier New" w:cs="Courier New"/>
        </w:rPr>
      </w:pPr>
    </w:p>
    <w:p w14:paraId="7887A746" w14:textId="3AAFD33A" w:rsidR="00461780" w:rsidRPr="00461780" w:rsidRDefault="00461780" w:rsidP="00461780">
      <w:pPr>
        <w:pStyle w:val="PlainText"/>
        <w:rPr>
          <w:moveFrom w:id="108" w:author="Author" w:date="2020-02-14T18:23:00Z"/>
          <w:rFonts w:ascii="Courier New" w:hAnsi="Courier New" w:cs="Courier New"/>
        </w:rPr>
      </w:pPr>
      <w:moveToRangeStart w:id="109" w:author="Author" w:date="2020-02-14T18:23:00Z" w:name="move32597030"/>
      <w:moveTo w:id="11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11" w:author="Author" w:date="2020-02-14T18:23:00Z" w:name="move32597020"/>
      <w:moveToRangeEnd w:id="109"/>
    </w:p>
    <w:p w14:paraId="10E68034" w14:textId="74A269E3" w:rsidR="00461780" w:rsidRPr="00461780" w:rsidRDefault="00461780" w:rsidP="00461780">
      <w:pPr>
        <w:pStyle w:val="PlainText"/>
        <w:rPr>
          <w:ins w:id="112" w:author="Author" w:date="2020-02-14T18:23:00Z"/>
          <w:rFonts w:ascii="Courier New" w:hAnsi="Courier New" w:cs="Courier New"/>
        </w:rPr>
      </w:pPr>
      <w:moveFrom w:id="11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HHLDs IN SAMPLE</w:t>
        </w:r>
        <w:moveFromRangeStart w:id="114" w:author="Author" w:date="2020-02-14T18:23:00Z" w:name="move32597031"/>
        <w:moveFromRangeEnd w:id="111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14"/>
    </w:p>
    <w:p w14:paraId="75D1116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0954CF8" w14:textId="15C52BB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MIS 1 OR REPLACEMENT HH (NO LINK)</w:t>
      </w:r>
    </w:p>
    <w:p w14:paraId="2AB6BAE9" w14:textId="4829F3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MIS 2-4 OR MIS 6-8 </w:t>
      </w:r>
    </w:p>
    <w:p w14:paraId="3F2D3704" w14:textId="5D1EED3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MIS 5</w:t>
      </w:r>
    </w:p>
    <w:p w14:paraId="44A45B0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0454627" w14:textId="3CC1D98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HRHHID2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HOUSEHOLD IDENTIFIER (part 2)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71 - 75</w:t>
      </w:r>
    </w:p>
    <w:p w14:paraId="2CA136D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C276F4" w14:textId="14491AA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225A51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E5F97B" w14:textId="177AF3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Part 1 of this number is found in columns 1-15 of the record.</w:t>
      </w:r>
    </w:p>
    <w:p w14:paraId="7AA0D5DF" w14:textId="5DFD97B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Concatenate this item with Part 1 for matching</w:t>
      </w:r>
      <w:r w:rsidRPr="00461780">
        <w:rPr>
          <w:rFonts w:ascii="Courier New" w:hAnsi="Courier New" w:cs="Courier New"/>
        </w:rPr>
        <w:t>.</w:t>
      </w:r>
    </w:p>
    <w:p w14:paraId="0739C55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53B7A0" w14:textId="02C0EA9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 component parts of this number are as follows:</w:t>
      </w:r>
    </w:p>
    <w:p w14:paraId="7CB850FC" w14:textId="00F84D1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71-72</w:t>
      </w:r>
      <w:r w:rsidRPr="00461780">
        <w:rPr>
          <w:rFonts w:ascii="Courier New" w:hAnsi="Courier New" w:cs="Courier New"/>
        </w:rPr>
        <w:tab/>
        <w:t>Numeric component of the sample number (HRSAMPLE)</w:t>
      </w:r>
    </w:p>
    <w:p w14:paraId="4607C7E9" w14:textId="5D427D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73-74</w:t>
      </w:r>
      <w:r w:rsidRPr="00461780">
        <w:rPr>
          <w:rFonts w:ascii="Courier New" w:hAnsi="Courier New" w:cs="Courier New"/>
        </w:rPr>
        <w:tab/>
        <w:t>Serial suffix-converted to numerics (HRSERSUF)</w:t>
      </w:r>
    </w:p>
    <w:p w14:paraId="338D12EE" w14:textId="3FC677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Household Number (HUHHNUM)</w:t>
      </w:r>
    </w:p>
    <w:p w14:paraId="461C13C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2F4834" w14:textId="1A0096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HWHHWTLN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Line Number (PULINENO) of the person whose PWSSWGT</w:t>
      </w:r>
      <w:r w:rsidRPr="00461780">
        <w:rPr>
          <w:rFonts w:ascii="Courier New" w:hAnsi="Courier New" w:cs="Courier New"/>
        </w:rPr>
        <w:tab/>
        <w:t>76-77</w:t>
      </w:r>
    </w:p>
    <w:p w14:paraId="36F1D25A" w14:textId="10E2CD62" w:rsidR="00461780" w:rsidRPr="00461780" w:rsidRDefault="00461780" w:rsidP="00461780">
      <w:pPr>
        <w:pStyle w:val="PlainText"/>
        <w:rPr>
          <w:ins w:id="1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was donated as HWHHWGT for the household</w:t>
      </w:r>
    </w:p>
    <w:p w14:paraId="761F89E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FA6080" w14:textId="77777777" w:rsidR="00461780" w:rsidRPr="00461780" w:rsidRDefault="00461780" w:rsidP="00461780">
      <w:pPr>
        <w:pStyle w:val="PlainText"/>
        <w:rPr>
          <w:ins w:id="1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HRINTSTA = 1</w:t>
      </w:r>
    </w:p>
    <w:p w14:paraId="4A54D276" w14:textId="77777777" w:rsidR="00461780" w:rsidRPr="00461780" w:rsidRDefault="00461780" w:rsidP="00461780">
      <w:pPr>
        <w:pStyle w:val="PlainText"/>
        <w:rPr>
          <w:ins w:id="117" w:author="Author" w:date="2020-02-14T18:23:00Z"/>
          <w:rFonts w:ascii="Courier New" w:hAnsi="Courier New" w:cs="Courier New"/>
        </w:rPr>
      </w:pPr>
    </w:p>
    <w:p w14:paraId="331AC90B" w14:textId="2708A73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118" w:author="Author" w:date="2020-02-14T18:23:00Z" w:name="move32597031"/>
      <w:moveTo w:id="11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20" w:author="Author" w:date="2020-02-14T18:23:00Z" w:name="move32597032"/>
      <w:moveToRangeEnd w:id="118"/>
      <w:moveFrom w:id="12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20"/>
    </w:p>
    <w:p w14:paraId="259F6C1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0034217" w14:textId="7ED1211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MIN VALUE</w:t>
      </w:r>
    </w:p>
    <w:p w14:paraId="480B56FA" w14:textId="20A3F1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MAX VALUE</w:t>
      </w:r>
    </w:p>
    <w:p w14:paraId="7614A0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6F1B84" w14:textId="0C7A2B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78 - 78</w:t>
      </w:r>
    </w:p>
    <w:p w14:paraId="117F420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</w:p>
    <w:p w14:paraId="5A153E1E" w14:textId="2FDEE3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HUBUS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DOES ANYONE IN THIS HOUSEHOLD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79 - 80</w:t>
      </w:r>
    </w:p>
    <w:p w14:paraId="7BFCDF7C" w14:textId="77777777" w:rsidR="00461780" w:rsidRPr="00461780" w:rsidRDefault="00461780" w:rsidP="00461780">
      <w:pPr>
        <w:pStyle w:val="PlainText"/>
        <w:rPr>
          <w:ins w:id="1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HAVE A BUSINESS OR A FARM?</w:t>
      </w:r>
    </w:p>
    <w:p w14:paraId="2F16890A" w14:textId="77777777" w:rsidR="00461780" w:rsidRPr="00461780" w:rsidRDefault="00461780" w:rsidP="00461780">
      <w:pPr>
        <w:pStyle w:val="PlainText"/>
        <w:rPr>
          <w:ins w:id="123" w:author="Author" w:date="2020-02-14T18:23:00Z"/>
          <w:rFonts w:ascii="Courier New" w:hAnsi="Courier New" w:cs="Courier New"/>
        </w:rPr>
      </w:pPr>
    </w:p>
    <w:p w14:paraId="0E941B2E" w14:textId="7100CB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124" w:author="Author" w:date="2020-02-14T18:23:00Z" w:name="move32597032"/>
      <w:moveTo w:id="12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26" w:author="Author" w:date="2020-02-14T18:23:00Z" w:name="move32597033"/>
      <w:moveToRangeEnd w:id="124"/>
      <w:moveFrom w:id="12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26"/>
    </w:p>
    <w:p w14:paraId="62E35F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CC9BB0" w14:textId="228D50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0F7D930C" w14:textId="7F088322" w:rsidR="00461780" w:rsidRPr="00461780" w:rsidRDefault="00461780" w:rsidP="00461780">
      <w:pPr>
        <w:pStyle w:val="PlainText"/>
        <w:rPr>
          <w:ins w:id="12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5F7EDA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878725" w14:textId="1E12A9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HUBUSL1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ENTER LINE NUMBER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81 - 82</w:t>
      </w:r>
    </w:p>
    <w:p w14:paraId="0A584B45" w14:textId="77777777" w:rsidR="00461780" w:rsidRPr="00461780" w:rsidRDefault="00461780" w:rsidP="00461780">
      <w:pPr>
        <w:pStyle w:val="PlainText"/>
        <w:rPr>
          <w:ins w:id="1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FOR HUBUS = 1</w:t>
      </w:r>
      <w:r w:rsidRPr="00461780">
        <w:rPr>
          <w:rFonts w:ascii="Courier New" w:hAnsi="Courier New" w:cs="Courier New"/>
        </w:rPr>
        <w:tab/>
      </w:r>
    </w:p>
    <w:p w14:paraId="784C4BB6" w14:textId="77777777" w:rsidR="00461780" w:rsidRPr="00461780" w:rsidRDefault="00461780" w:rsidP="00461780">
      <w:pPr>
        <w:pStyle w:val="PlainText"/>
        <w:rPr>
          <w:ins w:id="130" w:author="Author" w:date="2020-02-14T18:23:00Z"/>
          <w:rFonts w:ascii="Courier New" w:hAnsi="Courier New" w:cs="Courier New"/>
        </w:rPr>
      </w:pPr>
    </w:p>
    <w:p w14:paraId="2201876B" w14:textId="5B7CEA5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131" w:author="Author" w:date="2020-02-14T18:23:00Z" w:name="move32597033"/>
      <w:moveTo w:id="13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33" w:author="Author" w:date="2020-02-14T18:23:00Z" w:name="move32597034"/>
      <w:moveToRangeEnd w:id="131"/>
      <w:moveFrom w:id="13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33"/>
    </w:p>
    <w:p w14:paraId="2FB4E8E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583911" w14:textId="7CF626F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</w:p>
    <w:p w14:paraId="359215C5" w14:textId="41B4BD74" w:rsidR="00461780" w:rsidRPr="00461780" w:rsidRDefault="00461780" w:rsidP="00461780">
      <w:pPr>
        <w:pStyle w:val="PlainText"/>
        <w:rPr>
          <w:ins w:id="1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405A03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38C2AB" w14:textId="77777777" w:rsidR="00461780" w:rsidRPr="00461780" w:rsidRDefault="00461780" w:rsidP="00461780">
      <w:pPr>
        <w:pStyle w:val="PlainText"/>
        <w:rPr>
          <w:ins w:id="1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HUBUSL2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 BUSL1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83 - 84</w:t>
      </w:r>
    </w:p>
    <w:p w14:paraId="1490F47D" w14:textId="77777777" w:rsidR="00461780" w:rsidRPr="00461780" w:rsidRDefault="00461780" w:rsidP="00461780">
      <w:pPr>
        <w:pStyle w:val="PlainText"/>
        <w:rPr>
          <w:ins w:id="137" w:author="Author" w:date="2020-02-14T18:23:00Z"/>
          <w:rFonts w:ascii="Courier New" w:hAnsi="Courier New" w:cs="Courier New"/>
        </w:rPr>
      </w:pPr>
    </w:p>
    <w:p w14:paraId="18001523" w14:textId="78D8BAA4" w:rsidR="00461780" w:rsidRPr="00461780" w:rsidRDefault="00461780" w:rsidP="00461780">
      <w:pPr>
        <w:pStyle w:val="PlainText"/>
        <w:rPr>
          <w:ins w:id="138" w:author="Author" w:date="2020-02-14T18:23:00Z"/>
          <w:rFonts w:ascii="Courier New" w:hAnsi="Courier New" w:cs="Courier New"/>
        </w:rPr>
      </w:pPr>
      <w:moveToRangeStart w:id="139" w:author="Author" w:date="2020-02-14T18:23:00Z" w:name="move32597034"/>
      <w:moveTo w:id="14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139"/>
    </w:p>
    <w:p w14:paraId="56379C4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7260D3" w14:textId="1BF9EA4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MIN VALUE</w:t>
      </w:r>
    </w:p>
    <w:p w14:paraId="74F9581D" w14:textId="126755C1" w:rsidR="00461780" w:rsidRPr="00461780" w:rsidRDefault="00461780" w:rsidP="00461780">
      <w:pPr>
        <w:pStyle w:val="PlainText"/>
        <w:rPr>
          <w:ins w:id="1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1CB64C1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891FC6E" w14:textId="77777777" w:rsidR="00461780" w:rsidRPr="00461780" w:rsidRDefault="00461780" w:rsidP="00461780">
      <w:pPr>
        <w:pStyle w:val="PlainText"/>
        <w:rPr>
          <w:ins w:id="1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HUBUSL3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BUSL1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85 - 86</w:t>
      </w:r>
    </w:p>
    <w:p w14:paraId="338DB4EB" w14:textId="77777777" w:rsidR="00461780" w:rsidRPr="00461780" w:rsidRDefault="00461780" w:rsidP="00461780">
      <w:pPr>
        <w:pStyle w:val="PlainText"/>
        <w:rPr>
          <w:ins w:id="143" w:author="Author" w:date="2020-02-14T18:23:00Z"/>
          <w:rFonts w:ascii="Courier New" w:hAnsi="Courier New" w:cs="Courier New"/>
        </w:rPr>
      </w:pPr>
    </w:p>
    <w:p w14:paraId="5E62749C" w14:textId="2A340E33" w:rsidR="00461780" w:rsidRPr="00461780" w:rsidRDefault="00461780" w:rsidP="00461780">
      <w:pPr>
        <w:pStyle w:val="PlainText"/>
        <w:rPr>
          <w:ins w:id="14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moveFromRangeStart w:id="145" w:author="Author" w:date="2020-02-14T18:23:00Z" w:name="move32597036"/>
      <w:moveFrom w:id="14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45"/>
    </w:p>
    <w:p w14:paraId="02206B5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C22326" w14:textId="3569C53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MIN VALUE</w:t>
      </w:r>
    </w:p>
    <w:p w14:paraId="22CB340A" w14:textId="0726FF8F" w:rsidR="00461780" w:rsidRPr="00461780" w:rsidRDefault="00461780" w:rsidP="00461780">
      <w:pPr>
        <w:pStyle w:val="PlainText"/>
        <w:rPr>
          <w:ins w:id="1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689815D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8A810B" w14:textId="77777777" w:rsidR="00461780" w:rsidRPr="00461780" w:rsidRDefault="00461780" w:rsidP="00461780">
      <w:pPr>
        <w:pStyle w:val="PlainText"/>
        <w:rPr>
          <w:ins w:id="1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HUBUSL4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BUSL1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87 - 88</w:t>
      </w:r>
    </w:p>
    <w:p w14:paraId="358555B8" w14:textId="77777777" w:rsidR="00461780" w:rsidRPr="00461780" w:rsidRDefault="00461780" w:rsidP="00461780">
      <w:pPr>
        <w:pStyle w:val="PlainText"/>
        <w:rPr>
          <w:ins w:id="149" w:author="Author" w:date="2020-02-14T18:23:00Z"/>
          <w:rFonts w:ascii="Courier New" w:hAnsi="Courier New" w:cs="Courier New"/>
        </w:rPr>
      </w:pPr>
    </w:p>
    <w:p w14:paraId="57363BB3" w14:textId="4FFFC3A5" w:rsidR="00461780" w:rsidRPr="00461780" w:rsidRDefault="00461780" w:rsidP="00461780">
      <w:pPr>
        <w:pStyle w:val="PlainText"/>
        <w:rPr>
          <w:ins w:id="150" w:author="Author" w:date="2020-02-14T18:23:00Z"/>
          <w:rFonts w:ascii="Courier New" w:hAnsi="Courier New" w:cs="Courier New"/>
        </w:rPr>
      </w:pPr>
      <w:moveToRangeStart w:id="151" w:author="Author" w:date="2020-02-14T18:23:00Z" w:name="move32597036"/>
      <w:moveTo w:id="15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53" w:author="Author" w:date="2020-02-14T18:23:00Z" w:name="move32597037"/>
      <w:moveToRangeEnd w:id="151"/>
      <w:moveFrom w:id="15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53"/>
    </w:p>
    <w:p w14:paraId="569D234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55F7884" w14:textId="5D3AB8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MIN VALUE</w:t>
      </w:r>
    </w:p>
    <w:p w14:paraId="1A9F475B" w14:textId="4634DFA4" w:rsidR="00461780" w:rsidRPr="00461780" w:rsidRDefault="00461780" w:rsidP="00461780">
      <w:pPr>
        <w:pStyle w:val="PlainText"/>
        <w:rPr>
          <w:ins w:id="1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6B813B0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7C1AA78" w14:textId="5CAFFA93" w:rsidR="00461780" w:rsidRPr="00461780" w:rsidRDefault="00461780" w:rsidP="00461780">
      <w:pPr>
        <w:pStyle w:val="PlainText"/>
        <w:rPr>
          <w:ins w:id="1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                 A2. GEOGRAPHIC INFORMATION</w:t>
      </w:r>
    </w:p>
    <w:p w14:paraId="3BB5A96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312FF5" w14:textId="18EF2075" w:rsidR="00461780" w:rsidRPr="00461780" w:rsidRDefault="00461780" w:rsidP="00461780">
      <w:pPr>
        <w:pStyle w:val="PlainText"/>
        <w:rPr>
          <w:ins w:id="15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GEREG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REGION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89 - 90</w:t>
      </w:r>
    </w:p>
    <w:p w14:paraId="5109AB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B10196E" w14:textId="77777777" w:rsidR="00461780" w:rsidRPr="00461780" w:rsidRDefault="00461780" w:rsidP="00461780">
      <w:pPr>
        <w:pStyle w:val="PlainText"/>
        <w:rPr>
          <w:ins w:id="1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33AC81E1" w14:textId="77777777" w:rsidR="00461780" w:rsidRPr="00461780" w:rsidRDefault="00461780" w:rsidP="00461780">
      <w:pPr>
        <w:pStyle w:val="PlainText"/>
        <w:rPr>
          <w:ins w:id="159" w:author="Author" w:date="2020-02-14T18:23:00Z"/>
          <w:rFonts w:ascii="Courier New" w:hAnsi="Courier New" w:cs="Courier New"/>
        </w:rPr>
      </w:pPr>
    </w:p>
    <w:p w14:paraId="7BFF6462" w14:textId="14F9689D" w:rsidR="00461780" w:rsidRPr="00461780" w:rsidRDefault="00461780" w:rsidP="00461780">
      <w:pPr>
        <w:pStyle w:val="PlainText"/>
        <w:rPr>
          <w:ins w:id="160" w:author="Author" w:date="2020-02-14T18:23:00Z"/>
          <w:rFonts w:ascii="Courier New" w:hAnsi="Courier New" w:cs="Courier New"/>
        </w:rPr>
      </w:pPr>
      <w:moveToRangeStart w:id="161" w:author="Author" w:date="2020-02-14T18:23:00Z" w:name="move32597037"/>
      <w:moveTo w:id="16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63" w:author="Author" w:date="2020-02-14T18:23:00Z" w:name="move32597038"/>
      <w:moveToRangeEnd w:id="161"/>
      <w:moveFrom w:id="16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63"/>
    </w:p>
    <w:p w14:paraId="0FBB07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5096219" w14:textId="3A37309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NORTHEAST</w:t>
      </w:r>
    </w:p>
    <w:p w14:paraId="240528A8" w14:textId="1D8463D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MIDWEST (FORMERLY NORTH CENTRAL)</w:t>
      </w:r>
    </w:p>
    <w:p w14:paraId="74F58B1F" w14:textId="14EEA32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SOUTH</w:t>
      </w:r>
    </w:p>
    <w:p w14:paraId="0AE71927" w14:textId="6FCF2901" w:rsidR="00461780" w:rsidRPr="00461780" w:rsidRDefault="00461780" w:rsidP="00461780">
      <w:pPr>
        <w:pStyle w:val="PlainText"/>
        <w:rPr>
          <w:ins w:id="16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WEST</w:t>
      </w:r>
    </w:p>
    <w:p w14:paraId="5EBCAE6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166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077C93D2" w14:textId="77777777" w:rsidR="00461780" w:rsidRPr="00461780" w:rsidRDefault="00461780" w:rsidP="00461780">
      <w:pPr>
        <w:pStyle w:val="PlainText"/>
        <w:rPr>
          <w:ins w:id="1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GEDIV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DIVISION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  <w:t>91 - 91</w:t>
      </w:r>
    </w:p>
    <w:p w14:paraId="513F9B4E" w14:textId="77777777" w:rsidR="00461780" w:rsidRPr="00461780" w:rsidRDefault="00461780" w:rsidP="00461780">
      <w:pPr>
        <w:pStyle w:val="PlainText"/>
        <w:rPr>
          <w:ins w:id="168" w:author="Author" w:date="2020-02-14T18:23:00Z"/>
          <w:rFonts w:ascii="Courier New" w:hAnsi="Courier New" w:cs="Courier New"/>
        </w:rPr>
      </w:pPr>
    </w:p>
    <w:p w14:paraId="1035EC23" w14:textId="77777777" w:rsidR="00461780" w:rsidRPr="00461780" w:rsidRDefault="00461780" w:rsidP="00461780">
      <w:pPr>
        <w:pStyle w:val="PlainText"/>
        <w:rPr>
          <w:ins w:id="169" w:author="Author" w:date="2020-02-14T18:23:00Z"/>
          <w:rFonts w:ascii="Courier New" w:hAnsi="Courier New" w:cs="Courier New"/>
        </w:rPr>
      </w:pPr>
      <w:ins w:id="17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</w:ins>
    </w:p>
    <w:p w14:paraId="7FB0A44C" w14:textId="77777777" w:rsidR="00461780" w:rsidRPr="00461780" w:rsidRDefault="00461780" w:rsidP="00461780">
      <w:pPr>
        <w:pStyle w:val="PlainText"/>
        <w:rPr>
          <w:ins w:id="171" w:author="Author" w:date="2020-02-14T18:23:00Z"/>
          <w:rFonts w:ascii="Courier New" w:hAnsi="Courier New" w:cs="Courier New"/>
        </w:rPr>
      </w:pPr>
    </w:p>
    <w:p w14:paraId="369BF08B" w14:textId="709C2221" w:rsidR="00461780" w:rsidRPr="00461780" w:rsidRDefault="00461780" w:rsidP="00461780">
      <w:pPr>
        <w:pStyle w:val="PlainText"/>
        <w:rPr>
          <w:ins w:id="172" w:author="Author" w:date="2020-02-14T18:23:00Z"/>
          <w:rFonts w:ascii="Courier New" w:hAnsi="Courier New" w:cs="Courier New"/>
        </w:rPr>
      </w:pPr>
      <w:moveToRangeStart w:id="173" w:author="Author" w:date="2020-02-14T18:23:00Z" w:name="move32597038"/>
      <w:moveTo w:id="17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75" w:author="Author" w:date="2020-02-14T18:23:00Z" w:name="move32597039"/>
      <w:moveToRangeEnd w:id="173"/>
      <w:moveFrom w:id="17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  <w:moveFromRangeStart w:id="177" w:author="Author" w:date="2020-02-14T18:23:00Z" w:name="move32597040"/>
        <w:moveFromRangeEnd w:id="175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77"/>
    </w:p>
    <w:p w14:paraId="1767E4E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C64F89" w14:textId="334724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NEW ENGLAND</w:t>
      </w:r>
      <w:r w:rsidRPr="00461780">
        <w:rPr>
          <w:rFonts w:ascii="Courier New" w:hAnsi="Courier New" w:cs="Courier New"/>
        </w:rPr>
        <w:tab/>
      </w:r>
    </w:p>
    <w:p w14:paraId="5DE602C6" w14:textId="64D5282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MIDDLE ATLANTIC</w:t>
      </w:r>
      <w:r w:rsidRPr="00461780">
        <w:rPr>
          <w:rFonts w:ascii="Courier New" w:hAnsi="Courier New" w:cs="Courier New"/>
        </w:rPr>
        <w:tab/>
      </w:r>
    </w:p>
    <w:p w14:paraId="5C05551F" w14:textId="19D8BD8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3</w:t>
      </w:r>
      <w:r w:rsidRPr="00461780">
        <w:rPr>
          <w:rFonts w:ascii="Courier New" w:hAnsi="Courier New" w:cs="Courier New"/>
        </w:rPr>
        <w:tab/>
        <w:t>EAST NORTH CENTRAL</w:t>
      </w:r>
    </w:p>
    <w:p w14:paraId="539F7561" w14:textId="6A5CB9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WEST NORTH CENTRAL</w:t>
      </w:r>
    </w:p>
    <w:p w14:paraId="2766F264" w14:textId="0250AA1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SOUTH ATLANTIC</w:t>
      </w:r>
    </w:p>
    <w:p w14:paraId="336DAC3D" w14:textId="6B9A0C2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EAST SOUTH CENTRAL</w:t>
      </w:r>
    </w:p>
    <w:p w14:paraId="117565B2" w14:textId="7E2588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7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WEST SOUTH CENTRAL</w:t>
      </w:r>
    </w:p>
    <w:p w14:paraId="5FCB26B8" w14:textId="0F8A48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8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MOUNTAIN</w:t>
      </w:r>
    </w:p>
    <w:p w14:paraId="0F993E82" w14:textId="3A9A02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9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PACIFIC</w:t>
      </w:r>
    </w:p>
    <w:p w14:paraId="04FFB6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610EEBB3" w14:textId="365B539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92 </w:t>
      </w:r>
      <w:r w:rsidRPr="00461780">
        <w:rPr>
          <w:rFonts w:ascii="Courier New" w:hAnsi="Courier New" w:cs="Courier New"/>
        </w:rPr>
        <w:t>–</w:t>
      </w:r>
      <w:r w:rsidRPr="00461780">
        <w:rPr>
          <w:rFonts w:ascii="Courier New" w:hAnsi="Courier New" w:cs="Courier New"/>
        </w:rPr>
        <w:t xml:space="preserve"> 92</w:t>
      </w:r>
    </w:p>
    <w:p w14:paraId="1475135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74886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3A121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853B37" w14:textId="68A2C79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GESTFIPS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FEDERAL INFORMATION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93 - 94</w:t>
      </w:r>
    </w:p>
    <w:p w14:paraId="3D3D71D7" w14:textId="47D079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PROCESSING STANDARDS </w:t>
      </w:r>
    </w:p>
    <w:p w14:paraId="79451C2B" w14:textId="77777777" w:rsidR="00461780" w:rsidRPr="00461780" w:rsidRDefault="00461780" w:rsidP="00461780">
      <w:pPr>
        <w:pStyle w:val="PlainText"/>
        <w:rPr>
          <w:ins w:id="1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(FIPS) STATE CODE</w:t>
      </w:r>
    </w:p>
    <w:p w14:paraId="6B56A05E" w14:textId="77777777" w:rsidR="00461780" w:rsidRPr="00461780" w:rsidRDefault="00461780" w:rsidP="00461780">
      <w:pPr>
        <w:pStyle w:val="PlainText"/>
        <w:rPr>
          <w:ins w:id="179" w:author="Author" w:date="2020-02-14T18:23:00Z"/>
          <w:rFonts w:ascii="Courier New" w:hAnsi="Courier New" w:cs="Courier New"/>
        </w:rPr>
      </w:pPr>
    </w:p>
    <w:p w14:paraId="75533500" w14:textId="77777777" w:rsidR="00461780" w:rsidRPr="00461780" w:rsidRDefault="00461780" w:rsidP="00461780">
      <w:pPr>
        <w:pStyle w:val="PlainText"/>
        <w:rPr>
          <w:ins w:id="180" w:author="Author" w:date="2020-02-14T18:23:00Z"/>
          <w:rFonts w:ascii="Courier New" w:hAnsi="Courier New" w:cs="Courier New"/>
        </w:rPr>
      </w:pPr>
      <w:moveToRangeStart w:id="181" w:author="Author" w:date="2020-02-14T18:23:00Z" w:name="move32597039"/>
      <w:moveTo w:id="18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</w:moveTo>
      <w:moveToRangeEnd w:id="181"/>
    </w:p>
    <w:p w14:paraId="14252EC6" w14:textId="77777777" w:rsidR="00461780" w:rsidRPr="00461780" w:rsidRDefault="00461780" w:rsidP="00461780">
      <w:pPr>
        <w:pStyle w:val="PlainText"/>
        <w:rPr>
          <w:ins w:id="183" w:author="Author" w:date="2020-02-14T18:23:00Z"/>
          <w:rFonts w:ascii="Courier New" w:hAnsi="Courier New" w:cs="Courier New"/>
        </w:rPr>
      </w:pPr>
    </w:p>
    <w:p w14:paraId="71801973" w14:textId="57292A19" w:rsidR="00461780" w:rsidRPr="00461780" w:rsidRDefault="00461780" w:rsidP="00461780">
      <w:pPr>
        <w:pStyle w:val="PlainText"/>
        <w:rPr>
          <w:ins w:id="184" w:author="Author" w:date="2020-02-14T18:23:00Z"/>
          <w:rFonts w:ascii="Courier New" w:hAnsi="Courier New" w:cs="Courier New"/>
        </w:rPr>
      </w:pPr>
      <w:moveToRangeStart w:id="185" w:author="Author" w:date="2020-02-14T18:23:00Z" w:name="move32597040"/>
      <w:moveTo w:id="18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187" w:author="Author" w:date="2020-02-14T18:23:00Z" w:name="move32597041"/>
      <w:moveToRangeEnd w:id="185"/>
      <w:moveFrom w:id="18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  <w:moveFromRangeStart w:id="189" w:author="Author" w:date="2020-02-14T18:23:00Z" w:name="move32597042"/>
        <w:moveFromRangeEnd w:id="187"/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189"/>
    </w:p>
    <w:p w14:paraId="5A5D417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A579A0" w14:textId="6140DB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AL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30</w:t>
      </w:r>
      <w:r w:rsidRPr="00461780">
        <w:rPr>
          <w:rFonts w:ascii="Courier New" w:hAnsi="Courier New" w:cs="Courier New"/>
        </w:rPr>
        <w:tab/>
        <w:t>MT</w:t>
      </w:r>
    </w:p>
    <w:p w14:paraId="5537D194" w14:textId="1021212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</w:t>
      </w:r>
      <w:r w:rsidRPr="00461780">
        <w:rPr>
          <w:rFonts w:ascii="Courier New" w:hAnsi="Courier New" w:cs="Courier New"/>
        </w:rPr>
        <w:tab/>
        <w:t>AK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</w:t>
      </w:r>
      <w:r w:rsidRPr="00461780">
        <w:rPr>
          <w:rFonts w:ascii="Courier New" w:hAnsi="Courier New" w:cs="Courier New"/>
        </w:rPr>
        <w:tab/>
        <w:t>NE</w:t>
      </w:r>
    </w:p>
    <w:p w14:paraId="59700E87" w14:textId="62017FF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04</w:t>
      </w:r>
      <w:r w:rsidRPr="00461780">
        <w:rPr>
          <w:rFonts w:ascii="Courier New" w:hAnsi="Courier New" w:cs="Courier New"/>
        </w:rPr>
        <w:tab/>
        <w:t>AZ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32</w:t>
      </w:r>
      <w:r w:rsidRPr="00461780">
        <w:rPr>
          <w:rFonts w:ascii="Courier New" w:hAnsi="Courier New" w:cs="Courier New"/>
        </w:rPr>
        <w:tab/>
        <w:t>NV</w:t>
      </w:r>
    </w:p>
    <w:p w14:paraId="3AEA433C" w14:textId="6E96829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05</w:t>
      </w:r>
      <w:r w:rsidRPr="00461780">
        <w:rPr>
          <w:rFonts w:ascii="Courier New" w:hAnsi="Courier New" w:cs="Courier New"/>
        </w:rPr>
        <w:tab/>
        <w:t>AR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</w:t>
      </w:r>
      <w:r w:rsidRPr="00461780">
        <w:rPr>
          <w:rFonts w:ascii="Courier New" w:hAnsi="Courier New" w:cs="Courier New"/>
        </w:rPr>
        <w:tab/>
        <w:t>NH</w:t>
      </w:r>
    </w:p>
    <w:p w14:paraId="482227BE" w14:textId="1F1DAC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06</w:t>
      </w:r>
      <w:r w:rsidRPr="00461780">
        <w:rPr>
          <w:rFonts w:ascii="Courier New" w:hAnsi="Courier New" w:cs="Courier New"/>
        </w:rPr>
        <w:tab/>
        <w:t>CA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</w:t>
      </w:r>
      <w:r w:rsidRPr="00461780">
        <w:rPr>
          <w:rFonts w:ascii="Courier New" w:hAnsi="Courier New" w:cs="Courier New"/>
        </w:rPr>
        <w:tab/>
        <w:t>NJ</w:t>
      </w:r>
    </w:p>
    <w:p w14:paraId="615B80C8" w14:textId="506077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08</w:t>
      </w:r>
      <w:r w:rsidRPr="00461780">
        <w:rPr>
          <w:rFonts w:ascii="Courier New" w:hAnsi="Courier New" w:cs="Courier New"/>
        </w:rPr>
        <w:tab/>
        <w:t>CO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</w:t>
      </w:r>
      <w:r w:rsidRPr="00461780">
        <w:rPr>
          <w:rFonts w:ascii="Courier New" w:hAnsi="Courier New" w:cs="Courier New"/>
        </w:rPr>
        <w:tab/>
        <w:t>NM</w:t>
      </w:r>
    </w:p>
    <w:p w14:paraId="0E6873EB" w14:textId="1FD0897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09</w:t>
      </w:r>
      <w:r w:rsidRPr="00461780">
        <w:rPr>
          <w:rFonts w:ascii="Courier New" w:hAnsi="Courier New" w:cs="Courier New"/>
        </w:rPr>
        <w:tab/>
        <w:t>CT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</w:t>
      </w:r>
      <w:r w:rsidRPr="00461780">
        <w:rPr>
          <w:rFonts w:ascii="Courier New" w:hAnsi="Courier New" w:cs="Courier New"/>
        </w:rPr>
        <w:tab/>
        <w:t>NY</w:t>
      </w:r>
    </w:p>
    <w:p w14:paraId="5833AA21" w14:textId="1E36BA8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</w:t>
      </w:r>
      <w:r w:rsidRPr="00461780">
        <w:rPr>
          <w:rFonts w:ascii="Courier New" w:hAnsi="Courier New" w:cs="Courier New"/>
        </w:rPr>
        <w:tab/>
        <w:t>NC</w:t>
      </w:r>
    </w:p>
    <w:p w14:paraId="511290D3" w14:textId="349DAEA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DC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38</w:t>
      </w:r>
      <w:r w:rsidRPr="00461780">
        <w:rPr>
          <w:rFonts w:ascii="Courier New" w:hAnsi="Courier New" w:cs="Courier New"/>
        </w:rPr>
        <w:tab/>
        <w:t>ND</w:t>
      </w:r>
    </w:p>
    <w:p w14:paraId="504ACA84" w14:textId="2041CA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FL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</w:t>
      </w:r>
      <w:r w:rsidRPr="00461780">
        <w:rPr>
          <w:rFonts w:ascii="Courier New" w:hAnsi="Courier New" w:cs="Courier New"/>
        </w:rPr>
        <w:tab/>
        <w:t>OH</w:t>
      </w:r>
    </w:p>
    <w:p w14:paraId="6047F7F4" w14:textId="16F80E8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GA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</w:t>
      </w:r>
      <w:r w:rsidRPr="00461780">
        <w:rPr>
          <w:rFonts w:ascii="Courier New" w:hAnsi="Courier New" w:cs="Courier New"/>
        </w:rPr>
        <w:tab/>
        <w:t>OK</w:t>
      </w:r>
    </w:p>
    <w:p w14:paraId="440028DA" w14:textId="45531E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HI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</w:t>
      </w:r>
      <w:r w:rsidRPr="00461780">
        <w:rPr>
          <w:rFonts w:ascii="Courier New" w:hAnsi="Courier New" w:cs="Courier New"/>
        </w:rPr>
        <w:tab/>
        <w:t>OR</w:t>
      </w:r>
    </w:p>
    <w:p w14:paraId="552C0B89" w14:textId="20BC4DB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ID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42</w:t>
      </w:r>
      <w:r w:rsidRPr="00461780">
        <w:rPr>
          <w:rFonts w:ascii="Courier New" w:hAnsi="Courier New" w:cs="Courier New"/>
        </w:rPr>
        <w:tab/>
        <w:t>PA</w:t>
      </w:r>
    </w:p>
    <w:p w14:paraId="15C36688" w14:textId="72FE8F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IL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44</w:t>
      </w:r>
      <w:r w:rsidRPr="00461780">
        <w:rPr>
          <w:rFonts w:ascii="Courier New" w:hAnsi="Courier New" w:cs="Courier New"/>
        </w:rPr>
        <w:tab/>
        <w:t>RI</w:t>
      </w:r>
    </w:p>
    <w:p w14:paraId="04412822" w14:textId="2AC834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IN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45</w:t>
      </w:r>
      <w:r w:rsidRPr="00461780">
        <w:rPr>
          <w:rFonts w:ascii="Courier New" w:hAnsi="Courier New" w:cs="Courier New"/>
        </w:rPr>
        <w:tab/>
        <w:t>SC</w:t>
      </w:r>
    </w:p>
    <w:p w14:paraId="52AD40B8" w14:textId="5D96BDB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IA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46</w:t>
      </w:r>
      <w:r w:rsidRPr="00461780">
        <w:rPr>
          <w:rFonts w:ascii="Courier New" w:hAnsi="Courier New" w:cs="Courier New"/>
        </w:rPr>
        <w:tab/>
        <w:t>SD</w:t>
      </w:r>
    </w:p>
    <w:p w14:paraId="5B98BEAA" w14:textId="7AF8805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KS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</w:t>
      </w:r>
      <w:r w:rsidRPr="00461780">
        <w:rPr>
          <w:rFonts w:ascii="Courier New" w:hAnsi="Courier New" w:cs="Courier New"/>
        </w:rPr>
        <w:tab/>
        <w:t>TN</w:t>
      </w:r>
    </w:p>
    <w:p w14:paraId="0DD76836" w14:textId="2A60CD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KY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48</w:t>
      </w:r>
      <w:r w:rsidRPr="00461780">
        <w:rPr>
          <w:rFonts w:ascii="Courier New" w:hAnsi="Courier New" w:cs="Courier New"/>
        </w:rPr>
        <w:tab/>
        <w:t>TX</w:t>
      </w:r>
    </w:p>
    <w:p w14:paraId="1BC59B0A" w14:textId="5ECB664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LA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49</w:t>
      </w:r>
      <w:r w:rsidRPr="00461780">
        <w:rPr>
          <w:rFonts w:ascii="Courier New" w:hAnsi="Courier New" w:cs="Courier New"/>
        </w:rPr>
        <w:tab/>
        <w:t>UT</w:t>
      </w:r>
    </w:p>
    <w:p w14:paraId="06D983B0" w14:textId="3C1EDBC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</w:t>
      </w:r>
      <w:r w:rsidRPr="00461780">
        <w:rPr>
          <w:rFonts w:ascii="Courier New" w:hAnsi="Courier New" w:cs="Courier New"/>
        </w:rPr>
        <w:tab/>
        <w:t>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</w:t>
      </w:r>
      <w:r w:rsidRPr="00461780">
        <w:rPr>
          <w:rFonts w:ascii="Courier New" w:hAnsi="Courier New" w:cs="Courier New"/>
        </w:rPr>
        <w:tab/>
        <w:t>VT</w:t>
      </w:r>
    </w:p>
    <w:p w14:paraId="619D9B20" w14:textId="06E227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</w:t>
      </w:r>
      <w:r w:rsidRPr="00461780">
        <w:rPr>
          <w:rFonts w:ascii="Courier New" w:hAnsi="Courier New" w:cs="Courier New"/>
        </w:rPr>
        <w:tab/>
        <w:t>MD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51</w:t>
      </w:r>
      <w:r w:rsidRPr="00461780">
        <w:rPr>
          <w:rFonts w:ascii="Courier New" w:hAnsi="Courier New" w:cs="Courier New"/>
        </w:rPr>
        <w:tab/>
        <w:t>VA</w:t>
      </w:r>
    </w:p>
    <w:p w14:paraId="7655108F" w14:textId="2D00FBA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>MA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53</w:t>
      </w:r>
      <w:r w:rsidRPr="00461780">
        <w:rPr>
          <w:rFonts w:ascii="Courier New" w:hAnsi="Courier New" w:cs="Courier New"/>
        </w:rPr>
        <w:tab/>
        <w:t>WA</w:t>
      </w:r>
    </w:p>
    <w:p w14:paraId="38693A68" w14:textId="19C439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</w:t>
      </w:r>
      <w:r w:rsidRPr="00461780">
        <w:rPr>
          <w:rFonts w:ascii="Courier New" w:hAnsi="Courier New" w:cs="Courier New"/>
        </w:rPr>
        <w:tab/>
        <w:t>MI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54</w:t>
      </w:r>
      <w:r w:rsidRPr="00461780">
        <w:rPr>
          <w:rFonts w:ascii="Courier New" w:hAnsi="Courier New" w:cs="Courier New"/>
        </w:rPr>
        <w:tab/>
        <w:t>WV</w:t>
      </w:r>
    </w:p>
    <w:p w14:paraId="37F27662" w14:textId="17ECFC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</w:t>
      </w:r>
      <w:r w:rsidRPr="00461780">
        <w:rPr>
          <w:rFonts w:ascii="Courier New" w:hAnsi="Courier New" w:cs="Courier New"/>
        </w:rPr>
        <w:tab/>
        <w:t>MN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55</w:t>
      </w:r>
      <w:r w:rsidRPr="00461780">
        <w:rPr>
          <w:rFonts w:ascii="Courier New" w:hAnsi="Courier New" w:cs="Courier New"/>
        </w:rPr>
        <w:tab/>
        <w:t>WI</w:t>
      </w:r>
    </w:p>
    <w:p w14:paraId="6BB455D5" w14:textId="79AFCC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</w:t>
      </w:r>
      <w:r w:rsidRPr="00461780">
        <w:rPr>
          <w:rFonts w:ascii="Courier New" w:hAnsi="Courier New" w:cs="Courier New"/>
        </w:rPr>
        <w:tab/>
        <w:t>MS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56</w:t>
      </w:r>
      <w:r w:rsidRPr="00461780">
        <w:rPr>
          <w:rFonts w:ascii="Courier New" w:hAnsi="Courier New" w:cs="Courier New"/>
        </w:rPr>
        <w:tab/>
        <w:t>WY</w:t>
      </w:r>
    </w:p>
    <w:p w14:paraId="004DAA1E" w14:textId="295B3D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</w:t>
      </w:r>
      <w:r w:rsidRPr="00461780">
        <w:rPr>
          <w:rFonts w:ascii="Courier New" w:hAnsi="Courier New" w:cs="Courier New"/>
        </w:rPr>
        <w:tab/>
        <w:t>MO</w:t>
      </w:r>
    </w:p>
    <w:p w14:paraId="3E83FD5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</w:p>
    <w:p w14:paraId="689BC9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7BFD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EB980FB" w14:textId="5025F54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95 - 95</w:t>
      </w:r>
    </w:p>
    <w:p w14:paraId="4D95D05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673596" w14:textId="5B3F52D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GTCBSA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SPECIFIC METROPOLITAN CBSA CODE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96 - 100</w:t>
      </w:r>
    </w:p>
    <w:p w14:paraId="1D7F7F01" w14:textId="77777777" w:rsidR="00461780" w:rsidRPr="00461780" w:rsidRDefault="00461780" w:rsidP="00461780">
      <w:pPr>
        <w:pStyle w:val="PlainText"/>
        <w:rPr>
          <w:ins w:id="19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(SEE GEOGRAPHIC ATTACHMENT)</w:t>
      </w:r>
    </w:p>
    <w:p w14:paraId="3F381617" w14:textId="77777777" w:rsidR="00461780" w:rsidRPr="00461780" w:rsidRDefault="00461780" w:rsidP="00461780">
      <w:pPr>
        <w:pStyle w:val="PlainText"/>
        <w:rPr>
          <w:ins w:id="191" w:author="Author" w:date="2020-02-14T18:23:00Z"/>
          <w:rFonts w:ascii="Courier New" w:hAnsi="Courier New" w:cs="Courier New"/>
        </w:rPr>
      </w:pPr>
      <w:ins w:id="19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65B44A31" w14:textId="77777777" w:rsidR="00461780" w:rsidRPr="00461780" w:rsidRDefault="00461780" w:rsidP="00461780">
      <w:pPr>
        <w:pStyle w:val="PlainText"/>
        <w:rPr>
          <w:ins w:id="193" w:author="Author" w:date="2020-02-14T18:23:00Z"/>
          <w:rFonts w:ascii="Courier New" w:hAnsi="Courier New" w:cs="Courier New"/>
        </w:rPr>
      </w:pPr>
      <w:moveToRangeStart w:id="194" w:author="Author" w:date="2020-02-14T18:23:00Z" w:name="move32597041"/>
      <w:moveTo w:id="19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</w:moveTo>
      <w:moveToRangeEnd w:id="194"/>
    </w:p>
    <w:p w14:paraId="508F31D6" w14:textId="77777777" w:rsidR="00461780" w:rsidRPr="00461780" w:rsidRDefault="00461780" w:rsidP="00461780">
      <w:pPr>
        <w:pStyle w:val="PlainText"/>
        <w:rPr>
          <w:ins w:id="196" w:author="Author" w:date="2020-02-14T18:23:00Z"/>
          <w:rFonts w:ascii="Courier New" w:hAnsi="Courier New" w:cs="Courier New"/>
        </w:rPr>
      </w:pPr>
    </w:p>
    <w:p w14:paraId="2077B822" w14:textId="7437F560" w:rsidR="00461780" w:rsidRPr="00461780" w:rsidRDefault="00461780" w:rsidP="00461780">
      <w:pPr>
        <w:pStyle w:val="PlainText"/>
        <w:rPr>
          <w:ins w:id="197" w:author="Author" w:date="2020-02-14T18:23:00Z"/>
          <w:rFonts w:ascii="Courier New" w:hAnsi="Courier New" w:cs="Courier New"/>
        </w:rPr>
      </w:pPr>
      <w:moveToRangeStart w:id="198" w:author="Author" w:date="2020-02-14T18:23:00Z" w:name="move32597042"/>
      <w:moveTo w:id="19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FromRangeStart w:id="200" w:author="Author" w:date="2020-02-14T18:23:00Z" w:name="move32597043"/>
      <w:moveToRangeEnd w:id="198"/>
      <w:moveFrom w:id="201" w:author="Author" w:date="2020-02-14T18:23:00Z">
        <w:r w:rsidRPr="00461780">
          <w:rPr>
            <w:rFonts w:ascii="Courier New" w:hAnsi="Courier New" w:cs="Courier New"/>
          </w:rPr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  <w:moveFromRangeStart w:id="202" w:author="Author" w:date="2020-02-14T18:23:00Z" w:name="move32597044"/>
        <w:moveFromRangeEnd w:id="200"/>
        <w:r w:rsidRPr="00461780">
          <w:rPr>
            <w:rFonts w:ascii="Courier New" w:hAnsi="Courier New" w:cs="Courier New"/>
          </w:rPr>
          <w:t>VALID ENTRIES</w:t>
        </w:r>
      </w:moveFrom>
      <w:moveFromRangeEnd w:id="202"/>
    </w:p>
    <w:p w14:paraId="2BDFBE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9EFF85" w14:textId="21CD5C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00000</w:t>
      </w:r>
      <w:r w:rsidRPr="00461780">
        <w:rPr>
          <w:rFonts w:ascii="Courier New" w:hAnsi="Courier New" w:cs="Courier New"/>
        </w:rPr>
        <w:tab/>
        <w:t>NOT IDENTIFIED OR NONMETROPOLITAN</w:t>
      </w:r>
    </w:p>
    <w:p w14:paraId="0BBD5D4C" w14:textId="5E65B1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10180</w:t>
      </w:r>
      <w:r w:rsidRPr="00461780">
        <w:rPr>
          <w:rFonts w:ascii="Courier New" w:hAnsi="Courier New" w:cs="Courier New"/>
        </w:rPr>
        <w:tab/>
        <w:t>MIN VALUE</w:t>
      </w:r>
    </w:p>
    <w:p w14:paraId="7AB0E720" w14:textId="0652E59C" w:rsidR="00461780" w:rsidRPr="00461780" w:rsidRDefault="00461780" w:rsidP="00461780">
      <w:pPr>
        <w:pStyle w:val="PlainText"/>
        <w:rPr>
          <w:ins w:id="2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49740</w:t>
      </w:r>
      <w:r w:rsidRPr="00461780">
        <w:rPr>
          <w:rFonts w:ascii="Courier New" w:hAnsi="Courier New" w:cs="Courier New"/>
        </w:rPr>
        <w:tab/>
        <w:t>MAX VALUE</w:t>
      </w:r>
    </w:p>
    <w:p w14:paraId="6F9FB18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699DDE" w14:textId="77777777" w:rsidR="00461780" w:rsidRPr="00461780" w:rsidRDefault="00461780" w:rsidP="00461780">
      <w:pPr>
        <w:pStyle w:val="PlainText"/>
        <w:rPr>
          <w:ins w:id="20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GTCO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FIPS COUNTY 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101 - 103</w:t>
      </w:r>
    </w:p>
    <w:p w14:paraId="5ADA3F2A" w14:textId="77777777" w:rsidR="00461780" w:rsidRPr="00461780" w:rsidRDefault="00461780" w:rsidP="00461780">
      <w:pPr>
        <w:pStyle w:val="PlainText"/>
        <w:rPr>
          <w:ins w:id="205" w:author="Author" w:date="2020-02-14T18:23:00Z"/>
          <w:rFonts w:ascii="Courier New" w:hAnsi="Courier New" w:cs="Courier New"/>
        </w:rPr>
      </w:pPr>
    </w:p>
    <w:p w14:paraId="01B60F38" w14:textId="77777777" w:rsidR="00461780" w:rsidRPr="00461780" w:rsidRDefault="00461780" w:rsidP="00461780">
      <w:pPr>
        <w:pStyle w:val="PlainText"/>
        <w:rPr>
          <w:ins w:id="206" w:author="Author" w:date="2020-02-14T18:23:00Z"/>
          <w:rFonts w:ascii="Courier New" w:hAnsi="Courier New" w:cs="Courier New"/>
        </w:rPr>
      </w:pPr>
      <w:moveToRangeStart w:id="207" w:author="Author" w:date="2020-02-14T18:23:00Z" w:name="move32597043"/>
      <w:moveTo w:id="208" w:author="Author" w:date="2020-02-14T18:23:00Z">
        <w:r w:rsidRPr="00461780">
          <w:rPr>
            <w:rFonts w:ascii="Courier New" w:hAnsi="Courier New" w:cs="Courier New"/>
          </w:rPr>
          <w:t>EDITED UNIVERSE:</w:t>
        </w:r>
        <w:r w:rsidRPr="00461780">
          <w:rPr>
            <w:rFonts w:ascii="Courier New" w:hAnsi="Courier New" w:cs="Courier New"/>
          </w:rPr>
          <w:tab/>
          <w:t>ALL HHLD's IN SAMPLE</w:t>
        </w:r>
      </w:moveTo>
      <w:moveToRangeEnd w:id="207"/>
    </w:p>
    <w:p w14:paraId="40728C78" w14:textId="77777777" w:rsidR="00461780" w:rsidRPr="00461780" w:rsidRDefault="00461780" w:rsidP="00461780">
      <w:pPr>
        <w:pStyle w:val="PlainText"/>
        <w:rPr>
          <w:ins w:id="209" w:author="Author" w:date="2020-02-14T18:23:00Z"/>
          <w:rFonts w:ascii="Courier New" w:hAnsi="Courier New" w:cs="Courier New"/>
        </w:rPr>
      </w:pPr>
    </w:p>
    <w:p w14:paraId="0583A91F" w14:textId="25D026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210" w:author="Author" w:date="2020-02-14T18:23:00Z" w:name="move32597044"/>
      <w:moveTo w:id="211" w:author="Author" w:date="2020-02-14T18:23:00Z">
        <w:r w:rsidRPr="00461780">
          <w:rPr>
            <w:rFonts w:ascii="Courier New" w:hAnsi="Courier New" w:cs="Courier New"/>
          </w:rPr>
          <w:t>VALID ENTRIES</w:t>
        </w:r>
      </w:moveTo>
      <w:moveToRangeEnd w:id="210"/>
    </w:p>
    <w:p w14:paraId="26FBC65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3F55E76" w14:textId="3D50B1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000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NOT IDENTIFIED</w:t>
      </w:r>
    </w:p>
    <w:p w14:paraId="1735A0B3" w14:textId="5BB3108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001-810</w:t>
      </w:r>
      <w:r w:rsidRPr="00461780">
        <w:rPr>
          <w:rFonts w:ascii="Courier New" w:hAnsi="Courier New" w:cs="Courier New"/>
        </w:rPr>
        <w:tab/>
        <w:t xml:space="preserve">SPECIFIC COUNTY CODE </w:t>
      </w:r>
    </w:p>
    <w:p w14:paraId="7F629F9B" w14:textId="7F8E60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(SEE GEOGRAPHIC ATTACHMENT)</w:t>
      </w:r>
    </w:p>
    <w:p w14:paraId="05920070" w14:textId="141C4E4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NOTE:  THIS CODE MUST BE USED IN COMBINATION</w:t>
      </w:r>
    </w:p>
    <w:p w14:paraId="4D27775E" w14:textId="1CF305E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WITH A STATE CODE (GESTFIPS or GESTCEN) IN </w:t>
      </w:r>
    </w:p>
    <w:p w14:paraId="7E1B313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ORDER TO UNIQUELY IDENTIFY A COUNTY.  </w:t>
      </w:r>
    </w:p>
    <w:p w14:paraId="743B92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7D6B85" w14:textId="398418B2" w:rsidR="00461780" w:rsidRPr="00461780" w:rsidRDefault="00461780" w:rsidP="00461780">
      <w:pPr>
        <w:pStyle w:val="PlainText"/>
        <w:rPr>
          <w:ins w:id="21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ALSO, MOST COUNTIES ARE NOT IDENTIFIED.</w:t>
      </w:r>
    </w:p>
    <w:p w14:paraId="62929B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5D4FA3" w14:textId="6A2B2AED" w:rsidR="00461780" w:rsidRPr="00461780" w:rsidRDefault="00461780" w:rsidP="00461780">
      <w:pPr>
        <w:pStyle w:val="PlainText"/>
        <w:rPr>
          <w:ins w:id="2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GTCBSAST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PRINCIPAL CITY/BALANCE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104 - 104</w:t>
      </w:r>
    </w:p>
    <w:p w14:paraId="6FC4F88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803F57" w14:textId="1C2E8E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HHLD's IN SAMPLE</w:t>
      </w:r>
      <w:moveFromRangeStart w:id="214" w:author="Author" w:date="2020-02-14T18:23:00Z" w:name="move32597045"/>
      <w:moveFrom w:id="215" w:author="Author" w:date="2020-02-14T18:23:00Z">
        <w:r w:rsidRPr="00461780">
          <w:rPr>
            <w:rFonts w:ascii="Courier New" w:hAnsi="Courier New" w:cs="Courier New"/>
          </w:rPr>
          <w:t>VALID ENTRIES</w:t>
        </w:r>
      </w:moveFrom>
      <w:moveFromRangeEnd w:id="214"/>
    </w:p>
    <w:p w14:paraId="3D0AF23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7FA89A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17EF6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BF8C22" w14:textId="411F60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PRINCIPAL CITY</w:t>
      </w:r>
    </w:p>
    <w:p w14:paraId="256FCF77" w14:textId="6BB4F91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BALANCE</w:t>
      </w:r>
    </w:p>
    <w:p w14:paraId="4D76DD46" w14:textId="18C3BD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NONMETROPOLITAN</w:t>
      </w:r>
    </w:p>
    <w:p w14:paraId="6413A67C" w14:textId="3993D94F" w:rsidR="00461780" w:rsidRPr="00461780" w:rsidRDefault="00461780" w:rsidP="00461780">
      <w:pPr>
        <w:pStyle w:val="PlainText"/>
        <w:rPr>
          <w:ins w:id="2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NOT IDENTIFIED   </w:t>
      </w:r>
    </w:p>
    <w:p w14:paraId="60E6DE0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3DFA8FA" w14:textId="5F5E9DFF" w:rsidR="00461780" w:rsidRPr="00461780" w:rsidRDefault="00461780" w:rsidP="00461780">
      <w:pPr>
        <w:pStyle w:val="PlainText"/>
        <w:rPr>
          <w:ins w:id="2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GTMETSTA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METROPOLITAN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105 - 105</w:t>
      </w:r>
    </w:p>
    <w:p w14:paraId="066245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1BBDA9" w14:textId="77777777" w:rsidR="00461780" w:rsidRPr="00461780" w:rsidRDefault="00461780" w:rsidP="00461780">
      <w:pPr>
        <w:pStyle w:val="PlainText"/>
        <w:rPr>
          <w:ins w:id="2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5A47B21E" w14:textId="77777777" w:rsidR="00461780" w:rsidRPr="00461780" w:rsidRDefault="00461780" w:rsidP="00461780">
      <w:pPr>
        <w:pStyle w:val="PlainText"/>
        <w:rPr>
          <w:ins w:id="219" w:author="Author" w:date="2020-02-14T18:23:00Z"/>
          <w:rFonts w:ascii="Courier New" w:hAnsi="Courier New" w:cs="Courier New"/>
        </w:rPr>
      </w:pPr>
    </w:p>
    <w:p w14:paraId="0B890BCF" w14:textId="40AA4561" w:rsidR="00461780" w:rsidRPr="00461780" w:rsidRDefault="00461780" w:rsidP="00461780">
      <w:pPr>
        <w:pStyle w:val="PlainText"/>
        <w:rPr>
          <w:ins w:id="220" w:author="Author" w:date="2020-02-14T18:23:00Z"/>
          <w:rFonts w:ascii="Courier New" w:hAnsi="Courier New" w:cs="Courier New"/>
        </w:rPr>
      </w:pPr>
      <w:moveToRangeStart w:id="221" w:author="Author" w:date="2020-02-14T18:23:00Z" w:name="move32597045"/>
      <w:moveTo w:id="222" w:author="Author" w:date="2020-02-14T18:23:00Z">
        <w:r w:rsidRPr="00461780">
          <w:rPr>
            <w:rFonts w:ascii="Courier New" w:hAnsi="Courier New" w:cs="Courier New"/>
          </w:rPr>
          <w:t>VALID ENTRIES</w:t>
        </w:r>
      </w:moveTo>
      <w:moveFromRangeStart w:id="223" w:author="Author" w:date="2020-02-14T18:23:00Z" w:name="move32597046"/>
      <w:moveToRangeEnd w:id="221"/>
      <w:moveFrom w:id="224" w:author="Author" w:date="2020-02-14T18:23:00Z">
        <w:r w:rsidRPr="00461780">
          <w:rPr>
            <w:rFonts w:ascii="Courier New" w:hAnsi="Courier New" w:cs="Courier New"/>
          </w:rPr>
          <w:t>VALID ENTRIES</w:t>
        </w:r>
      </w:moveFrom>
      <w:moveFromRangeEnd w:id="223"/>
    </w:p>
    <w:p w14:paraId="2396C5B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2AC155" w14:textId="5F3482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</w:t>
      </w:r>
      <w:r w:rsidRPr="00461780">
        <w:rPr>
          <w:rFonts w:ascii="Courier New" w:hAnsi="Courier New" w:cs="Courier New"/>
        </w:rPr>
        <w:tab/>
        <w:t>METROPOLITAN</w:t>
      </w:r>
    </w:p>
    <w:p w14:paraId="0547D644" w14:textId="7C8C3B7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  <w:t>NONMETROPOLITAN</w:t>
      </w:r>
    </w:p>
    <w:p w14:paraId="2FF38FE6" w14:textId="5318D81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3</w:t>
      </w:r>
      <w:r w:rsidRPr="00461780">
        <w:rPr>
          <w:rFonts w:ascii="Courier New" w:hAnsi="Courier New" w:cs="Courier New"/>
        </w:rPr>
        <w:tab/>
        <w:t>NOT IDENTIFIED</w:t>
      </w:r>
    </w:p>
    <w:p w14:paraId="2DE42FF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0FEBAC" w14:textId="13006B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GTINDVPC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INDIVIDUAL PRINCIPAL CITY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106 - 106</w:t>
      </w:r>
    </w:p>
    <w:p w14:paraId="4BD0E50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   </w:t>
      </w:r>
    </w:p>
    <w:p w14:paraId="27EEF2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14CF1C6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882190C" w14:textId="6A35F7B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moveToRangeStart w:id="225" w:author="Author" w:date="2020-02-14T18:23:00Z" w:name="move32597046"/>
      <w:moveTo w:id="226" w:author="Author" w:date="2020-02-14T18:23:00Z">
        <w:r w:rsidRPr="00461780">
          <w:rPr>
            <w:rFonts w:ascii="Courier New" w:hAnsi="Courier New" w:cs="Courier New"/>
          </w:rPr>
          <w:t>VALID ENTRIES</w:t>
        </w:r>
      </w:moveTo>
      <w:moveToRangeEnd w:id="225"/>
    </w:p>
    <w:p w14:paraId="6207DBF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28D8CAF" w14:textId="327992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</w:t>
      </w:r>
      <w:r w:rsidRPr="00461780">
        <w:rPr>
          <w:rFonts w:ascii="Courier New" w:hAnsi="Courier New" w:cs="Courier New"/>
        </w:rPr>
        <w:tab/>
        <w:t xml:space="preserve">NOT IDENTIFIED, NONMETROPOLITAN, </w:t>
      </w:r>
    </w:p>
    <w:p w14:paraId="6B5AF122" w14:textId="7CF4B83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or NOT A CENTRAL CITY</w:t>
      </w:r>
    </w:p>
    <w:p w14:paraId="1AE1A435" w14:textId="534D1AA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1-7</w:t>
      </w:r>
      <w:r w:rsidRPr="00461780">
        <w:rPr>
          <w:rFonts w:ascii="Courier New" w:hAnsi="Courier New" w:cs="Courier New"/>
        </w:rPr>
        <w:tab/>
        <w:t xml:space="preserve">SPECIFIC PRINCIPAL CITY CODE </w:t>
      </w:r>
    </w:p>
    <w:p w14:paraId="5D654CA9" w14:textId="500399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(SEE GEOGRAPHIC ATTACHMENT )</w:t>
      </w:r>
    </w:p>
    <w:p w14:paraId="123ACD35" w14:textId="351C569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NOTE:  WHENEVER POSSIBLE THIS CODE </w:t>
      </w:r>
    </w:p>
    <w:p w14:paraId="74DF2D9D" w14:textId="1B32CD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IDENTIFIES SPECIFIC PRINCIPAL CITIES IN</w:t>
      </w:r>
    </w:p>
    <w:p w14:paraId="30E5C531" w14:textId="06F7F2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A METROPOLITAN AREA THAT HAS MULTIPLE </w:t>
      </w:r>
    </w:p>
    <w:p w14:paraId="79CAA4AA" w14:textId="712E50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PRINCIPAL CITIES.  THIS CODE MUST BE </w:t>
      </w:r>
    </w:p>
    <w:p w14:paraId="6E1C12FA" w14:textId="18D9BE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USED IN COMBINATION WITH THE CBSA </w:t>
      </w:r>
    </w:p>
    <w:p w14:paraId="4610FF86" w14:textId="7473394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FIPS CODE (GTCBSA) IN ORDER TO </w:t>
      </w:r>
    </w:p>
    <w:p w14:paraId="15279784" w14:textId="6F142F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UNIQUELY IDENTIFY A SPECIFIC CITY.</w:t>
      </w:r>
    </w:p>
    <w:p w14:paraId="2AEC62A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91168D" w14:textId="15E593A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GTCBSASZ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Metropolitan Area (CBSA) SIZE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107 - 107</w:t>
      </w:r>
    </w:p>
    <w:p w14:paraId="5E1B0B6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91ECCD" w14:textId="6662283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4F3641A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815A9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VALID ENTRIES</w:t>
      </w:r>
    </w:p>
    <w:p w14:paraId="507D322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6DFA50E5" w14:textId="1240C5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</w:t>
      </w:r>
      <w:r w:rsidRPr="00461780">
        <w:rPr>
          <w:rFonts w:ascii="Courier New" w:hAnsi="Courier New" w:cs="Courier New"/>
        </w:rPr>
        <w:tab/>
        <w:t>NOT IDENTIFIED OR NONMETROPOLITAN</w:t>
      </w:r>
    </w:p>
    <w:p w14:paraId="36FE40A7" w14:textId="59DE2D0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2</w:t>
      </w:r>
      <w:r w:rsidRPr="00461780">
        <w:rPr>
          <w:rFonts w:ascii="Courier New" w:hAnsi="Courier New" w:cs="Courier New"/>
        </w:rPr>
        <w:tab/>
        <w:t>100,000 - 249,999</w:t>
      </w:r>
    </w:p>
    <w:p w14:paraId="53030A07" w14:textId="3B71803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3</w:t>
      </w:r>
      <w:r w:rsidRPr="00461780">
        <w:rPr>
          <w:rFonts w:ascii="Courier New" w:hAnsi="Courier New" w:cs="Courier New"/>
        </w:rPr>
        <w:tab/>
        <w:t>250,000 - 499,999</w:t>
      </w:r>
    </w:p>
    <w:p w14:paraId="36A493B2" w14:textId="0C518E3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4</w:t>
      </w:r>
      <w:r w:rsidRPr="00461780">
        <w:rPr>
          <w:rFonts w:ascii="Courier New" w:hAnsi="Courier New" w:cs="Courier New"/>
        </w:rPr>
        <w:tab/>
        <w:t>500,000 - 999,999</w:t>
      </w:r>
    </w:p>
    <w:p w14:paraId="62C2F5BE" w14:textId="2FC87B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5</w:t>
      </w:r>
      <w:r w:rsidRPr="00461780">
        <w:rPr>
          <w:rFonts w:ascii="Courier New" w:hAnsi="Courier New" w:cs="Courier New"/>
        </w:rPr>
        <w:tab/>
        <w:t>1,000,000 - 2,499,999</w:t>
      </w:r>
    </w:p>
    <w:p w14:paraId="6C5A714F" w14:textId="393FD34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6</w:t>
      </w:r>
      <w:r w:rsidRPr="00461780">
        <w:rPr>
          <w:rFonts w:ascii="Courier New" w:hAnsi="Courier New" w:cs="Courier New"/>
        </w:rPr>
        <w:tab/>
        <w:t>2,500,000 - 4,999,999</w:t>
      </w:r>
    </w:p>
    <w:p w14:paraId="64B9C421" w14:textId="5043E46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7</w:t>
      </w:r>
      <w:r w:rsidRPr="00461780">
        <w:rPr>
          <w:rFonts w:ascii="Courier New" w:hAnsi="Courier New" w:cs="Courier New"/>
        </w:rPr>
        <w:tab/>
        <w:t>5,000,000+</w:t>
      </w:r>
    </w:p>
    <w:p w14:paraId="45A61D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C6867A" w14:textId="579E0E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GTCSA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Consolidated Statistical Area (CSA) FIPS 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108-110</w:t>
      </w:r>
    </w:p>
    <w:p w14:paraId="2B21BB08" w14:textId="57BB6A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(SEE GEOGRAPHIC ATTACHMENT) </w:t>
      </w:r>
    </w:p>
    <w:p w14:paraId="4810EB0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159C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EDITED UNIVERSE:</w:t>
      </w:r>
      <w:r w:rsidRPr="00461780">
        <w:rPr>
          <w:rFonts w:ascii="Courier New" w:hAnsi="Courier New" w:cs="Courier New"/>
        </w:rPr>
        <w:tab/>
        <w:t>ALL HHLD's IN SAMPLE</w:t>
      </w:r>
    </w:p>
    <w:p w14:paraId="7430FB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622811E" w14:textId="011319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VALID ENTRIES</w:t>
      </w:r>
    </w:p>
    <w:p w14:paraId="44C0136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B5E091" w14:textId="54C3BF1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000</w:t>
      </w:r>
      <w:r w:rsidRPr="00461780">
        <w:rPr>
          <w:rFonts w:ascii="Courier New" w:hAnsi="Courier New" w:cs="Courier New"/>
        </w:rPr>
        <w:tab/>
        <w:t>NOT IDENTIFIED OR NONMETROPOLITAN</w:t>
      </w:r>
    </w:p>
    <w:p w14:paraId="3774D558" w14:textId="7486DAA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104</w:t>
      </w:r>
      <w:r w:rsidRPr="00461780">
        <w:rPr>
          <w:rFonts w:ascii="Courier New" w:hAnsi="Courier New" w:cs="Courier New"/>
        </w:rPr>
        <w:tab/>
        <w:t>MIN VALUE</w:t>
      </w:r>
    </w:p>
    <w:p w14:paraId="1829736D" w14:textId="4C79BA0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548</w:t>
      </w:r>
      <w:r w:rsidRPr="00461780">
        <w:rPr>
          <w:rFonts w:ascii="Courier New" w:hAnsi="Courier New" w:cs="Courier New"/>
        </w:rPr>
        <w:tab/>
        <w:t>MAX VALUE</w:t>
      </w:r>
    </w:p>
    <w:p w14:paraId="093DEA0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2746CDD4" w14:textId="0D539F5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111 - 113</w:t>
      </w:r>
    </w:p>
    <w:p w14:paraId="625310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BE8A21" w14:textId="026101B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A3.  PERSONS INFORMATION DEMOGRAPHIC ITEMS</w:t>
      </w:r>
    </w:p>
    <w:p w14:paraId="53C5E8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83F838" w14:textId="3B745DB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Starting January 2014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114 - 117</w:t>
      </w:r>
    </w:p>
    <w:p w14:paraId="63D67F8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E7D35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A43E6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5FB9273" w14:textId="7A3C097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PERRP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RELATIONSHIP TO REFERENCE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118 - 119</w:t>
      </w:r>
    </w:p>
    <w:p w14:paraId="6F2DF7C1" w14:textId="1505DAC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PERSON</w:t>
      </w:r>
    </w:p>
    <w:p w14:paraId="518686D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F0F8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EDITED UNIVERSE:</w:t>
      </w:r>
      <w:r w:rsidRPr="00461780">
        <w:rPr>
          <w:rFonts w:ascii="Courier New" w:hAnsi="Courier New" w:cs="Courier New"/>
        </w:rPr>
        <w:tab/>
        <w:t>PRPERTYP = 1, 2, OR 3</w:t>
      </w:r>
    </w:p>
    <w:p w14:paraId="27705D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C1F42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7C0D8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3CDB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5B3B216" w14:textId="38B6EB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VALID ENTRIES</w:t>
      </w:r>
    </w:p>
    <w:p w14:paraId="39C3EA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0E01C1" w14:textId="5C71E4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EXPANDED RELATIONSHIP CATEGORIES</w:t>
      </w:r>
    </w:p>
    <w:p w14:paraId="306610F9" w14:textId="1857D5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01</w:t>
      </w:r>
      <w:r w:rsidRPr="00461780">
        <w:rPr>
          <w:rFonts w:ascii="Courier New" w:hAnsi="Courier New" w:cs="Courier New"/>
        </w:rPr>
        <w:tab/>
        <w:t>REFERENCE PERSON W/RELS.</w:t>
      </w:r>
    </w:p>
    <w:p w14:paraId="56A5DB5A" w14:textId="7CACF2C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02</w:t>
      </w:r>
      <w:r w:rsidRPr="00461780">
        <w:rPr>
          <w:rFonts w:ascii="Courier New" w:hAnsi="Courier New" w:cs="Courier New"/>
        </w:rPr>
        <w:tab/>
        <w:t>REFERENCE PERSON W/O RELS.</w:t>
      </w:r>
    </w:p>
    <w:p w14:paraId="33DCDCB2" w14:textId="11EAF7E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03</w:t>
      </w:r>
      <w:r w:rsidRPr="00461780">
        <w:rPr>
          <w:rFonts w:ascii="Courier New" w:hAnsi="Courier New" w:cs="Courier New"/>
        </w:rPr>
        <w:tab/>
        <w:t>SPOUSE</w:t>
      </w:r>
    </w:p>
    <w:p w14:paraId="3B0B59B4" w14:textId="7E359F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04</w:t>
      </w:r>
      <w:r w:rsidRPr="00461780">
        <w:rPr>
          <w:rFonts w:ascii="Courier New" w:hAnsi="Courier New" w:cs="Courier New"/>
        </w:rPr>
        <w:tab/>
        <w:t>CHILD</w:t>
      </w:r>
    </w:p>
    <w:p w14:paraId="3D7D1B58" w14:textId="6A2B52E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05</w:t>
      </w:r>
      <w:r w:rsidRPr="00461780">
        <w:rPr>
          <w:rFonts w:ascii="Courier New" w:hAnsi="Courier New" w:cs="Courier New"/>
        </w:rPr>
        <w:tab/>
        <w:t>GRANDCHILD</w:t>
      </w:r>
    </w:p>
    <w:p w14:paraId="038EC75A" w14:textId="1B17930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06</w:t>
      </w:r>
      <w:r w:rsidRPr="00461780">
        <w:rPr>
          <w:rFonts w:ascii="Courier New" w:hAnsi="Courier New" w:cs="Courier New"/>
        </w:rPr>
        <w:tab/>
        <w:t>PARENT</w:t>
      </w:r>
    </w:p>
    <w:p w14:paraId="17828D02" w14:textId="72702EB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07</w:t>
      </w:r>
      <w:r w:rsidRPr="00461780">
        <w:rPr>
          <w:rFonts w:ascii="Courier New" w:hAnsi="Courier New" w:cs="Courier New"/>
        </w:rPr>
        <w:tab/>
        <w:t>BROTHER/SISTER</w:t>
      </w:r>
    </w:p>
    <w:p w14:paraId="066839E1" w14:textId="54BDCF2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08</w:t>
      </w:r>
      <w:r w:rsidRPr="00461780">
        <w:rPr>
          <w:rFonts w:ascii="Courier New" w:hAnsi="Courier New" w:cs="Courier New"/>
        </w:rPr>
        <w:tab/>
        <w:t>OTHER REL. OR REF. PERSON</w:t>
      </w:r>
    </w:p>
    <w:p w14:paraId="67813065" w14:textId="10C17B9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09</w:t>
      </w:r>
      <w:r w:rsidRPr="00461780">
        <w:rPr>
          <w:rFonts w:ascii="Courier New" w:hAnsi="Courier New" w:cs="Courier New"/>
        </w:rPr>
        <w:tab/>
        <w:t>FOSTER CHILD</w:t>
      </w:r>
    </w:p>
    <w:p w14:paraId="622A93B7" w14:textId="69B00B7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  <w:t>NONREL. OF REF. PERSON W/RELS.</w:t>
      </w:r>
    </w:p>
    <w:p w14:paraId="1671CB72" w14:textId="21B43DA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11</w:t>
      </w:r>
      <w:r w:rsidRPr="00461780">
        <w:rPr>
          <w:rFonts w:ascii="Courier New" w:hAnsi="Courier New" w:cs="Courier New"/>
        </w:rPr>
        <w:tab/>
        <w:t>NOT USED</w:t>
      </w:r>
    </w:p>
    <w:p w14:paraId="26968079" w14:textId="1AAEFC3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12</w:t>
      </w:r>
      <w:r w:rsidRPr="00461780">
        <w:rPr>
          <w:rFonts w:ascii="Courier New" w:hAnsi="Courier New" w:cs="Courier New"/>
        </w:rPr>
        <w:tab/>
        <w:t>NONREL. OF REF. PERSON W/O RELS.</w:t>
      </w:r>
    </w:p>
    <w:p w14:paraId="76CB744D" w14:textId="460E0F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13</w:t>
      </w:r>
      <w:r w:rsidRPr="00461780">
        <w:rPr>
          <w:rFonts w:ascii="Courier New" w:hAnsi="Courier New" w:cs="Courier New"/>
        </w:rPr>
        <w:tab/>
        <w:t>UNMARRIED PARTNER W/RELS.</w:t>
      </w:r>
    </w:p>
    <w:p w14:paraId="76399FB6" w14:textId="2462C1C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14</w:t>
      </w:r>
      <w:r w:rsidRPr="00461780">
        <w:rPr>
          <w:rFonts w:ascii="Courier New" w:hAnsi="Courier New" w:cs="Courier New"/>
        </w:rPr>
        <w:tab/>
        <w:t>UNMARRIED PARTNER W/OUT RELS.</w:t>
      </w:r>
    </w:p>
    <w:p w14:paraId="1BB0FF22" w14:textId="7BB1BB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15</w:t>
      </w:r>
      <w:r w:rsidRPr="00461780">
        <w:rPr>
          <w:rFonts w:ascii="Courier New" w:hAnsi="Courier New" w:cs="Courier New"/>
        </w:rPr>
        <w:tab/>
        <w:t>HOUSEMATE/ROOMMATE W/RELS.</w:t>
      </w:r>
    </w:p>
    <w:p w14:paraId="7038721F" w14:textId="6C824C0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16</w:t>
      </w:r>
      <w:r w:rsidRPr="00461780">
        <w:rPr>
          <w:rFonts w:ascii="Courier New" w:hAnsi="Courier New" w:cs="Courier New"/>
        </w:rPr>
        <w:tab/>
        <w:t>HOUSEMATE/ROOMMATE W/OUT RELS.</w:t>
      </w:r>
    </w:p>
    <w:p w14:paraId="407F06FF" w14:textId="5DAAC0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17</w:t>
      </w:r>
      <w:r w:rsidRPr="00461780">
        <w:rPr>
          <w:rFonts w:ascii="Courier New" w:hAnsi="Courier New" w:cs="Courier New"/>
        </w:rPr>
        <w:tab/>
        <w:t>ROOMER/BOARDER W/RELS.</w:t>
      </w:r>
    </w:p>
    <w:p w14:paraId="643C48AA" w14:textId="620AA8A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18</w:t>
      </w:r>
      <w:r w:rsidRPr="00461780">
        <w:rPr>
          <w:rFonts w:ascii="Courier New" w:hAnsi="Courier New" w:cs="Courier New"/>
        </w:rPr>
        <w:tab/>
        <w:t>ROOMER/BOARDER W/OUT RELS.</w:t>
      </w:r>
    </w:p>
    <w:p w14:paraId="77BC8E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AFEDCC" w14:textId="4DF4F4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SEE LOCATION 114 - 115 FOR THE </w:t>
      </w:r>
    </w:p>
    <w:p w14:paraId="53425FA2" w14:textId="02E0EB0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COLLAPSED VERSION</w:t>
      </w:r>
    </w:p>
    <w:p w14:paraId="345BB05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89591E" w14:textId="0F1C67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PEPARENT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LINE NUMBER OF PARENT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120 - 121</w:t>
      </w:r>
    </w:p>
    <w:p w14:paraId="7C2CA75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1DA853" w14:textId="10A9384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EVERY PERSON</w:t>
      </w:r>
    </w:p>
    <w:p w14:paraId="04CF56A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3B86E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3B4188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1DB222" w14:textId="46E17FD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PARENT</w:t>
      </w:r>
    </w:p>
    <w:p w14:paraId="214799F2" w14:textId="53F353B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</w:p>
    <w:p w14:paraId="52E9995A" w14:textId="5145C4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66ACF3A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0B2A7A" w14:textId="7A127F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PRTAGE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PERSONS AGE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122 - 123</w:t>
      </w:r>
    </w:p>
    <w:p w14:paraId="0B694CA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</w:p>
    <w:p w14:paraId="61ADB32C" w14:textId="32AEE42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Note:  This variable was labeled as PEAGE in prior versions of this documentation </w:t>
      </w:r>
    </w:p>
    <w:p w14:paraId="5FBF9465" w14:textId="7A7322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even though it contained the public use version of age that was topcoded and underwent </w:t>
      </w:r>
    </w:p>
    <w:p w14:paraId="53ACD8BB" w14:textId="75CA97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further masking steps to protect the confidentiality of individuals in sample.</w:t>
      </w:r>
    </w:p>
    <w:p w14:paraId="2903694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EBBA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28586F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C3F1E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2494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693FB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BE1B3D" w14:textId="15235AA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692798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1CC4D0" w14:textId="085A8C2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00-79</w:t>
      </w:r>
      <w:r w:rsidRPr="00461780">
        <w:rPr>
          <w:rFonts w:ascii="Courier New" w:hAnsi="Courier New" w:cs="Courier New"/>
        </w:rPr>
        <w:tab/>
        <w:t>Age in Years</w:t>
      </w:r>
      <w:r w:rsidRPr="00461780">
        <w:rPr>
          <w:rFonts w:ascii="Courier New" w:hAnsi="Courier New" w:cs="Courier New"/>
        </w:rPr>
        <w:tab/>
      </w:r>
    </w:p>
    <w:p w14:paraId="7DB73414" w14:textId="14C027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80-84 Years Old</w:t>
      </w:r>
    </w:p>
    <w:p w14:paraId="7855DF45" w14:textId="40CC8B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85+ Years Old</w:t>
      </w:r>
    </w:p>
    <w:p w14:paraId="11634B9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957742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PRTFAGE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TOP CODE FLAG FOR AGE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124 - 124</w:t>
      </w:r>
    </w:p>
    <w:p w14:paraId="1B102B5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5BE918" w14:textId="1714F64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F0A2FE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4DCD097" w14:textId="1A38AC8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 TOP CODE</w:t>
      </w:r>
    </w:p>
    <w:p w14:paraId="063B0D9F" w14:textId="7B7B6B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TOP CODED VALUE FOR AGE</w:t>
      </w:r>
    </w:p>
    <w:p w14:paraId="22863B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29D7E5F" w14:textId="152CA0E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PEMARITL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MARITAL STATUS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125 - 126</w:t>
      </w:r>
    </w:p>
    <w:p w14:paraId="3F05B8F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9677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PRTAGE &gt;= 15</w:t>
      </w:r>
    </w:p>
    <w:p w14:paraId="7C6FC5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6EAF9A6" w14:textId="3CD9FE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F78540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3BB07D" w14:textId="11FF224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MARRIED - SPOUSE PRESENT</w:t>
      </w:r>
    </w:p>
    <w:p w14:paraId="5AEE6421" w14:textId="03D1D88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MARRIED - SPOUSE ABSENT</w:t>
      </w:r>
    </w:p>
    <w:p w14:paraId="06843316" w14:textId="246B8B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WIDOWED</w:t>
      </w:r>
    </w:p>
    <w:p w14:paraId="18A89874" w14:textId="4CE207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DIVORCED</w:t>
      </w:r>
    </w:p>
    <w:p w14:paraId="16ED5C3B" w14:textId="16413F5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SEPARATED</w:t>
      </w:r>
    </w:p>
    <w:p w14:paraId="2AF7FEDA" w14:textId="77DCA5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NEVER MARRIED</w:t>
      </w:r>
    </w:p>
    <w:p w14:paraId="06F8CC9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CE473B" w14:textId="1E47D88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PESPOUSE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LINE NUMBER OF SPOUSE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127 - 128</w:t>
      </w:r>
    </w:p>
    <w:p w14:paraId="318F4BA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55CF0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PEMARITL = 1</w:t>
      </w:r>
    </w:p>
    <w:p w14:paraId="33F45AC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4C055F" w14:textId="771E9B1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F76EF5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C9CB87" w14:textId="6C2FCD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SPOUSE</w:t>
      </w:r>
    </w:p>
    <w:p w14:paraId="6891E6D6" w14:textId="00EF01C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</w:p>
    <w:p w14:paraId="4051960E" w14:textId="42E2F0F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14F669A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403250" w14:textId="69DB06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PESEX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SEX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129 - 130</w:t>
      </w:r>
    </w:p>
    <w:p w14:paraId="55D710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A3349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2E24406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C7327E" w14:textId="6ED8B8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7E8D0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900E4F" w14:textId="0B227D4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MALE</w:t>
      </w:r>
    </w:p>
    <w:p w14:paraId="4681AF16" w14:textId="5A6133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FEMALE</w:t>
      </w:r>
    </w:p>
    <w:p w14:paraId="7826B64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02BD97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41DCD5" w14:textId="5DF7330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PEAFEVER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DID YOU EVER SERVE ON ACTIVE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131 - 132</w:t>
      </w:r>
    </w:p>
    <w:p w14:paraId="52C198DE" w14:textId="5474757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DUTY IN THE U.S. ARMED FORCES?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68125B6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</w:p>
    <w:p w14:paraId="234A828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PRTAGE &gt;=17</w:t>
      </w:r>
    </w:p>
    <w:p w14:paraId="7C7F0AC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CE416D" w14:textId="3251F1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3B0BC4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32D24B" w14:textId="0C9995B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5EBA6894" w14:textId="7AA9552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304ACDB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C36237" w14:textId="6112EA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Starting August 2005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133 - 134</w:t>
      </w:r>
    </w:p>
    <w:p w14:paraId="229BA54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</w:p>
    <w:p w14:paraId="48218C8F" w14:textId="47BEED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PEAFNOW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ARE YOU NOW IN THE ARMED FORCES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135 - 136</w:t>
      </w:r>
    </w:p>
    <w:p w14:paraId="4A1A210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77172D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 or 3</w:t>
      </w:r>
    </w:p>
    <w:p w14:paraId="064F7A8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1C270B" w14:textId="3D599C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D12ABF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5BC379" w14:textId="31D58B8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6B66E154" w14:textId="38C4F1C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64DF54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6C0E9D5" w14:textId="767BFAC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PEEDUCA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HIGHEST LEVEL OF SCHOOL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137 - 138</w:t>
      </w:r>
    </w:p>
    <w:p w14:paraId="11D780ED" w14:textId="79115DA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COMPLETED OR DEGREE RECEIVED </w:t>
      </w:r>
    </w:p>
    <w:p w14:paraId="1379B0D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819FB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 0R 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0DD8FC2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4D7739" w14:textId="6E1DFD7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2EE39B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CD15683" w14:textId="0F918AA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</w:t>
      </w:r>
      <w:r w:rsidRPr="00461780">
        <w:rPr>
          <w:rFonts w:ascii="Courier New" w:hAnsi="Courier New" w:cs="Courier New"/>
        </w:rPr>
        <w:tab/>
        <w:t>LESS THAN 1ST GRADE</w:t>
      </w:r>
    </w:p>
    <w:p w14:paraId="35F0D7B3" w14:textId="5D8133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32</w:t>
      </w:r>
      <w:r w:rsidRPr="00461780">
        <w:rPr>
          <w:rFonts w:ascii="Courier New" w:hAnsi="Courier New" w:cs="Courier New"/>
        </w:rPr>
        <w:tab/>
        <w:t>1ST, 2ND, 3RD OR 4TH GRADE</w:t>
      </w:r>
    </w:p>
    <w:p w14:paraId="738FCE75" w14:textId="409C329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</w:t>
      </w:r>
      <w:r w:rsidRPr="00461780">
        <w:rPr>
          <w:rFonts w:ascii="Courier New" w:hAnsi="Courier New" w:cs="Courier New"/>
        </w:rPr>
        <w:tab/>
        <w:t>5TH OR 6TH GRADE</w:t>
      </w:r>
    </w:p>
    <w:p w14:paraId="6EF055F0" w14:textId="434D2FA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</w:t>
      </w:r>
      <w:r w:rsidRPr="00461780">
        <w:rPr>
          <w:rFonts w:ascii="Courier New" w:hAnsi="Courier New" w:cs="Courier New"/>
        </w:rPr>
        <w:tab/>
        <w:t>7TH OR 8TH GRADE</w:t>
      </w:r>
    </w:p>
    <w:p w14:paraId="151DC6B6" w14:textId="032A1C5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</w:t>
      </w:r>
      <w:r w:rsidRPr="00461780">
        <w:rPr>
          <w:rFonts w:ascii="Courier New" w:hAnsi="Courier New" w:cs="Courier New"/>
        </w:rPr>
        <w:tab/>
        <w:t>9TH GRADE</w:t>
      </w:r>
    </w:p>
    <w:p w14:paraId="325CE499" w14:textId="018E2D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</w:t>
      </w:r>
      <w:r w:rsidRPr="00461780">
        <w:rPr>
          <w:rFonts w:ascii="Courier New" w:hAnsi="Courier New" w:cs="Courier New"/>
        </w:rPr>
        <w:tab/>
        <w:t>10TH GRADE</w:t>
      </w:r>
    </w:p>
    <w:p w14:paraId="30BA8911" w14:textId="467126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</w:t>
      </w:r>
      <w:r w:rsidRPr="00461780">
        <w:rPr>
          <w:rFonts w:ascii="Courier New" w:hAnsi="Courier New" w:cs="Courier New"/>
        </w:rPr>
        <w:tab/>
        <w:t>11TH GRADE</w:t>
      </w:r>
    </w:p>
    <w:p w14:paraId="7F290F96" w14:textId="7DD962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38</w:t>
      </w:r>
      <w:r w:rsidRPr="00461780">
        <w:rPr>
          <w:rFonts w:ascii="Courier New" w:hAnsi="Courier New" w:cs="Courier New"/>
        </w:rPr>
        <w:tab/>
        <w:t>12TH GRADE NO DIPLOMA</w:t>
      </w:r>
    </w:p>
    <w:p w14:paraId="6547F975" w14:textId="17AA28C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</w:t>
      </w:r>
      <w:r w:rsidRPr="00461780">
        <w:rPr>
          <w:rFonts w:ascii="Courier New" w:hAnsi="Courier New" w:cs="Courier New"/>
        </w:rPr>
        <w:tab/>
        <w:t>HIGH SCHOOL GRAD-DIPLOMA OR EQUIV (GED)</w:t>
      </w:r>
    </w:p>
    <w:p w14:paraId="1539E309" w14:textId="75EA8B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</w:t>
      </w:r>
      <w:r w:rsidRPr="00461780">
        <w:rPr>
          <w:rFonts w:ascii="Courier New" w:hAnsi="Courier New" w:cs="Courier New"/>
        </w:rPr>
        <w:tab/>
        <w:t>SOME COLLEGE BUT NO DEGREE</w:t>
      </w:r>
    </w:p>
    <w:p w14:paraId="68C78877" w14:textId="420970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</w:t>
      </w:r>
      <w:r w:rsidRPr="00461780">
        <w:rPr>
          <w:rFonts w:ascii="Courier New" w:hAnsi="Courier New" w:cs="Courier New"/>
        </w:rPr>
        <w:tab/>
        <w:t>ASSOCIATE DEGREE-OCCUPATIONAL/VOCATIONAL</w:t>
      </w:r>
    </w:p>
    <w:p w14:paraId="49CB1FE9" w14:textId="7F23631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42</w:t>
      </w:r>
      <w:r w:rsidRPr="00461780">
        <w:rPr>
          <w:rFonts w:ascii="Courier New" w:hAnsi="Courier New" w:cs="Courier New"/>
        </w:rPr>
        <w:tab/>
        <w:t>ASSOCIATE DEGREE-ACADEMIC PROGRAM</w:t>
      </w:r>
    </w:p>
    <w:p w14:paraId="10940FF4" w14:textId="0B9C890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43</w:t>
      </w:r>
      <w:r w:rsidRPr="00461780">
        <w:rPr>
          <w:rFonts w:ascii="Courier New" w:hAnsi="Courier New" w:cs="Courier New"/>
        </w:rPr>
        <w:tab/>
        <w:t>BACHELOR'S DEGREE (EX: BA, AB, BS)</w:t>
      </w:r>
    </w:p>
    <w:p w14:paraId="1B34C31C" w14:textId="0F40885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44</w:t>
      </w:r>
      <w:r w:rsidRPr="00461780">
        <w:rPr>
          <w:rFonts w:ascii="Courier New" w:hAnsi="Courier New" w:cs="Courier New"/>
        </w:rPr>
        <w:tab/>
        <w:t>MASTER'S DEGREE (EX: MA, MS, MEng, MEd, MSW)</w:t>
      </w:r>
    </w:p>
    <w:p w14:paraId="522DB6E1" w14:textId="39BC169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45</w:t>
      </w:r>
      <w:r w:rsidRPr="00461780">
        <w:rPr>
          <w:rFonts w:ascii="Courier New" w:hAnsi="Courier New" w:cs="Courier New"/>
        </w:rPr>
        <w:tab/>
        <w:t>PROFESSIONAL SCHOOL DEG (EX: MD, DDS, DVM)</w:t>
      </w:r>
    </w:p>
    <w:p w14:paraId="3ECDA7EF" w14:textId="404F50F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46</w:t>
      </w:r>
      <w:r w:rsidRPr="00461780">
        <w:rPr>
          <w:rFonts w:ascii="Courier New" w:hAnsi="Courier New" w:cs="Courier New"/>
        </w:rPr>
        <w:tab/>
        <w:t>DOCTORATE DEGREE (EX: PhD, EdD)</w:t>
      </w:r>
    </w:p>
    <w:p w14:paraId="72B05FA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517B3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F154E3" w14:textId="26207E1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PTDTRACE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RACE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139 </w:t>
      </w:r>
      <w:r w:rsidRPr="00461780">
        <w:rPr>
          <w:rFonts w:ascii="Courier New" w:hAnsi="Courier New" w:cs="Courier New"/>
        </w:rPr>
        <w:t>–</w:t>
      </w:r>
      <w:r w:rsidRPr="00461780">
        <w:rPr>
          <w:rFonts w:ascii="Courier New" w:hAnsi="Courier New" w:cs="Courier New"/>
        </w:rPr>
        <w:t xml:space="preserve"> 140</w:t>
      </w:r>
    </w:p>
    <w:p w14:paraId="205242D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DAD25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7BC3980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AC81F7" w14:textId="483E30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A029B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107A83" w14:textId="14D035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01  </w:t>
      </w:r>
      <w:r w:rsidRPr="00461780">
        <w:rPr>
          <w:rFonts w:ascii="Courier New" w:hAnsi="Courier New" w:cs="Courier New"/>
        </w:rPr>
        <w:tab/>
        <w:t>White Only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1038C0FE" w14:textId="12B346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02 </w:t>
      </w:r>
      <w:r w:rsidRPr="00461780">
        <w:rPr>
          <w:rFonts w:ascii="Courier New" w:hAnsi="Courier New" w:cs="Courier New"/>
        </w:rPr>
        <w:tab/>
        <w:t>Black Only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</w:p>
    <w:p w14:paraId="6C509C19" w14:textId="029C142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03  </w:t>
      </w:r>
      <w:r w:rsidRPr="00461780">
        <w:rPr>
          <w:rFonts w:ascii="Courier New" w:hAnsi="Courier New" w:cs="Courier New"/>
        </w:rPr>
        <w:tab/>
        <w:t>American Indian, Alaskan Native Only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</w:p>
    <w:p w14:paraId="6B816463" w14:textId="38BE91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04  </w:t>
      </w:r>
      <w:r w:rsidRPr="00461780">
        <w:rPr>
          <w:rFonts w:ascii="Courier New" w:hAnsi="Courier New" w:cs="Courier New"/>
        </w:rPr>
        <w:tab/>
        <w:t>Asian Only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</w:p>
    <w:p w14:paraId="5DF52D2A" w14:textId="01E2EF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05  </w:t>
      </w:r>
      <w:r w:rsidRPr="00461780">
        <w:rPr>
          <w:rFonts w:ascii="Courier New" w:hAnsi="Courier New" w:cs="Courier New"/>
        </w:rPr>
        <w:tab/>
        <w:t>Hawaiian/Pacific Islander Only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21D28032" w14:textId="7A1AFA7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06  </w:t>
      </w:r>
      <w:r w:rsidRPr="00461780">
        <w:rPr>
          <w:rFonts w:ascii="Courier New" w:hAnsi="Courier New" w:cs="Courier New"/>
        </w:rPr>
        <w:tab/>
        <w:t xml:space="preserve">White-Black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238CD323" w14:textId="780776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07  </w:t>
      </w:r>
      <w:r w:rsidRPr="00461780">
        <w:rPr>
          <w:rFonts w:ascii="Courier New" w:hAnsi="Courier New" w:cs="Courier New"/>
        </w:rPr>
        <w:tab/>
        <w:t>White-AI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</w:p>
    <w:p w14:paraId="6C8C9870" w14:textId="516889C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08  </w:t>
      </w:r>
      <w:r w:rsidRPr="00461780">
        <w:rPr>
          <w:rFonts w:ascii="Courier New" w:hAnsi="Courier New" w:cs="Courier New"/>
        </w:rPr>
        <w:tab/>
        <w:t>White-Asian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68C0FFC4" w14:textId="327B65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09  </w:t>
      </w:r>
      <w:r w:rsidRPr="00461780">
        <w:rPr>
          <w:rFonts w:ascii="Courier New" w:hAnsi="Courier New" w:cs="Courier New"/>
        </w:rPr>
        <w:tab/>
        <w:t>White-HP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4F20DE70" w14:textId="42E811A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10  </w:t>
      </w:r>
      <w:r w:rsidRPr="00461780">
        <w:rPr>
          <w:rFonts w:ascii="Courier New" w:hAnsi="Courier New" w:cs="Courier New"/>
        </w:rPr>
        <w:tab/>
        <w:t>Black-AI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3B025F88" w14:textId="5BFB1A5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11  </w:t>
      </w:r>
      <w:r w:rsidRPr="00461780">
        <w:rPr>
          <w:rFonts w:ascii="Courier New" w:hAnsi="Courier New" w:cs="Courier New"/>
        </w:rPr>
        <w:tab/>
        <w:t>Black-Asian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6517AD03" w14:textId="4B2EB5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12  </w:t>
      </w:r>
      <w:r w:rsidRPr="00461780">
        <w:rPr>
          <w:rFonts w:ascii="Courier New" w:hAnsi="Courier New" w:cs="Courier New"/>
        </w:rPr>
        <w:tab/>
        <w:t>Black-HP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  <w:r w:rsidRPr="00461780">
        <w:rPr>
          <w:rFonts w:ascii="Courier New" w:hAnsi="Courier New" w:cs="Courier New"/>
        </w:rPr>
        <w:tab/>
      </w:r>
    </w:p>
    <w:p w14:paraId="5855264D" w14:textId="5A0441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13  </w:t>
      </w:r>
      <w:r w:rsidRPr="00461780">
        <w:rPr>
          <w:rFonts w:ascii="Courier New" w:hAnsi="Courier New" w:cs="Courier New"/>
        </w:rPr>
        <w:tab/>
        <w:t>AI-Asian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</w:p>
    <w:p w14:paraId="55AB4C7C" w14:textId="705726A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14  </w:t>
      </w:r>
      <w:r w:rsidRPr="00461780">
        <w:rPr>
          <w:rFonts w:ascii="Courier New" w:hAnsi="Courier New" w:cs="Courier New"/>
        </w:rPr>
        <w:tab/>
        <w:t>AI-HP</w:t>
      </w:r>
    </w:p>
    <w:p w14:paraId="27A21C32" w14:textId="5A732BC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Asian-HP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11207A44" w14:textId="7D9A040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16 </w:t>
      </w:r>
      <w:r w:rsidRPr="00461780">
        <w:rPr>
          <w:rFonts w:ascii="Courier New" w:hAnsi="Courier New" w:cs="Courier New"/>
        </w:rPr>
        <w:tab/>
        <w:t>W-B-AI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</w:p>
    <w:p w14:paraId="25FF3CD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CE28D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02DD43" w14:textId="189871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17  </w:t>
      </w:r>
      <w:r w:rsidRPr="00461780">
        <w:rPr>
          <w:rFonts w:ascii="Courier New" w:hAnsi="Courier New" w:cs="Courier New"/>
        </w:rPr>
        <w:tab/>
        <w:t>W-B-A</w:t>
      </w:r>
    </w:p>
    <w:p w14:paraId="6BEF1C8B" w14:textId="2B3606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W-B-HP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4F26EC18" w14:textId="5293AE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W-AI-A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</w:p>
    <w:p w14:paraId="233C2844" w14:textId="068D61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20  </w:t>
      </w:r>
      <w:r w:rsidRPr="00461780">
        <w:rPr>
          <w:rFonts w:ascii="Courier New" w:hAnsi="Courier New" w:cs="Courier New"/>
        </w:rPr>
        <w:tab/>
        <w:t>W-AI-HP</w:t>
      </w:r>
      <w:r w:rsidRPr="00461780">
        <w:rPr>
          <w:rFonts w:ascii="Courier New" w:hAnsi="Courier New" w:cs="Courier New"/>
        </w:rPr>
        <w:tab/>
      </w:r>
    </w:p>
    <w:p w14:paraId="55E1807C" w14:textId="78F513D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W-A-HP</w:t>
      </w:r>
    </w:p>
    <w:p w14:paraId="470AEF56" w14:textId="6D0796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B-AI-A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</w:p>
    <w:p w14:paraId="098C8B5D" w14:textId="57235DD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23  </w:t>
      </w:r>
      <w:r w:rsidRPr="00461780">
        <w:rPr>
          <w:rFonts w:ascii="Courier New" w:hAnsi="Courier New" w:cs="Courier New"/>
        </w:rPr>
        <w:tab/>
        <w:t>W-B-AI-A</w:t>
      </w:r>
    </w:p>
    <w:p w14:paraId="6FCB2F72" w14:textId="02D3030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</w:t>
      </w:r>
      <w:r w:rsidRPr="00461780">
        <w:rPr>
          <w:rFonts w:ascii="Courier New" w:hAnsi="Courier New" w:cs="Courier New"/>
        </w:rPr>
        <w:tab/>
        <w:t>W-AI-A-HP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</w:p>
    <w:p w14:paraId="60E81F40" w14:textId="7426FC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>Other 3 Race Combinations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 </w:t>
      </w:r>
    </w:p>
    <w:p w14:paraId="4403B763" w14:textId="13B4C0F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26  </w:t>
      </w:r>
      <w:r w:rsidRPr="00461780">
        <w:rPr>
          <w:rFonts w:ascii="Courier New" w:hAnsi="Courier New" w:cs="Courier New"/>
        </w:rPr>
        <w:tab/>
        <w:t>Other 4 and 5 Race Combinations</w:t>
      </w:r>
      <w:r w:rsidRPr="00461780">
        <w:rPr>
          <w:rFonts w:ascii="Courier New" w:hAnsi="Courier New" w:cs="Courier New"/>
        </w:rPr>
        <w:tab/>
      </w:r>
    </w:p>
    <w:p w14:paraId="5D9F22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F5211F" w14:textId="01F7231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PRDTHSP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DETAILED HISPANIC </w:t>
      </w:r>
      <w:r w:rsidRPr="00461780">
        <w:rPr>
          <w:rFonts w:ascii="Courier New" w:hAnsi="Courier New" w:cs="Courier New"/>
        </w:rPr>
        <w:tab/>
        <w:t>ORIGIN GROUP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141 - 142</w:t>
      </w:r>
    </w:p>
    <w:p w14:paraId="230480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D49AB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D4012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06557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0884A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D5C1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77B13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D6F84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FF9F7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94C8BC" w14:textId="1D4B5B2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Revised January 2014</w:t>
      </w:r>
    </w:p>
    <w:p w14:paraId="4AE5927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431961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PEHSPNON = 1</w:t>
      </w:r>
    </w:p>
    <w:p w14:paraId="5D587BB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8E5F77" w14:textId="79507D4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EF11F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436EEE" w14:textId="1FE325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1.  Mexican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0D0380AC" w14:textId="6813FA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2.  Puerto Rican</w:t>
      </w:r>
    </w:p>
    <w:p w14:paraId="5A6C02A7" w14:textId="618714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3.  Cuban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7CAE9509" w14:textId="1633FFC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4.  Dominican</w:t>
      </w:r>
    </w:p>
    <w:p w14:paraId="50986857" w14:textId="63E7B8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5.  Salvadoran</w:t>
      </w:r>
    </w:p>
    <w:p w14:paraId="01E7A501" w14:textId="4BAD405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6.  Central American, excluding Salvadoran</w:t>
      </w:r>
    </w:p>
    <w:p w14:paraId="2EB1D136" w14:textId="508971C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7.  South American</w:t>
      </w:r>
      <w:r w:rsidRPr="00461780">
        <w:rPr>
          <w:rFonts w:ascii="Courier New" w:hAnsi="Courier New" w:cs="Courier New"/>
        </w:rPr>
        <w:tab/>
      </w:r>
    </w:p>
    <w:p w14:paraId="76B3C0C9" w14:textId="645CD09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8.  Other Spanish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</w:t>
      </w:r>
    </w:p>
    <w:p w14:paraId="68F7CA6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051C4369" w14:textId="57BC2C1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PUCHINHH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CHANGE IN HOUSEHOLD COMPOSITION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143 </w:t>
      </w:r>
      <w:r w:rsidRPr="00461780">
        <w:rPr>
          <w:rFonts w:ascii="Courier New" w:hAnsi="Courier New" w:cs="Courier New"/>
        </w:rPr>
        <w:t>–</w:t>
      </w:r>
      <w:r w:rsidRPr="00461780">
        <w:rPr>
          <w:rFonts w:ascii="Courier New" w:hAnsi="Courier New" w:cs="Courier New"/>
        </w:rPr>
        <w:t xml:space="preserve"> 144</w:t>
      </w:r>
    </w:p>
    <w:p w14:paraId="2852C7E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ACB713D" w14:textId="3B0765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9C3EAD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15A827" w14:textId="25D0F1B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PERSON ADDED</w:t>
      </w:r>
    </w:p>
    <w:p w14:paraId="55E0BCC7" w14:textId="5BD541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PERSON ADDED - URE</w:t>
      </w:r>
    </w:p>
    <w:p w14:paraId="29B70B9D" w14:textId="1F3C1E4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PERSON UNDELETED</w:t>
      </w:r>
    </w:p>
    <w:p w14:paraId="6E456065" w14:textId="6061A92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PERSON DIED</w:t>
      </w:r>
    </w:p>
    <w:p w14:paraId="76900523" w14:textId="1DA271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DELETED FOR REASON OTHER THAN DEATH</w:t>
      </w:r>
    </w:p>
    <w:p w14:paraId="0E221910" w14:textId="7BE5D73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PERSON JOINED ARMED FORCES</w:t>
      </w:r>
    </w:p>
    <w:p w14:paraId="4D282C57" w14:textId="3B7DF51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PERSON NO LONGER IN AF</w:t>
      </w:r>
    </w:p>
    <w:p w14:paraId="1939E1EB" w14:textId="497B87B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CHANGE IN DEMOGRAPHIC INFORMATION</w:t>
      </w:r>
    </w:p>
    <w:p w14:paraId="5C9CC5D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5DCDC7" w14:textId="19A5624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145 - 146</w:t>
      </w:r>
    </w:p>
    <w:p w14:paraId="7AABFF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33765BF2" w14:textId="78B8B5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PULINENO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PERSON'S LINE NUMBER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147 </w:t>
      </w:r>
      <w:r w:rsidRPr="00461780">
        <w:rPr>
          <w:rFonts w:ascii="Courier New" w:hAnsi="Courier New" w:cs="Courier New"/>
        </w:rPr>
        <w:t>–</w:t>
      </w:r>
      <w:r w:rsidRPr="00461780">
        <w:rPr>
          <w:rFonts w:ascii="Courier New" w:hAnsi="Courier New" w:cs="Courier New"/>
        </w:rPr>
        <w:t xml:space="preserve"> 148</w:t>
      </w:r>
    </w:p>
    <w:p w14:paraId="5EB2297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ED3F79" w14:textId="28F654B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6FA8FA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941A86" w14:textId="0D1BDAD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</w:p>
    <w:p w14:paraId="0CCA5AFA" w14:textId="38E9F6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</w:p>
    <w:p w14:paraId="4A10E9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DCEA65" w14:textId="4D7BC5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149 - 150</w:t>
      </w:r>
    </w:p>
    <w:p w14:paraId="0718D73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F045CF9" w14:textId="1DA5DCE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PRFAMNUM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FAMILY NUMBER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151 - 152</w:t>
      </w:r>
    </w:p>
    <w:p w14:paraId="456FA50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71BF9C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374B270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2443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F2C52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6365EF" w14:textId="25D338A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A4A541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89077F" w14:textId="3331178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</w:t>
      </w:r>
      <w:r w:rsidRPr="00461780">
        <w:rPr>
          <w:rFonts w:ascii="Courier New" w:hAnsi="Courier New" w:cs="Courier New"/>
        </w:rPr>
        <w:tab/>
        <w:t>NOT A FAMILY MEMBER</w:t>
      </w:r>
    </w:p>
    <w:p w14:paraId="73F14077" w14:textId="7D60DD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PRIMARY FAMILY MEMBER ONLY</w:t>
      </w:r>
    </w:p>
    <w:p w14:paraId="09431151" w14:textId="0829E5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</w:t>
      </w:r>
      <w:r w:rsidRPr="00461780">
        <w:rPr>
          <w:rFonts w:ascii="Courier New" w:hAnsi="Courier New" w:cs="Courier New"/>
        </w:rPr>
        <w:tab/>
        <w:t>SUBFAMILY NO. 2 MEMBER</w:t>
      </w:r>
    </w:p>
    <w:p w14:paraId="6CFBFC1B" w14:textId="4A450C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03</w:t>
      </w:r>
      <w:r w:rsidRPr="00461780">
        <w:rPr>
          <w:rFonts w:ascii="Courier New" w:hAnsi="Courier New" w:cs="Courier New"/>
        </w:rPr>
        <w:tab/>
        <w:t>SUBFAMILY NO. 3 MEMBER</w:t>
      </w:r>
    </w:p>
    <w:p w14:paraId="1A03940B" w14:textId="5610745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04</w:t>
      </w:r>
      <w:r w:rsidRPr="00461780">
        <w:rPr>
          <w:rFonts w:ascii="Courier New" w:hAnsi="Courier New" w:cs="Courier New"/>
        </w:rPr>
        <w:tab/>
        <w:t>SUBFAMILY NO. 4 MEMBER</w:t>
      </w:r>
    </w:p>
    <w:p w14:paraId="165323C5" w14:textId="504C28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05</w:t>
      </w:r>
      <w:r w:rsidRPr="00461780">
        <w:rPr>
          <w:rFonts w:ascii="Courier New" w:hAnsi="Courier New" w:cs="Courier New"/>
        </w:rPr>
        <w:tab/>
        <w:t>SUBFAMILY NO. 5 MEMBER</w:t>
      </w:r>
    </w:p>
    <w:p w14:paraId="0E8FF1C5" w14:textId="14B7392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06</w:t>
      </w:r>
      <w:r w:rsidRPr="00461780">
        <w:rPr>
          <w:rFonts w:ascii="Courier New" w:hAnsi="Courier New" w:cs="Courier New"/>
        </w:rPr>
        <w:tab/>
        <w:t>SUBFAMILY NO. 6 MEMBER</w:t>
      </w:r>
    </w:p>
    <w:p w14:paraId="433AC4B2" w14:textId="54198F4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</w:t>
      </w:r>
      <w:r w:rsidRPr="00461780">
        <w:rPr>
          <w:rFonts w:ascii="Courier New" w:hAnsi="Courier New" w:cs="Courier New"/>
        </w:rPr>
        <w:tab/>
        <w:t>SUBFAMILY NO. 7 MEMBER</w:t>
      </w:r>
    </w:p>
    <w:p w14:paraId="4098A7FF" w14:textId="739A4A0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08</w:t>
      </w:r>
      <w:r w:rsidRPr="00461780">
        <w:rPr>
          <w:rFonts w:ascii="Courier New" w:hAnsi="Courier New" w:cs="Courier New"/>
        </w:rPr>
        <w:tab/>
        <w:t>SUBFAMILY NO. 8 MEMBER</w:t>
      </w:r>
    </w:p>
    <w:p w14:paraId="3B71B87B" w14:textId="01176B2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09</w:t>
      </w:r>
      <w:r w:rsidRPr="00461780">
        <w:rPr>
          <w:rFonts w:ascii="Courier New" w:hAnsi="Courier New" w:cs="Courier New"/>
        </w:rPr>
        <w:tab/>
        <w:t>SUBFAMILY NO. 9 MEMBER</w:t>
      </w:r>
    </w:p>
    <w:p w14:paraId="14BF0E2B" w14:textId="7A7590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SUBFAMILY NO. 10 MEMBER</w:t>
      </w:r>
    </w:p>
    <w:p w14:paraId="008F460A" w14:textId="0B3386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SUBFAMILY NO. 11 MEMBER</w:t>
      </w:r>
    </w:p>
    <w:p w14:paraId="137EACE0" w14:textId="52B0A3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SUBFAMILY NO. 12 MEMBER</w:t>
      </w:r>
    </w:p>
    <w:p w14:paraId="7DBACC8A" w14:textId="5D7796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SUBFAMILY NO. 13 MEMBER</w:t>
      </w:r>
    </w:p>
    <w:p w14:paraId="0245B433" w14:textId="4FD3A30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SUBFAMILY NO. 14 MEMBER</w:t>
      </w:r>
    </w:p>
    <w:p w14:paraId="471EAD2B" w14:textId="05230B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SUBFAMILY NO. 15 MEMBER</w:t>
      </w:r>
    </w:p>
    <w:p w14:paraId="7EE61DA4" w14:textId="2C7A4F6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SUBFAMILY NO. 16 MEMBER</w:t>
      </w:r>
    </w:p>
    <w:p w14:paraId="5D0C174F" w14:textId="6B45177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SUBFAMILY NO. 17 MEMBER</w:t>
      </w:r>
    </w:p>
    <w:p w14:paraId="33E71FEB" w14:textId="54A1B2B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SUBFAMILY NO. 18 MEMBER</w:t>
      </w:r>
    </w:p>
    <w:p w14:paraId="44C05BA1" w14:textId="0338525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SUBFAMILY NO. 19 MEMBER</w:t>
      </w:r>
    </w:p>
    <w:p w14:paraId="2288007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877C72" w14:textId="38A325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PRFAMREL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FAMILY RELATIONSHIP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153 - 154</w:t>
      </w:r>
    </w:p>
    <w:p w14:paraId="26BE14B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52E125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338172B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81B70D0" w14:textId="35A6DD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FC39F3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C0285F" w14:textId="5D9C98A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A FAMILY MEMBER</w:t>
      </w:r>
    </w:p>
    <w:p w14:paraId="1CD9961C" w14:textId="5B980F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REFERENCE PERSON</w:t>
      </w:r>
    </w:p>
    <w:p w14:paraId="62608297" w14:textId="7399CE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SPOUSE</w:t>
      </w:r>
    </w:p>
    <w:p w14:paraId="2B7ED391" w14:textId="6E8827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CHILD</w:t>
      </w:r>
    </w:p>
    <w:p w14:paraId="3B872D0E" w14:textId="74D1B60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OTHER RELATIVE (PRIMARY FAMILY &amp; UNREL)</w:t>
      </w:r>
    </w:p>
    <w:p w14:paraId="4BD8419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58E69E" w14:textId="383184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PRFAMTYP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FAMILY TYPE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155 - 156</w:t>
      </w:r>
    </w:p>
    <w:p w14:paraId="67940E0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EBA34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2BE28D4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523A5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946D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2953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739C6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42E5C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766B3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FB3DD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C7F8744" w14:textId="503707A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3751DB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019912" w14:textId="6A2D5B7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PRIMARY FAMILY</w:t>
      </w:r>
    </w:p>
    <w:p w14:paraId="2B5A2C2B" w14:textId="691B07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PRIMARY INDIVIDUAL</w:t>
      </w:r>
    </w:p>
    <w:p w14:paraId="3D5D455D" w14:textId="4CFE6B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RELATED SUBFAMILY</w:t>
      </w:r>
    </w:p>
    <w:p w14:paraId="3E3ACF29" w14:textId="5768D9B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UNRELATED SUBFAMILY</w:t>
      </w:r>
    </w:p>
    <w:p w14:paraId="712A3195" w14:textId="133C06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SECONDARY INDIVIDUAL</w:t>
      </w:r>
    </w:p>
    <w:p w14:paraId="7ABD0B3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6491B4" w14:textId="67BC8F8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PEHSPNON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HISPANIC OR NON-HISPANIC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157 - 158</w:t>
      </w:r>
    </w:p>
    <w:p w14:paraId="4A3673F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0ABE51" w14:textId="367A20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0533F42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2973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240C35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9322F8" w14:textId="222042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HISPANIC</w:t>
      </w:r>
    </w:p>
    <w:p w14:paraId="7CB164AC" w14:textId="179C2B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NON-HISPANIC</w:t>
      </w:r>
    </w:p>
    <w:p w14:paraId="3C701FD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82FAB0" w14:textId="5D30A20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PRMARSTA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MARITAL STATUS BASED 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159 - 160</w:t>
      </w:r>
    </w:p>
    <w:p w14:paraId="1FD7FB85" w14:textId="4E65C5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ARMED FORCES PARTICIPATION</w:t>
      </w:r>
    </w:p>
    <w:p w14:paraId="3BD8DF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9F0F4D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 0R 3</w:t>
      </w:r>
    </w:p>
    <w:p w14:paraId="7BEDF27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7C6E16" w14:textId="1A6711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2A9849B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4FBCFB" w14:textId="7F2A267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MARRIED, CIVILIAN SPOUSE PRESENT</w:t>
      </w:r>
    </w:p>
    <w:p w14:paraId="2111AD12" w14:textId="0F12CA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MARRIED, ARMED FORCES SPOUSE PRESENT</w:t>
      </w:r>
    </w:p>
    <w:p w14:paraId="3E2954BF" w14:textId="5EF6E7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MARRIED, SPOUSE ABSENT (EXC. SEPARATED)</w:t>
      </w:r>
    </w:p>
    <w:p w14:paraId="52A4E89F" w14:textId="4114709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WIDOWED</w:t>
      </w:r>
    </w:p>
    <w:p w14:paraId="1B7CEF4F" w14:textId="4830B8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DIVORCED</w:t>
      </w:r>
    </w:p>
    <w:p w14:paraId="22F5717C" w14:textId="10328A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SEPARATED</w:t>
      </w:r>
    </w:p>
    <w:p w14:paraId="3D0F55F9" w14:textId="5CF9C1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NEVER MARRIED</w:t>
      </w:r>
    </w:p>
    <w:p w14:paraId="106206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BA31C6E" w14:textId="0E7BFF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PRPERTYP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TYPE OF PERSON RECORD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161 - 162</w:t>
      </w:r>
    </w:p>
    <w:p w14:paraId="5B8678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C7174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 HOUSEHOLD MEMBERS</w:t>
      </w:r>
    </w:p>
    <w:p w14:paraId="00D61B8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E9C342" w14:textId="4E855E3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2F498F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9C0BFC" w14:textId="6D7D3A8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CHILD HOUSEHOLD MEMBER</w:t>
      </w:r>
    </w:p>
    <w:p w14:paraId="1984AE1C" w14:textId="783C1EB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ADULT CIVILIAN HOUSEHOLD MEMBER</w:t>
      </w:r>
    </w:p>
    <w:p w14:paraId="12182504" w14:textId="4A7C1C9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ADULT ARMED FORCES HOUSEHOLD MEMBER</w:t>
      </w:r>
    </w:p>
    <w:p w14:paraId="4350D0D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67848C" w14:textId="2A75ADF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PENATVTY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COUNTRY OF BIRTH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163 - 165</w:t>
      </w:r>
    </w:p>
    <w:p w14:paraId="34549F3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6BD45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1CBE20F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046EC3" w14:textId="36B936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61A1B6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9A6C8D" w14:textId="7A5CA1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057</w:t>
      </w:r>
      <w:r w:rsidRPr="00461780">
        <w:rPr>
          <w:rFonts w:ascii="Courier New" w:hAnsi="Courier New" w:cs="Courier New"/>
        </w:rPr>
        <w:tab/>
        <w:t>UNITED STATES</w:t>
      </w:r>
    </w:p>
    <w:p w14:paraId="39433C28" w14:textId="4EA74F8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066</w:t>
      </w:r>
      <w:r w:rsidRPr="00461780">
        <w:rPr>
          <w:rFonts w:ascii="Courier New" w:hAnsi="Courier New" w:cs="Courier New"/>
        </w:rPr>
        <w:tab/>
        <w:t>GUAM</w:t>
      </w:r>
    </w:p>
    <w:p w14:paraId="6367A9B0" w14:textId="03A34A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073</w:t>
      </w:r>
      <w:r w:rsidRPr="00461780">
        <w:rPr>
          <w:rFonts w:ascii="Courier New" w:hAnsi="Courier New" w:cs="Courier New"/>
        </w:rPr>
        <w:tab/>
        <w:t>PUERTO RICO</w:t>
      </w:r>
    </w:p>
    <w:p w14:paraId="1AE5B901" w14:textId="2A7019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078</w:t>
      </w:r>
      <w:r w:rsidRPr="00461780">
        <w:rPr>
          <w:rFonts w:ascii="Courier New" w:hAnsi="Courier New" w:cs="Courier New"/>
        </w:rPr>
        <w:tab/>
        <w:t>U. S. VIRGIN ISLANDS</w:t>
      </w:r>
    </w:p>
    <w:p w14:paraId="79F71CB3" w14:textId="2984B8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096</w:t>
      </w:r>
      <w:r w:rsidRPr="00461780">
        <w:rPr>
          <w:rFonts w:ascii="Courier New" w:hAnsi="Courier New" w:cs="Courier New"/>
        </w:rPr>
        <w:tab/>
        <w:t>OTHER U. S. ISLAND AREA</w:t>
      </w:r>
    </w:p>
    <w:p w14:paraId="1814E7DB" w14:textId="63AC14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100-554</w:t>
      </w:r>
      <w:r w:rsidRPr="00461780">
        <w:rPr>
          <w:rFonts w:ascii="Courier New" w:hAnsi="Courier New" w:cs="Courier New"/>
        </w:rPr>
        <w:tab/>
        <w:t>FOREIGN COUNTRY (SEE APPENDIX)</w:t>
      </w:r>
    </w:p>
    <w:p w14:paraId="750F7487" w14:textId="3C1CC61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555</w:t>
      </w:r>
      <w:r w:rsidRPr="00461780">
        <w:rPr>
          <w:rFonts w:ascii="Courier New" w:hAnsi="Courier New" w:cs="Courier New"/>
        </w:rPr>
        <w:tab/>
        <w:t>ELSEWHERE</w:t>
      </w:r>
    </w:p>
    <w:p w14:paraId="6CF653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40E1FA88" w14:textId="5FC35A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PEMNTVTY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MOTHER'S COUNTRY OF BIRTH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166 - 168</w:t>
      </w:r>
    </w:p>
    <w:p w14:paraId="3854FFC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E492D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6EE2020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745155" w14:textId="72D9086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C6109B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BE713F" w14:textId="0B2426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057</w:t>
      </w:r>
      <w:r w:rsidRPr="00461780">
        <w:rPr>
          <w:rFonts w:ascii="Courier New" w:hAnsi="Courier New" w:cs="Courier New"/>
        </w:rPr>
        <w:tab/>
        <w:t>UNITED STATES</w:t>
      </w:r>
    </w:p>
    <w:p w14:paraId="520B4777" w14:textId="04ED4B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066</w:t>
      </w:r>
      <w:r w:rsidRPr="00461780">
        <w:rPr>
          <w:rFonts w:ascii="Courier New" w:hAnsi="Courier New" w:cs="Courier New"/>
        </w:rPr>
        <w:tab/>
        <w:t>GUAM</w:t>
      </w:r>
    </w:p>
    <w:p w14:paraId="15C1884F" w14:textId="1E87F94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073</w:t>
      </w:r>
      <w:r w:rsidRPr="00461780">
        <w:rPr>
          <w:rFonts w:ascii="Courier New" w:hAnsi="Courier New" w:cs="Courier New"/>
        </w:rPr>
        <w:tab/>
        <w:t>PUERTO RICO</w:t>
      </w:r>
    </w:p>
    <w:p w14:paraId="3C96FDA4" w14:textId="6172FB9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078</w:t>
      </w:r>
      <w:r w:rsidRPr="00461780">
        <w:rPr>
          <w:rFonts w:ascii="Courier New" w:hAnsi="Courier New" w:cs="Courier New"/>
        </w:rPr>
        <w:tab/>
        <w:t>U. S. VIRGIN ISLANDS</w:t>
      </w:r>
    </w:p>
    <w:p w14:paraId="078D463D" w14:textId="132BF30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096</w:t>
      </w:r>
      <w:r w:rsidRPr="00461780">
        <w:rPr>
          <w:rFonts w:ascii="Courier New" w:hAnsi="Courier New" w:cs="Courier New"/>
        </w:rPr>
        <w:tab/>
        <w:t>OTHER U. S. ISLAND AREA</w:t>
      </w:r>
    </w:p>
    <w:p w14:paraId="51CC347A" w14:textId="18164A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  <w:t>100-554</w:t>
      </w:r>
      <w:r w:rsidRPr="00461780">
        <w:rPr>
          <w:rFonts w:ascii="Courier New" w:hAnsi="Courier New" w:cs="Courier New"/>
        </w:rPr>
        <w:tab/>
        <w:t>FOREIGN COUNTRY (SEE APPENDIX)</w:t>
      </w:r>
    </w:p>
    <w:p w14:paraId="22060D81" w14:textId="5F70873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555</w:t>
      </w:r>
      <w:r w:rsidRPr="00461780">
        <w:rPr>
          <w:rFonts w:ascii="Courier New" w:hAnsi="Courier New" w:cs="Courier New"/>
        </w:rPr>
        <w:tab/>
        <w:t>ELSEWHERE</w:t>
      </w:r>
    </w:p>
    <w:p w14:paraId="5D40D7E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1BA7315A" w14:textId="6D146C9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PEFNTVTY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FATHER'S COUNTRY OF BIRTH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169 - 171</w:t>
      </w:r>
    </w:p>
    <w:p w14:paraId="781D164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EC47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197961D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AC6141" w14:textId="2C6392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01BF22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248499" w14:textId="030B1D5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057</w:t>
      </w:r>
      <w:r w:rsidRPr="00461780">
        <w:rPr>
          <w:rFonts w:ascii="Courier New" w:hAnsi="Courier New" w:cs="Courier New"/>
        </w:rPr>
        <w:tab/>
        <w:t>UNITED STATES</w:t>
      </w:r>
    </w:p>
    <w:p w14:paraId="22FFCCA8" w14:textId="5C70C71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066</w:t>
      </w:r>
      <w:r w:rsidRPr="00461780">
        <w:rPr>
          <w:rFonts w:ascii="Courier New" w:hAnsi="Courier New" w:cs="Courier New"/>
        </w:rPr>
        <w:tab/>
        <w:t>GUAM</w:t>
      </w:r>
    </w:p>
    <w:p w14:paraId="4A5B1229" w14:textId="6D92208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073</w:t>
      </w:r>
      <w:r w:rsidRPr="00461780">
        <w:rPr>
          <w:rFonts w:ascii="Courier New" w:hAnsi="Courier New" w:cs="Courier New"/>
        </w:rPr>
        <w:tab/>
        <w:t>PUERTO RICO</w:t>
      </w:r>
    </w:p>
    <w:p w14:paraId="22D49386" w14:textId="19F60EB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078</w:t>
      </w:r>
      <w:r w:rsidRPr="00461780">
        <w:rPr>
          <w:rFonts w:ascii="Courier New" w:hAnsi="Courier New" w:cs="Courier New"/>
        </w:rPr>
        <w:tab/>
        <w:t>U. S. VIRGIN ISLANDS</w:t>
      </w:r>
    </w:p>
    <w:p w14:paraId="502C5358" w14:textId="0F9E72B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096</w:t>
      </w:r>
      <w:r w:rsidRPr="00461780">
        <w:rPr>
          <w:rFonts w:ascii="Courier New" w:hAnsi="Courier New" w:cs="Courier New"/>
        </w:rPr>
        <w:tab/>
        <w:t>OTHER U. S. ISLAND AREA</w:t>
      </w:r>
    </w:p>
    <w:p w14:paraId="4F8644BD" w14:textId="4CA2DA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100-554</w:t>
      </w:r>
      <w:r w:rsidRPr="00461780">
        <w:rPr>
          <w:rFonts w:ascii="Courier New" w:hAnsi="Courier New" w:cs="Courier New"/>
        </w:rPr>
        <w:tab/>
        <w:t>FOREIGN COUNTRY (SEE APPENDIX)</w:t>
      </w:r>
    </w:p>
    <w:p w14:paraId="6D07E478" w14:textId="688740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555</w:t>
      </w:r>
      <w:r w:rsidRPr="00461780">
        <w:rPr>
          <w:rFonts w:ascii="Courier New" w:hAnsi="Courier New" w:cs="Courier New"/>
        </w:rPr>
        <w:tab/>
        <w:t>ELSEWHERE</w:t>
      </w:r>
    </w:p>
    <w:p w14:paraId="62D4B9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5D63DA8" w14:textId="1FE9BE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PRCITSHP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CITIZENSHIP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172 - 173</w:t>
      </w:r>
    </w:p>
    <w:p w14:paraId="570818B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CA917A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2DFCF5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6C944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8227B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3B485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53F5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F63277" w14:textId="4B277EF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4FFAA8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114DA9" w14:textId="453DFB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NATIVE, BORN IN THE UNITED STATES</w:t>
      </w:r>
    </w:p>
    <w:p w14:paraId="58DD2B67" w14:textId="75E94BA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NATIVE, BORN IN PUERTO RICO OR OTHER U.S. ISLAND AREAS </w:t>
      </w:r>
    </w:p>
    <w:p w14:paraId="37D6F48C" w14:textId="120865A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NATIVE, BORN ABROAD OF AMERICAN PARENT OR PARENTS</w:t>
      </w:r>
    </w:p>
    <w:p w14:paraId="4C706870" w14:textId="673016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FOREIGN BORN, U.S. CITIZEN BY NATURALIZATION</w:t>
      </w:r>
    </w:p>
    <w:p w14:paraId="0F6378C4" w14:textId="3E4317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FOREIGN BORN, NOT A CITIZEN OF THE UNITED STATES</w:t>
      </w:r>
    </w:p>
    <w:p w14:paraId="761CB6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8473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2404ED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1D4FE4" w14:textId="4B068F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PRCITFLG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CITIZENSHIP 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174 - 175</w:t>
      </w:r>
    </w:p>
    <w:p w14:paraId="778ECA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EC0CFB" w14:textId="30A624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1, 2, 0R 3</w:t>
      </w:r>
    </w:p>
    <w:p w14:paraId="69BAC23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BA7BD2" w14:textId="70E169E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Placed in this position because naming convention is </w:t>
      </w:r>
    </w:p>
    <w:p w14:paraId="592D0313" w14:textId="18B8914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different from all other allocation flags.</w:t>
      </w:r>
    </w:p>
    <w:p w14:paraId="2EDBDD4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C58DF1" w14:textId="2F1A32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PRINUSYR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IMMIGRANT'S YEAR OF ENTRY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176 - 177</w:t>
      </w:r>
    </w:p>
    <w:p w14:paraId="0CE32E8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7C613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PRCITSHP = 2, 3, 4, OR 5</w:t>
      </w:r>
    </w:p>
    <w:p w14:paraId="78AB081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63787C" w14:textId="53757F4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7121B1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A72138" w14:textId="5D9FF4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NOT IN UNIVERSE (BORN IN U.S.)</w:t>
      </w:r>
    </w:p>
    <w:p w14:paraId="12B23A96" w14:textId="5C7A415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</w:t>
      </w:r>
      <w:r w:rsidRPr="00461780">
        <w:rPr>
          <w:rFonts w:ascii="Courier New" w:hAnsi="Courier New" w:cs="Courier New"/>
        </w:rPr>
        <w:tab/>
        <w:t>NOT FOREIGN BORN</w:t>
      </w:r>
    </w:p>
    <w:p w14:paraId="5A7E4CC8" w14:textId="5928FA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BEFORE 1950</w:t>
      </w:r>
    </w:p>
    <w:p w14:paraId="3A5468A7" w14:textId="1431ED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</w:t>
      </w:r>
      <w:r w:rsidRPr="00461780">
        <w:rPr>
          <w:rFonts w:ascii="Courier New" w:hAnsi="Courier New" w:cs="Courier New"/>
        </w:rPr>
        <w:tab/>
        <w:t>1950-1959</w:t>
      </w:r>
    </w:p>
    <w:p w14:paraId="533F99E5" w14:textId="5A6DE1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03</w:t>
      </w:r>
      <w:r w:rsidRPr="00461780">
        <w:rPr>
          <w:rFonts w:ascii="Courier New" w:hAnsi="Courier New" w:cs="Courier New"/>
        </w:rPr>
        <w:tab/>
        <w:t>1960-1964</w:t>
      </w:r>
    </w:p>
    <w:p w14:paraId="49FFCE1E" w14:textId="4461D4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04</w:t>
      </w:r>
      <w:r w:rsidRPr="00461780">
        <w:rPr>
          <w:rFonts w:ascii="Courier New" w:hAnsi="Courier New" w:cs="Courier New"/>
        </w:rPr>
        <w:tab/>
        <w:t>1965-1969</w:t>
      </w:r>
    </w:p>
    <w:p w14:paraId="75932C43" w14:textId="7829B5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05</w:t>
      </w:r>
      <w:r w:rsidRPr="00461780">
        <w:rPr>
          <w:rFonts w:ascii="Courier New" w:hAnsi="Courier New" w:cs="Courier New"/>
        </w:rPr>
        <w:tab/>
        <w:t>1970-1974</w:t>
      </w:r>
    </w:p>
    <w:p w14:paraId="2A15FE9A" w14:textId="73281E2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06</w:t>
      </w:r>
      <w:r w:rsidRPr="00461780">
        <w:rPr>
          <w:rFonts w:ascii="Courier New" w:hAnsi="Courier New" w:cs="Courier New"/>
        </w:rPr>
        <w:tab/>
        <w:t>1975-1979</w:t>
      </w:r>
    </w:p>
    <w:p w14:paraId="28D521F4" w14:textId="651A605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07</w:t>
      </w:r>
      <w:r w:rsidRPr="00461780">
        <w:rPr>
          <w:rFonts w:ascii="Courier New" w:hAnsi="Courier New" w:cs="Courier New"/>
        </w:rPr>
        <w:tab/>
        <w:t>1980-1981</w:t>
      </w:r>
    </w:p>
    <w:p w14:paraId="13845679" w14:textId="3FEFBCA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08</w:t>
      </w:r>
      <w:r w:rsidRPr="00461780">
        <w:rPr>
          <w:rFonts w:ascii="Courier New" w:hAnsi="Courier New" w:cs="Courier New"/>
        </w:rPr>
        <w:tab/>
        <w:t>1982-1983</w:t>
      </w:r>
    </w:p>
    <w:p w14:paraId="56F628B6" w14:textId="6B254F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09</w:t>
      </w:r>
      <w:r w:rsidRPr="00461780">
        <w:rPr>
          <w:rFonts w:ascii="Courier New" w:hAnsi="Courier New" w:cs="Courier New"/>
        </w:rPr>
        <w:tab/>
        <w:t>1984-1985</w:t>
      </w:r>
    </w:p>
    <w:p w14:paraId="3C84B645" w14:textId="1178EB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1986-1987</w:t>
      </w:r>
    </w:p>
    <w:p w14:paraId="4A513AF9" w14:textId="66F81F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1988-1989</w:t>
      </w:r>
    </w:p>
    <w:p w14:paraId="29504E5B" w14:textId="57D5B9E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1990-1991</w:t>
      </w:r>
    </w:p>
    <w:p w14:paraId="08DAC21E" w14:textId="3D4A4A4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1992-1993</w:t>
      </w:r>
    </w:p>
    <w:p w14:paraId="4B55B032" w14:textId="660F904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1994-1995</w:t>
      </w:r>
    </w:p>
    <w:p w14:paraId="315549F4" w14:textId="7E1FE15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1996-1997</w:t>
      </w:r>
    </w:p>
    <w:p w14:paraId="3002DCAD" w14:textId="2815B59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1998-1999</w:t>
      </w:r>
    </w:p>
    <w:p w14:paraId="78D893D0" w14:textId="63E4C8D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17 </w:t>
      </w:r>
      <w:r w:rsidRPr="00461780">
        <w:rPr>
          <w:rFonts w:ascii="Courier New" w:hAnsi="Courier New" w:cs="Courier New"/>
        </w:rPr>
        <w:tab/>
        <w:t>2000-2001</w:t>
      </w:r>
    </w:p>
    <w:p w14:paraId="27AB90E5" w14:textId="5AFA79A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2002-2003</w:t>
      </w:r>
    </w:p>
    <w:p w14:paraId="7BE25E41" w14:textId="561B1F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19  </w:t>
      </w:r>
      <w:r w:rsidRPr="00461780">
        <w:rPr>
          <w:rFonts w:ascii="Courier New" w:hAnsi="Courier New" w:cs="Courier New"/>
        </w:rPr>
        <w:tab/>
        <w:t>2004-2005</w:t>
      </w:r>
    </w:p>
    <w:p w14:paraId="3646E53D" w14:textId="6999B41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2006-2007</w:t>
      </w:r>
    </w:p>
    <w:p w14:paraId="58D5384A" w14:textId="3C719C2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2008-2009</w:t>
      </w:r>
      <w:r w:rsidRPr="00461780">
        <w:rPr>
          <w:rFonts w:ascii="Courier New" w:hAnsi="Courier New" w:cs="Courier New"/>
        </w:rPr>
        <w:tab/>
      </w:r>
    </w:p>
    <w:p w14:paraId="06DD54A4" w14:textId="6D7FAA7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2010-2011</w:t>
      </w:r>
    </w:p>
    <w:p w14:paraId="7404BE5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7505FFB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23 </w:t>
      </w:r>
      <w:r w:rsidRPr="00461780">
        <w:rPr>
          <w:rFonts w:ascii="Courier New" w:hAnsi="Courier New" w:cs="Courier New"/>
        </w:rPr>
        <w:tab/>
        <w:t>2012-</w:t>
      </w:r>
      <w:r w:rsidRPr="00461780">
        <w:rPr>
          <w:rFonts w:ascii="Courier New" w:hAnsi="Courier New" w:cs="Courier New"/>
        </w:rPr>
        <w:t>2013</w:t>
      </w:r>
    </w:p>
    <w:p w14:paraId="0230FF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</w:t>
      </w:r>
      <w:r w:rsidRPr="00461780">
        <w:rPr>
          <w:rFonts w:ascii="Courier New" w:hAnsi="Courier New" w:cs="Courier New"/>
        </w:rPr>
        <w:tab/>
        <w:t>2014-2017</w:t>
      </w:r>
    </w:p>
    <w:p w14:paraId="2CC4E07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E4924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Starting January 2018 </w:t>
      </w:r>
    </w:p>
    <w:p w14:paraId="36CC4BC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836ADB" w14:textId="788DBB8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>2014</w:t>
      </w:r>
      <w:r w:rsidRPr="00461780">
        <w:rPr>
          <w:rFonts w:ascii="Courier New" w:hAnsi="Courier New" w:cs="Courier New"/>
        </w:rPr>
        <w:t>-2015</w:t>
      </w:r>
    </w:p>
    <w:p w14:paraId="0AA726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>2016-2018</w:t>
      </w:r>
    </w:p>
    <w:p w14:paraId="497A1FC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210820" w14:textId="2FD5F30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Starting January </w:t>
      </w:r>
      <w:r w:rsidRPr="00461780">
        <w:rPr>
          <w:rFonts w:ascii="Courier New" w:hAnsi="Courier New" w:cs="Courier New"/>
        </w:rPr>
        <w:t>2019</w:t>
      </w:r>
      <w:r w:rsidRPr="00461780">
        <w:rPr>
          <w:rFonts w:ascii="Courier New" w:hAnsi="Courier New" w:cs="Courier New"/>
        </w:rPr>
        <w:tab/>
      </w:r>
    </w:p>
    <w:p w14:paraId="2741ABB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662BB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>2016-2019</w:t>
      </w:r>
    </w:p>
    <w:p w14:paraId="73A8760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20C3F2BC" w14:textId="6A0F0A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A4.  PERSONS INFORMATION LABOR FORCE ITEMS</w:t>
      </w:r>
    </w:p>
    <w:p w14:paraId="1843DF3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D69D9C" w14:textId="5E1229F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PUSLFPRX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LABOR FORCE INFORMATION COLLECTED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178 - 179</w:t>
      </w:r>
    </w:p>
    <w:p w14:paraId="0A69741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BY SELF OR PROXY RESPONSE</w:t>
      </w:r>
    </w:p>
    <w:p w14:paraId="0A96768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4E2EC0" w14:textId="3298EEC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764527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BB98F6" w14:textId="300D2A0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SELF</w:t>
      </w:r>
    </w:p>
    <w:p w14:paraId="3DE7DC06" w14:textId="041116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PROXY</w:t>
      </w:r>
    </w:p>
    <w:p w14:paraId="02F0B70A" w14:textId="1D6C5B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BOTH SELF AND PROXY </w:t>
      </w:r>
    </w:p>
    <w:p w14:paraId="67AA9A7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6F51BBB" w14:textId="05A2F7A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PEMLR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MONTHLY LABOR FORCE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180 - 181</w:t>
      </w:r>
    </w:p>
    <w:p w14:paraId="5435A4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8F4E55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</w:t>
      </w:r>
    </w:p>
    <w:p w14:paraId="560E495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1F69AF" w14:textId="7D35938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92666C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425C48" w14:textId="0B69662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EMPLOYED-AT WORK</w:t>
      </w:r>
    </w:p>
    <w:p w14:paraId="39DAE42A" w14:textId="6580D2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EMPLOYED-ABSENT</w:t>
      </w:r>
    </w:p>
    <w:p w14:paraId="1D6FE6F7" w14:textId="1A217E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UNEMPLOYED-ON LAYOFF</w:t>
      </w:r>
    </w:p>
    <w:p w14:paraId="68FC650C" w14:textId="11EE311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UNEMPLOYED-LOOKING</w:t>
      </w:r>
    </w:p>
    <w:p w14:paraId="35BD7CF7" w14:textId="79DEDE5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NOT IN LABOR FORCE-RETIRED</w:t>
      </w:r>
    </w:p>
    <w:p w14:paraId="416FD005" w14:textId="7604309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NOT IN LABOR FORCE-DISABLED</w:t>
      </w:r>
    </w:p>
    <w:p w14:paraId="798C23CF" w14:textId="3CB7EF0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NOT IN LABOR FORCE-OTHER</w:t>
      </w:r>
    </w:p>
    <w:p w14:paraId="1046ADC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860650" w14:textId="7758B41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PUWK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WEEK, DID YOU DO ANY WORK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182 - 183</w:t>
      </w:r>
    </w:p>
    <w:p w14:paraId="6AACDC1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FOR (EITHER) PAY (OR PROFIT)? </w:t>
      </w:r>
    </w:p>
    <w:p w14:paraId="04834A1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BD99D6" w14:textId="31F040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3C385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F4BC9F" w14:textId="68F278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7DF4E12C" w14:textId="3901B3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366F44C7" w14:textId="116060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RETIRED</w:t>
      </w:r>
    </w:p>
    <w:p w14:paraId="65AE606E" w14:textId="3971E3D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DISABLED</w:t>
      </w:r>
    </w:p>
    <w:p w14:paraId="6DB64981" w14:textId="3BA1C9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UNABLE TO WORK</w:t>
      </w:r>
    </w:p>
    <w:p w14:paraId="052EC92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E6ED26" w14:textId="48B5D8B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PUBUS1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WEEK, DID YOU DO ANY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184 - 185</w:t>
      </w:r>
    </w:p>
    <w:p w14:paraId="2C24B5CE" w14:textId="03478A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UNPAID WORK IN THE FAMILY </w:t>
      </w:r>
    </w:p>
    <w:p w14:paraId="175F620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BUSINESS OR FARM?</w:t>
      </w:r>
    </w:p>
    <w:p w14:paraId="413F5C6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C8194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7DC3E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D167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760FB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46495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7817E6" w14:textId="3C9DAD9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D399A1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DA0FEC" w14:textId="081A3CC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19A18BDB" w14:textId="6A007F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657F10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996A1E" w14:textId="302794E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PUBUS2OT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 YOU RECEIVE ANY PAYMENTS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186 - 187</w:t>
      </w:r>
    </w:p>
    <w:p w14:paraId="5688F5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PROFITS FROM THE BUSINESS?</w:t>
      </w:r>
    </w:p>
    <w:p w14:paraId="5F38C86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6DAB75" w14:textId="5DF83A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2A576146" w14:textId="65DA3714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53B95FD" w14:textId="7F7FEB8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09F609C4" w14:textId="6C067C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3EE16B9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8EA1D7B" w14:textId="4FF36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PUBUSCK1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188 - 189</w:t>
      </w:r>
    </w:p>
    <w:p w14:paraId="7879E167" w14:textId="542B03A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FILTER FOR QUESTIONS ON UNPAID WORK</w:t>
      </w:r>
    </w:p>
    <w:p w14:paraId="76C937E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73AE0F" w14:textId="378A38D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0E92E0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9754F9" w14:textId="4CB4570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GOTO PUBUS1</w:t>
      </w:r>
    </w:p>
    <w:p w14:paraId="34A3C886" w14:textId="37BD23F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GOTO PURETCK1</w:t>
      </w:r>
    </w:p>
    <w:p w14:paraId="0A507E0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FF4847" w14:textId="6E189E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PUBUSCK2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190 - 191</w:t>
      </w:r>
    </w:p>
    <w:p w14:paraId="7884AA0D" w14:textId="4193FEC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SKIPS OWNERS OF FAMILY BUSINES WHO DID</w:t>
      </w:r>
    </w:p>
    <w:p w14:paraId="147CA1E5" w14:textId="036FC15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NOT WORK LAST WEEK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0C5B9AB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14A6399" w14:textId="5F83AB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DDBC29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C5FFAA" w14:textId="59527FA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GOTO PUHRUSL1</w:t>
      </w:r>
    </w:p>
    <w:p w14:paraId="40EDF58C" w14:textId="09C4361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GOTO PUBUS2</w:t>
      </w:r>
    </w:p>
    <w:p w14:paraId="03F1DF1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07558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PUBUSCK3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192 - 193</w:t>
      </w:r>
    </w:p>
    <w:p w14:paraId="416931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BA66997" w14:textId="612413D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A2DB3B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653BEF6" w14:textId="401A28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GOTO PUABSRSN</w:t>
      </w:r>
    </w:p>
    <w:p w14:paraId="55D18A2E" w14:textId="7D9A66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GOTO PULAY</w:t>
      </w:r>
    </w:p>
    <w:p w14:paraId="62AEE3F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6D8CF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PUBUSCK4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194 - 195</w:t>
      </w:r>
    </w:p>
    <w:p w14:paraId="07C4FB8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AF32FAF" w14:textId="553E67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4E790F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55F693D" w14:textId="5624AA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GOTO PUHRUSL1</w:t>
      </w:r>
    </w:p>
    <w:p w14:paraId="08550D20" w14:textId="3E1AC3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GOTO PUABSPD</w:t>
      </w:r>
    </w:p>
    <w:p w14:paraId="41E52E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333FCE" w14:textId="23C7A0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PURETOT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RETIREMENT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196 - 197</w:t>
      </w:r>
    </w:p>
    <w:p w14:paraId="19236F65" w14:textId="3C74D79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(LAST MONTH YOU WERE REPORTED TO BE</w:t>
      </w:r>
    </w:p>
    <w:p w14:paraId="7F7539F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RETIRED, ARE YOU STILL RETIRED THIS MONTH?)</w:t>
      </w:r>
    </w:p>
    <w:p w14:paraId="4F3D0B53" w14:textId="541AC3D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3E846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DD8E9A" w14:textId="21D897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3EB47E64" w14:textId="0D34308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2D619101" w14:textId="02D130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WAS NOT RETIRED LAST MONTH</w:t>
      </w:r>
    </w:p>
    <w:p w14:paraId="1304A29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3DD47EE" w14:textId="2E395D4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PUDIS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DISABILITY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198 - 199</w:t>
      </w:r>
    </w:p>
    <w:p w14:paraId="4B1D323A" w14:textId="69BCC33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(LAST MONTH YOU WERE REPORTED TO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3A1CC0D3" w14:textId="099AE67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HAVE A DISABILITY.)  DOES YOUR DISABILITY</w:t>
      </w:r>
    </w:p>
    <w:p w14:paraId="7C1E2BC0" w14:textId="1687F48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CONTINUE TO PREVENT YOU FROM DOING ANY KIND </w:t>
      </w:r>
    </w:p>
    <w:p w14:paraId="2C8161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OF WORK FOR THE NEXT 6 MONTHS?</w:t>
      </w:r>
    </w:p>
    <w:p w14:paraId="7A839C6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138398" w14:textId="66246A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5AC1AF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941B4D" w14:textId="1E138C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3AE82613" w14:textId="6EF647A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77097D37" w14:textId="67577E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DID NOT HAVE DISABILITY LAST MONTH</w:t>
      </w:r>
    </w:p>
    <w:p w14:paraId="4215B0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2B7744" w14:textId="228A1C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PERET1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 YOU CURRENTLY WANT A JOB, EITHER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200 - 201</w:t>
      </w:r>
    </w:p>
    <w:p w14:paraId="7F8B55A6" w14:textId="572CE5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FULL OR PART-TIME?</w:t>
      </w:r>
    </w:p>
    <w:p w14:paraId="1F61BB5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5DB49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E56A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83E4C67" w14:textId="705A91B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PEMLR = 5 AND (PURETOT = 1 OR </w:t>
      </w:r>
    </w:p>
    <w:p w14:paraId="1905EBC7" w14:textId="5D94C2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(PUWK = 3 AND PRTAGE &gt;= 50) OR </w:t>
      </w:r>
    </w:p>
    <w:p w14:paraId="1332FB66" w14:textId="2F09560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(PUABS = 3 AND PRTAGE &gt;= 50) OR </w:t>
      </w:r>
    </w:p>
    <w:p w14:paraId="25E3442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(PULAY = 3 AND PRTAGE &gt;= 50))                               </w:t>
      </w:r>
    </w:p>
    <w:p w14:paraId="1ABB878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4B38AF" w14:textId="3BBA457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BCA67F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035920" w14:textId="7407849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6E7F1E21" w14:textId="5F75EA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1DB3BB6C" w14:textId="14874AF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HAS A JOB</w:t>
      </w:r>
    </w:p>
    <w:p w14:paraId="1329D33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</w:t>
      </w:r>
    </w:p>
    <w:p w14:paraId="46988234" w14:textId="255360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PUDIS1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DOES YOUR DISABILITY PREVENT YOU FROM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202 - 203</w:t>
      </w:r>
    </w:p>
    <w:p w14:paraId="63C7D895" w14:textId="0AA679F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ACCEPTING ANY KIND OF WORK DURING </w:t>
      </w:r>
    </w:p>
    <w:p w14:paraId="04CCC83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 NEXT SIX MONTHS?</w:t>
      </w:r>
    </w:p>
    <w:p w14:paraId="3F2991A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C5FCA0" w14:textId="4EC8E5E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E79661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4F0DCC" w14:textId="0C29508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1DD12BD8" w14:textId="12EE686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7C8BC40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8ED049C" w14:textId="5F278D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PUDIS2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 YOU HAVE A DISABILITY THAT PREVENTS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204 - 205</w:t>
      </w:r>
    </w:p>
    <w:p w14:paraId="57D69F13" w14:textId="0B67C64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YOU FROM ACCEPTING ANY KIND OF WORK </w:t>
      </w:r>
    </w:p>
    <w:p w14:paraId="5FA183E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DURING THE NEXT SIX MONTHS?</w:t>
      </w:r>
    </w:p>
    <w:p w14:paraId="524E134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845726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422EA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503E18D" w14:textId="58A01A1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30F0E33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49C512" w14:textId="1116098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3D1A0254" w14:textId="190D80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29D832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619E881" w14:textId="35FDDE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PUABSOT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 DID YOU HAVE A JOB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206 - 207</w:t>
      </w:r>
    </w:p>
    <w:p w14:paraId="0AF97D4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EITHER FULL OR PART-TIME? </w:t>
      </w:r>
    </w:p>
    <w:p w14:paraId="20489DA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D60A95" w14:textId="19DA06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5A60BEF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8AAC1F" w14:textId="5C2716B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</w:p>
    <w:p w14:paraId="7EFA0969" w14:textId="62A007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5947ED6A" w14:textId="30471E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RETIRED</w:t>
      </w:r>
    </w:p>
    <w:p w14:paraId="376BE77B" w14:textId="33766CA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DISABLED</w:t>
      </w:r>
    </w:p>
    <w:p w14:paraId="419C29B5" w14:textId="0A80BA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UNABLE TO WORK</w:t>
      </w:r>
    </w:p>
    <w:p w14:paraId="1EF8DE4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74BF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DFE2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0713C1" w14:textId="077B26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WEEK, WERE YOU ON LAYOFF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208 - 209</w:t>
      </w:r>
    </w:p>
    <w:p w14:paraId="4F8DD3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FROM A JOB?</w:t>
      </w:r>
    </w:p>
    <w:p w14:paraId="0EF09C1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A14479" w14:textId="6BD2DF6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28CCA42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C36AD4" w14:textId="68E164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YES</w:t>
      </w:r>
    </w:p>
    <w:p w14:paraId="5CE612FE" w14:textId="29DC22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</w:p>
    <w:p w14:paraId="01737B29" w14:textId="7D1C1D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RETIRED</w:t>
      </w:r>
    </w:p>
    <w:p w14:paraId="4648820D" w14:textId="3AB47A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DISABLED</w:t>
      </w:r>
    </w:p>
    <w:p w14:paraId="66B2025D" w14:textId="7052DFF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UNABLE TO WORK</w:t>
      </w:r>
    </w:p>
    <w:p w14:paraId="5611A6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34A645" w14:textId="3666A81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PEABSRSN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IS THE MAIN REASON YOU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210 - 211</w:t>
      </w:r>
    </w:p>
    <w:p w14:paraId="44DB9A54" w14:textId="1BF3A7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WERE ABSENT FROM WORK LAST WEEK?</w:t>
      </w:r>
    </w:p>
    <w:p w14:paraId="37BC6CB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2A2BC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2</w:t>
      </w:r>
    </w:p>
    <w:p w14:paraId="48350A3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D67B5C" w14:textId="31F2835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04750E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F7E857" w14:textId="3FA5A3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ab/>
        <w:t>ON LAYOFF</w:t>
      </w:r>
    </w:p>
    <w:p w14:paraId="23992873" w14:textId="508711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SLACK WORK/BUSINESS CONDITIONS</w:t>
      </w:r>
    </w:p>
    <w:p w14:paraId="45B199A5" w14:textId="68C3C42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WAITING FOR A NEW JOB TO BEGIN </w:t>
      </w:r>
    </w:p>
    <w:p w14:paraId="49602EED" w14:textId="39484F8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VACATION/PERSONAL DAYS</w:t>
      </w:r>
    </w:p>
    <w:p w14:paraId="09F507BA" w14:textId="2620B01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OWN ILLNESS/INJURY/MEDICAL PROBLEMS</w:t>
      </w:r>
    </w:p>
    <w:p w14:paraId="183624F1" w14:textId="4F1009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CHILD CARE PROBLEMS</w:t>
      </w:r>
    </w:p>
    <w:p w14:paraId="7033F821" w14:textId="355C32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OTHER FAMILY/PERSONAL OBLIGATION</w:t>
      </w:r>
    </w:p>
    <w:p w14:paraId="14C30E3D" w14:textId="2D09976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MATERNITY/PATERNITY LEAVE</w:t>
      </w:r>
    </w:p>
    <w:p w14:paraId="1A060491" w14:textId="640190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LABOR DISPUTE</w:t>
      </w:r>
    </w:p>
    <w:p w14:paraId="73E9F04F" w14:textId="2B19E84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WEATHER AFFECTED JOB</w:t>
      </w:r>
    </w:p>
    <w:p w14:paraId="70B50B65" w14:textId="1BF14BF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SCHOOL/TRAINING</w:t>
      </w:r>
    </w:p>
    <w:p w14:paraId="6C8315E7" w14:textId="12FCA1A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CIVIC/MILITARY DUTY</w:t>
      </w:r>
    </w:p>
    <w:p w14:paraId="7BEC34A1" w14:textId="00D1F90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DOES NOT WORK IN THE BUSINESS</w:t>
      </w:r>
    </w:p>
    <w:p w14:paraId="2FABEC1E" w14:textId="712E42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OTHER (SPECIFY)</w:t>
      </w:r>
    </w:p>
    <w:p w14:paraId="718DF677" w14:textId="16BC8AB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PEABSPDO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ARE YOU BEING PAID BY YOUR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212 - 213</w:t>
      </w:r>
    </w:p>
    <w:p w14:paraId="6E351C94" w14:textId="5A23064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EMPLOYER FOR ANY OF THE </w:t>
      </w:r>
    </w:p>
    <w:p w14:paraId="06964298" w14:textId="7CDAF0C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TIME OFF LAST WEEK?</w:t>
      </w:r>
    </w:p>
    <w:p w14:paraId="4D85793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871A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 xml:space="preserve">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PEABSRSN = 4-12, 14</w:t>
      </w:r>
    </w:p>
    <w:p w14:paraId="1E1368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8C5F3E" w14:textId="5ED1F4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492EAC2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E8F642F" w14:textId="2C158AF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YES</w:t>
      </w:r>
    </w:p>
    <w:p w14:paraId="7E0316E4" w14:textId="7DB2EE7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 xml:space="preserve">       </w:t>
      </w:r>
      <w:r w:rsidRPr="00461780">
        <w:rPr>
          <w:rFonts w:ascii="Courier New" w:hAnsi="Courier New" w:cs="Courier New"/>
        </w:rPr>
        <w:t>NO</w:t>
      </w:r>
    </w:p>
    <w:p w14:paraId="5792356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17343E" w14:textId="7358FAC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PEMJOT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 YOU HAVE MORE THAN ONE JOB?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214 - 215</w:t>
      </w:r>
    </w:p>
    <w:p w14:paraId="583BEC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DDDFA3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1, 2</w:t>
      </w:r>
    </w:p>
    <w:p w14:paraId="17D4D61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26F0F9" w14:textId="6B4418E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7FF763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B17760" w14:textId="54C970F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YES</w:t>
      </w:r>
    </w:p>
    <w:p w14:paraId="433D6F2C" w14:textId="2925310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 xml:space="preserve">       </w:t>
      </w:r>
      <w:r w:rsidRPr="00461780">
        <w:rPr>
          <w:rFonts w:ascii="Courier New" w:hAnsi="Courier New" w:cs="Courier New"/>
        </w:rPr>
        <w:t>NO</w:t>
      </w:r>
    </w:p>
    <w:p w14:paraId="26DEC7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A77F05" w14:textId="12D7267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PEMJNUM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ALTOGETHER, HOW MANY JOBS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216 - 217</w:t>
      </w:r>
    </w:p>
    <w:p w14:paraId="73C0D30E" w14:textId="097016E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DID YOU HAVE?</w:t>
      </w:r>
    </w:p>
    <w:p w14:paraId="476DC40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06622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PEMJOT = 1</w:t>
      </w:r>
    </w:p>
    <w:p w14:paraId="64F0B76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B7E114" w14:textId="44F553A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64271C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133A35" w14:textId="464A20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 xml:space="preserve">       </w:t>
      </w:r>
      <w:r w:rsidRPr="00461780">
        <w:rPr>
          <w:rFonts w:ascii="Courier New" w:hAnsi="Courier New" w:cs="Courier New"/>
        </w:rPr>
        <w:t>2 JOBS</w:t>
      </w:r>
    </w:p>
    <w:p w14:paraId="02ACD119" w14:textId="1F7743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 xml:space="preserve">       </w:t>
      </w:r>
      <w:r w:rsidRPr="00461780">
        <w:rPr>
          <w:rFonts w:ascii="Courier New" w:hAnsi="Courier New" w:cs="Courier New"/>
        </w:rPr>
        <w:t>3 JOBS</w:t>
      </w:r>
    </w:p>
    <w:p w14:paraId="3ADE6C12" w14:textId="75DCD9B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 xml:space="preserve">       </w:t>
      </w:r>
      <w:r w:rsidRPr="00461780">
        <w:rPr>
          <w:rFonts w:ascii="Courier New" w:hAnsi="Courier New" w:cs="Courier New"/>
        </w:rPr>
        <w:t>4 OR MORE JOBS</w:t>
      </w:r>
    </w:p>
    <w:p w14:paraId="01E4CD0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9A51E5" w14:textId="349A543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PEHRUSL1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HOW MANY HOURS PER WEEK DO YOU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218 - 219</w:t>
      </w:r>
    </w:p>
    <w:p w14:paraId="58449B8E" w14:textId="0406C18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USUALLY WORK AT YOUR MAIN JOB?  </w:t>
      </w:r>
    </w:p>
    <w:p w14:paraId="5B106D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45BC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PEMJOT = 1 OR 2 AND PEMLR = 1 OR 2 </w:t>
      </w:r>
    </w:p>
    <w:p w14:paraId="2E5629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A8B5DD2" w14:textId="22B940D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F9B234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A5E490" w14:textId="0F1DDC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-4</w:t>
      </w:r>
      <w:r w:rsidRPr="00461780">
        <w:rPr>
          <w:rFonts w:ascii="Courier New" w:hAnsi="Courier New" w:cs="Courier New"/>
        </w:rPr>
        <w:t xml:space="preserve">     </w:t>
      </w:r>
      <w:r w:rsidRPr="00461780">
        <w:rPr>
          <w:rFonts w:ascii="Courier New" w:hAnsi="Courier New" w:cs="Courier New"/>
        </w:rPr>
        <w:t>HOURS VARY</w:t>
      </w:r>
    </w:p>
    <w:p w14:paraId="703E4CDD" w14:textId="19A154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MIN VALUE</w:t>
      </w:r>
    </w:p>
    <w:p w14:paraId="2117B159" w14:textId="25FC6E9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 xml:space="preserve">    </w:t>
      </w:r>
      <w:r w:rsidRPr="00461780">
        <w:rPr>
          <w:rFonts w:ascii="Courier New" w:hAnsi="Courier New" w:cs="Courier New"/>
        </w:rPr>
        <w:t>MAX VALUE</w:t>
      </w:r>
    </w:p>
    <w:p w14:paraId="24FB6E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DBAB3A" w14:textId="602AD13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PEHRUSL2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HOW MANY HOURS PER WEEK DO YOU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220 - 221</w:t>
      </w:r>
    </w:p>
    <w:p w14:paraId="7244B931" w14:textId="4FA13B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USUALLY WORK AT YOUR OTHER (JOB/JOBS)?</w:t>
      </w:r>
    </w:p>
    <w:p w14:paraId="518186E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225B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233E4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PEMJOT = 1 AND PEMLR = 1 OR 2</w:t>
      </w:r>
    </w:p>
    <w:p w14:paraId="3918382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2E0EC5" w14:textId="3925001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0EF9920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63F721" w14:textId="029E24B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-4</w:t>
      </w:r>
      <w:r w:rsidRPr="00461780">
        <w:rPr>
          <w:rFonts w:ascii="Courier New" w:hAnsi="Courier New" w:cs="Courier New"/>
        </w:rPr>
        <w:t xml:space="preserve">     </w:t>
      </w:r>
      <w:r w:rsidRPr="00461780">
        <w:rPr>
          <w:rFonts w:ascii="Courier New" w:hAnsi="Courier New" w:cs="Courier New"/>
        </w:rPr>
        <w:t>HOURS VARY</w:t>
      </w:r>
    </w:p>
    <w:p w14:paraId="710C65A2" w14:textId="6EA58D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MIN VALUE</w:t>
      </w:r>
    </w:p>
    <w:p w14:paraId="03A3DDFC" w14:textId="7B506A2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 xml:space="preserve">    </w:t>
      </w:r>
      <w:r w:rsidRPr="00461780">
        <w:rPr>
          <w:rFonts w:ascii="Courier New" w:hAnsi="Courier New" w:cs="Courier New"/>
        </w:rPr>
        <w:t>MAX VALUE</w:t>
      </w:r>
    </w:p>
    <w:p w14:paraId="4087AFD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7193CA" w14:textId="570473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PEHRFTPT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 YOU USUALLY WORK 35 HOURS OR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222 - 223</w:t>
      </w:r>
    </w:p>
    <w:p w14:paraId="103F6734" w14:textId="020758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MORE PER WEEK?</w:t>
      </w:r>
    </w:p>
    <w:p w14:paraId="6B66FFE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74C5E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PEHRUSL1 = -4 OR PEHRUSL2 = -4                               </w:t>
      </w:r>
    </w:p>
    <w:p w14:paraId="3FD8AE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B86756" w14:textId="7F8A31F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1B614A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700424" w14:textId="301F89E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YES</w:t>
      </w:r>
    </w:p>
    <w:p w14:paraId="2A5BD828" w14:textId="77C1DA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NO</w:t>
      </w:r>
    </w:p>
    <w:p w14:paraId="208052C5" w14:textId="5244632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HOURS VARY</w:t>
      </w:r>
    </w:p>
    <w:p w14:paraId="75F41A0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9806F7" w14:textId="1C1D18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PEHRUSLT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SUM OF HRUSL1 AND HRUSL2.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224 - 226</w:t>
      </w:r>
    </w:p>
    <w:p w14:paraId="53500C0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E9F0E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 OR 2</w:t>
      </w:r>
    </w:p>
    <w:p w14:paraId="69CCE7D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E766AA" w14:textId="3DD73E7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</w:p>
    <w:p w14:paraId="6C5A8B1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89774AE" w14:textId="5E287B4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-4</w:t>
      </w:r>
      <w:r w:rsidRPr="00461780">
        <w:rPr>
          <w:rFonts w:ascii="Courier New" w:hAnsi="Courier New" w:cs="Courier New"/>
        </w:rPr>
        <w:t xml:space="preserve">     </w:t>
      </w:r>
      <w:r w:rsidRPr="00461780">
        <w:rPr>
          <w:rFonts w:ascii="Courier New" w:hAnsi="Courier New" w:cs="Courier New"/>
        </w:rPr>
        <w:t>VARIES</w:t>
      </w:r>
    </w:p>
    <w:p w14:paraId="15642A61" w14:textId="0F109E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 xml:space="preserve">      </w:t>
      </w:r>
      <w:r w:rsidRPr="00461780">
        <w:rPr>
          <w:rFonts w:ascii="Courier New" w:hAnsi="Courier New" w:cs="Courier New"/>
        </w:rPr>
        <w:t>MIN VALUE</w:t>
      </w:r>
    </w:p>
    <w:p w14:paraId="5229DE24" w14:textId="77777777" w:rsidR="00F37356" w:rsidRPr="00F37356" w:rsidRDefault="00461780" w:rsidP="00F37356">
      <w:pPr>
        <w:pStyle w:val="PlainText"/>
        <w:rPr>
          <w:del w:id="2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198</w:t>
      </w:r>
      <w:del w:id="22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29" w:author="Author" w:date="2020-02-14T18:23:00Z">
        <w:r w:rsidRPr="00461780">
          <w:rPr>
            <w:rFonts w:ascii="Courier New" w:hAnsi="Courier New" w:cs="Courier New"/>
          </w:rPr>
          <w:t xml:space="preserve">  </w:t>
        </w:r>
      </w:ins>
      <w:r w:rsidRPr="00461780">
        <w:rPr>
          <w:rFonts w:ascii="Courier New" w:hAnsi="Courier New" w:cs="Courier New"/>
        </w:rPr>
        <w:t>MAX VALUE</w:t>
      </w:r>
      <w:del w:id="2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BA85AF" w14:textId="2B3BF9F9" w:rsidR="00461780" w:rsidRPr="00461780" w:rsidRDefault="00F37356" w:rsidP="00461780">
      <w:pPr>
        <w:pStyle w:val="PlainText"/>
        <w:rPr>
          <w:ins w:id="231" w:author="Author" w:date="2020-02-14T18:23:00Z"/>
          <w:rFonts w:ascii="Courier New" w:hAnsi="Courier New" w:cs="Courier New"/>
        </w:rPr>
      </w:pPr>
      <w:del w:id="2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A7582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EC9D63" w14:textId="36F198B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PEHRWANT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 YOU WANT TO WORK A FULL-TIME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227 - 228</w:t>
      </w:r>
      <w:del w:id="2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7C03A9" w14:textId="77777777" w:rsidR="00F37356" w:rsidRPr="00F37356" w:rsidRDefault="00461780" w:rsidP="00F37356">
      <w:pPr>
        <w:pStyle w:val="PlainText"/>
        <w:rPr>
          <w:del w:id="2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WORK WEEK OF 35 HOURS OR MORE PER WEEK?</w:t>
      </w:r>
      <w:del w:id="2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5ED007" w14:textId="49A5552B" w:rsidR="00461780" w:rsidRPr="00461780" w:rsidRDefault="00F37356" w:rsidP="00461780">
      <w:pPr>
        <w:pStyle w:val="PlainText"/>
        <w:rPr>
          <w:ins w:id="236" w:author="Author" w:date="2020-02-14T18:23:00Z"/>
          <w:rFonts w:ascii="Courier New" w:hAnsi="Courier New" w:cs="Courier New"/>
        </w:rPr>
      </w:pPr>
      <w:del w:id="2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5FA07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9CD6AB" w14:textId="66C126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 AND (PEHRUSLT = 0-34</w:t>
      </w:r>
      <w:del w:id="2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E4303F" w14:textId="77777777" w:rsidR="00461780" w:rsidRPr="00461780" w:rsidRDefault="00461780" w:rsidP="00461780">
      <w:pPr>
        <w:pStyle w:val="PlainText"/>
        <w:rPr>
          <w:ins w:id="2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PEHRFTPT = 2)</w:t>
      </w:r>
    </w:p>
    <w:p w14:paraId="6D1B975B" w14:textId="77777777" w:rsidR="00461780" w:rsidRPr="00461780" w:rsidRDefault="00461780" w:rsidP="00461780">
      <w:pPr>
        <w:pStyle w:val="PlainText"/>
        <w:rPr>
          <w:ins w:id="240" w:author="Author" w:date="2020-02-14T18:23:00Z"/>
          <w:rFonts w:ascii="Courier New" w:hAnsi="Courier New" w:cs="Courier New"/>
        </w:rPr>
      </w:pPr>
    </w:p>
    <w:p w14:paraId="1AE7C725" w14:textId="77777777" w:rsidR="00F37356" w:rsidRPr="00F37356" w:rsidRDefault="00461780" w:rsidP="00F37356">
      <w:pPr>
        <w:pStyle w:val="PlainText"/>
        <w:rPr>
          <w:del w:id="2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CFA87D" w14:textId="77777777" w:rsidR="00F37356" w:rsidRPr="00F37356" w:rsidRDefault="00F37356" w:rsidP="00F37356">
      <w:pPr>
        <w:pStyle w:val="PlainText"/>
        <w:rPr>
          <w:del w:id="243" w:author="Author" w:date="2020-02-14T18:23:00Z"/>
          <w:rFonts w:ascii="Courier New" w:hAnsi="Courier New" w:cs="Courier New"/>
        </w:rPr>
      </w:pPr>
      <w:del w:id="2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2818C6" w14:textId="77777777" w:rsidR="00F37356" w:rsidRPr="00F37356" w:rsidRDefault="00461780" w:rsidP="00F37356">
      <w:pPr>
        <w:pStyle w:val="PlainText"/>
        <w:rPr>
          <w:del w:id="245" w:author="Author" w:date="2020-02-14T18:23:00Z"/>
          <w:rFonts w:ascii="Courier New" w:hAnsi="Courier New" w:cs="Courier New"/>
        </w:rPr>
      </w:pPr>
      <w:moveFromRangeStart w:id="246" w:author="Author" w:date="2020-02-14T18:23:00Z" w:name="move32597097"/>
      <w:moveFrom w:id="24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246"/>
      <w:del w:id="2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8A8048" w14:textId="584B57EB" w:rsidR="00461780" w:rsidRPr="00461780" w:rsidRDefault="00F37356" w:rsidP="00461780">
      <w:pPr>
        <w:pStyle w:val="PlainText"/>
        <w:rPr>
          <w:ins w:id="249" w:author="Author" w:date="2020-02-14T18:23:00Z"/>
          <w:rFonts w:ascii="Courier New" w:hAnsi="Courier New" w:cs="Courier New"/>
        </w:rPr>
      </w:pPr>
      <w:del w:id="2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683EA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391145" w14:textId="7A7BD9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25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5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2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58542B" w14:textId="18019B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25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5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2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486027" w14:textId="77777777" w:rsidR="00F37356" w:rsidRPr="00F37356" w:rsidRDefault="00461780" w:rsidP="00F37356">
      <w:pPr>
        <w:pStyle w:val="PlainText"/>
        <w:rPr>
          <w:del w:id="25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25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5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REGULAR HOURS ARE FULL-TIME</w:t>
      </w:r>
      <w:del w:id="2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A1AFC3" w14:textId="059D81D4" w:rsidR="00461780" w:rsidRPr="00461780" w:rsidRDefault="00F37356" w:rsidP="00461780">
      <w:pPr>
        <w:pStyle w:val="PlainText"/>
        <w:rPr>
          <w:ins w:id="261" w:author="Author" w:date="2020-02-14T18:23:00Z"/>
          <w:rFonts w:ascii="Courier New" w:hAnsi="Courier New" w:cs="Courier New"/>
        </w:rPr>
      </w:pPr>
      <w:del w:id="2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E0CA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BB96D9" w14:textId="068A44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PEHRRSN1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WHAT IS YOUR MAIN REASON FOR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229 - 230</w:t>
      </w:r>
      <w:del w:id="2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6C5211" w14:textId="77777777" w:rsidR="00F37356" w:rsidRPr="00F37356" w:rsidRDefault="00461780" w:rsidP="00F37356">
      <w:pPr>
        <w:pStyle w:val="PlainText"/>
        <w:rPr>
          <w:del w:id="2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WORKING PART-TIME?</w:t>
      </w:r>
      <w:del w:id="2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96D301" w14:textId="3394F9D8" w:rsidR="00461780" w:rsidRPr="00461780" w:rsidRDefault="00F37356" w:rsidP="00461780">
      <w:pPr>
        <w:pStyle w:val="PlainText"/>
        <w:rPr>
          <w:ins w:id="266" w:author="Author" w:date="2020-02-14T18:23:00Z"/>
          <w:rFonts w:ascii="Courier New" w:hAnsi="Courier New" w:cs="Courier New"/>
        </w:rPr>
      </w:pPr>
      <w:del w:id="2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29B4D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bookmarkStart w:id="268" w:name="_GoBack"/>
      <w:bookmarkEnd w:id="268"/>
    </w:p>
    <w:p w14:paraId="310B701A" w14:textId="77777777" w:rsidR="00461780" w:rsidRPr="00461780" w:rsidRDefault="00461780" w:rsidP="00461780">
      <w:pPr>
        <w:pStyle w:val="PlainText"/>
        <w:rPr>
          <w:ins w:id="2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PEHRWANT = 1 (PEMLR = 1 AND PEHRUSLT &lt; 35)                        </w:t>
      </w:r>
    </w:p>
    <w:p w14:paraId="1ED860AD" w14:textId="77777777" w:rsidR="00461780" w:rsidRPr="00461780" w:rsidRDefault="00461780" w:rsidP="00461780">
      <w:pPr>
        <w:pStyle w:val="PlainText"/>
        <w:rPr>
          <w:ins w:id="270" w:author="Author" w:date="2020-02-14T18:23:00Z"/>
          <w:rFonts w:ascii="Courier New" w:hAnsi="Courier New" w:cs="Courier New"/>
        </w:rPr>
      </w:pPr>
      <w:ins w:id="27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754198A0" w14:textId="77777777" w:rsidR="00F37356" w:rsidRPr="00F37356" w:rsidRDefault="00461780" w:rsidP="00F37356">
      <w:pPr>
        <w:pStyle w:val="PlainText"/>
        <w:rPr>
          <w:del w:id="272" w:author="Author" w:date="2020-02-14T18:23:00Z"/>
          <w:rFonts w:ascii="Courier New" w:hAnsi="Courier New" w:cs="Courier New"/>
        </w:rPr>
      </w:pPr>
      <w:moveToRangeStart w:id="273" w:author="Author" w:date="2020-02-14T18:23:00Z" w:name="move32597097"/>
      <w:moveTo w:id="27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273"/>
      <w:del w:id="2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893090" w14:textId="77777777" w:rsidR="00F37356" w:rsidRPr="00F37356" w:rsidRDefault="00F37356" w:rsidP="00F37356">
      <w:pPr>
        <w:pStyle w:val="PlainText"/>
        <w:rPr>
          <w:del w:id="276" w:author="Author" w:date="2020-02-14T18:23:00Z"/>
          <w:rFonts w:ascii="Courier New" w:hAnsi="Courier New" w:cs="Courier New"/>
        </w:rPr>
      </w:pPr>
      <w:del w:id="27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0CEBCC69" w14:textId="77777777" w:rsidR="00F37356" w:rsidRPr="00F37356" w:rsidRDefault="00461780" w:rsidP="00F37356">
      <w:pPr>
        <w:pStyle w:val="PlainText"/>
        <w:rPr>
          <w:del w:id="278" w:author="Author" w:date="2020-02-14T18:23:00Z"/>
          <w:rFonts w:ascii="Courier New" w:hAnsi="Courier New" w:cs="Courier New"/>
        </w:rPr>
      </w:pPr>
      <w:moveFromRangeStart w:id="279" w:author="Author" w:date="2020-02-14T18:23:00Z" w:name="move32597098"/>
      <w:moveFrom w:id="28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279"/>
      <w:del w:id="2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018E68" w14:textId="4D0D8F4B" w:rsidR="00461780" w:rsidRPr="00461780" w:rsidRDefault="00F37356" w:rsidP="00461780">
      <w:pPr>
        <w:pStyle w:val="PlainText"/>
        <w:rPr>
          <w:ins w:id="282" w:author="Author" w:date="2020-02-14T18:23:00Z"/>
          <w:rFonts w:ascii="Courier New" w:hAnsi="Courier New" w:cs="Courier New"/>
        </w:rPr>
      </w:pPr>
      <w:del w:id="2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C1298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96258A3" w14:textId="37A6D4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28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8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SLACK WORK/BUSINESS CONDITIONS</w:t>
      </w:r>
      <w:del w:id="2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EF3B15" w14:textId="6BB97D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28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8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COULD ONLY FIND PART-TIME WORK</w:t>
      </w:r>
      <w:del w:id="2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BA749D" w14:textId="002AA2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29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9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SEASONAL WORK</w:t>
      </w:r>
      <w:del w:id="2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1878A9" w14:textId="34B3216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29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9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CHILD CARE PROBLEMS</w:t>
      </w:r>
      <w:del w:id="2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D9CC20" w14:textId="6BC123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29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29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FAMILY/PERSONAL OBLIGATIONS</w:t>
      </w:r>
      <w:del w:id="2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78D491" w14:textId="0623EF2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29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0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HEALTH/MEDICAL LIMITATIONS</w:t>
      </w:r>
      <w:del w:id="3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7FC2EC" w14:textId="4220DDA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del w:id="30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0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SCHOOL/TRAINING</w:t>
      </w:r>
      <w:del w:id="3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65C880" w14:textId="248A266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del w:id="30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0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RETIRED/SOCIAL SECURITY LIMIT ON EARNINGS</w:t>
      </w:r>
      <w:del w:id="3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C9BE80" w14:textId="332E7F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del w:id="30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0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FULL-TIME WORKWEEK IS LESS THAN 35 HRS</w:t>
      </w:r>
      <w:del w:id="3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B0BAC6" w14:textId="77777777" w:rsidR="00F37356" w:rsidRPr="00F37356" w:rsidRDefault="00461780" w:rsidP="00F37356">
      <w:pPr>
        <w:pStyle w:val="PlainText"/>
        <w:rPr>
          <w:del w:id="3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del w:id="31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13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OTHER - SPECIFY</w:t>
      </w:r>
      <w:del w:id="3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9E12D6" w14:textId="26FA257C" w:rsidR="00461780" w:rsidRPr="00461780" w:rsidRDefault="00F37356" w:rsidP="00461780">
      <w:pPr>
        <w:pStyle w:val="PlainText"/>
        <w:rPr>
          <w:ins w:id="315" w:author="Author" w:date="2020-02-14T18:23:00Z"/>
          <w:rFonts w:ascii="Courier New" w:hAnsi="Courier New" w:cs="Courier New"/>
        </w:rPr>
      </w:pPr>
      <w:del w:id="3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45698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EDDB9F" w14:textId="657CBA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PEHRRSN2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WHAT IS THE MAIN REASON YOU DO NOT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231 - 232</w:t>
      </w:r>
      <w:del w:id="3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0E598A" w14:textId="77777777" w:rsidR="00F37356" w:rsidRPr="00F37356" w:rsidRDefault="00461780" w:rsidP="00F37356">
      <w:pPr>
        <w:pStyle w:val="PlainText"/>
        <w:rPr>
          <w:del w:id="3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WANT TO WORK FULL-TIME?</w:t>
      </w:r>
      <w:del w:id="3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0F4778" w14:textId="2A8DEF8E" w:rsidR="00461780" w:rsidRPr="00461780" w:rsidRDefault="00F37356" w:rsidP="00461780">
      <w:pPr>
        <w:pStyle w:val="PlainText"/>
        <w:rPr>
          <w:ins w:id="320" w:author="Author" w:date="2020-02-14T18:23:00Z"/>
          <w:rFonts w:ascii="Courier New" w:hAnsi="Courier New" w:cs="Courier New"/>
        </w:rPr>
      </w:pPr>
      <w:del w:id="3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3357ED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650CDF0" w14:textId="77777777" w:rsidR="00461780" w:rsidRPr="00461780" w:rsidRDefault="00461780" w:rsidP="00461780">
      <w:pPr>
        <w:pStyle w:val="PlainText"/>
        <w:rPr>
          <w:ins w:id="3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PEHRWANT = 2 (PEMLR = 1 AND PEHRUSLT &lt; 35)</w:t>
      </w:r>
    </w:p>
    <w:p w14:paraId="34F92803" w14:textId="77777777" w:rsidR="00461780" w:rsidRPr="00461780" w:rsidRDefault="00461780" w:rsidP="00461780">
      <w:pPr>
        <w:pStyle w:val="PlainText"/>
        <w:rPr>
          <w:ins w:id="323" w:author="Author" w:date="2020-02-14T18:23:00Z"/>
          <w:rFonts w:ascii="Courier New" w:hAnsi="Courier New" w:cs="Courier New"/>
        </w:rPr>
      </w:pPr>
    </w:p>
    <w:p w14:paraId="222BEE22" w14:textId="77777777" w:rsidR="00F37356" w:rsidRPr="00F37356" w:rsidRDefault="00461780" w:rsidP="00F37356">
      <w:pPr>
        <w:pStyle w:val="PlainText"/>
        <w:rPr>
          <w:del w:id="324" w:author="Author" w:date="2020-02-14T18:23:00Z"/>
          <w:rFonts w:ascii="Courier New" w:hAnsi="Courier New" w:cs="Courier New"/>
        </w:rPr>
      </w:pPr>
      <w:moveToRangeStart w:id="325" w:author="Author" w:date="2020-02-14T18:23:00Z" w:name="move32597098"/>
      <w:moveTo w:id="32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325"/>
      <w:del w:id="3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5B5623" w14:textId="77777777" w:rsidR="00F37356" w:rsidRPr="00F37356" w:rsidRDefault="00F37356" w:rsidP="00F37356">
      <w:pPr>
        <w:pStyle w:val="PlainText"/>
        <w:rPr>
          <w:del w:id="328" w:author="Author" w:date="2020-02-14T18:23:00Z"/>
          <w:rFonts w:ascii="Courier New" w:hAnsi="Courier New" w:cs="Courier New"/>
        </w:rPr>
      </w:pPr>
      <w:del w:id="3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4CAD8B2" w14:textId="77777777" w:rsidR="00F37356" w:rsidRPr="00F37356" w:rsidRDefault="00461780" w:rsidP="00F37356">
      <w:pPr>
        <w:pStyle w:val="PlainText"/>
        <w:rPr>
          <w:del w:id="330" w:author="Author" w:date="2020-02-14T18:23:00Z"/>
          <w:rFonts w:ascii="Courier New" w:hAnsi="Courier New" w:cs="Courier New"/>
        </w:rPr>
      </w:pPr>
      <w:moveFromRangeStart w:id="331" w:author="Author" w:date="2020-02-14T18:23:00Z" w:name="move32597099"/>
      <w:moveFrom w:id="33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331"/>
      <w:del w:id="3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80BAEE" w14:textId="04E80BB2" w:rsidR="00461780" w:rsidRPr="00461780" w:rsidRDefault="00F37356" w:rsidP="00461780">
      <w:pPr>
        <w:pStyle w:val="PlainText"/>
        <w:rPr>
          <w:ins w:id="334" w:author="Author" w:date="2020-02-14T18:23:00Z"/>
          <w:rFonts w:ascii="Courier New" w:hAnsi="Courier New" w:cs="Courier New"/>
        </w:rPr>
      </w:pPr>
      <w:del w:id="33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900D0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4FE9AF" w14:textId="2E8869E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33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3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CHILD CARE PROBLEMS</w:t>
      </w:r>
      <w:del w:id="3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C49DE3" w14:textId="30550DF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33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4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FAMILY/PERSONAL OBLIGATIONS</w:t>
      </w:r>
      <w:del w:id="3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E9F9F6" w14:textId="488CCE0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34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4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HEALTH/MEDICAL LIMITATIONS</w:t>
      </w:r>
      <w:del w:id="3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272CCF" w14:textId="1C65A7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34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4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SCHOOL/TRAINING</w:t>
      </w:r>
      <w:del w:id="3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EEBDE5" w14:textId="5D4451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34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4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RETIRED/SOCIAL SECURITY LIMIT ON EARNINGS</w:t>
      </w:r>
      <w:del w:id="3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F7B29C" w14:textId="328721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35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5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FULL-TIME WORKWEEK LESS THAN 35 HOURS</w:t>
      </w:r>
      <w:del w:id="3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7D8DBB" w14:textId="77777777" w:rsidR="00F37356" w:rsidRPr="00F37356" w:rsidRDefault="00461780" w:rsidP="00F37356">
      <w:pPr>
        <w:pStyle w:val="PlainText"/>
        <w:rPr>
          <w:del w:id="3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del w:id="35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5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- SPECIFY</w:t>
      </w:r>
      <w:del w:id="3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8C0242" w14:textId="5EB2EA04" w:rsidR="00461780" w:rsidRPr="00461780" w:rsidRDefault="00F37356" w:rsidP="00461780">
      <w:pPr>
        <w:pStyle w:val="PlainText"/>
        <w:rPr>
          <w:ins w:id="358" w:author="Author" w:date="2020-02-14T18:23:00Z"/>
          <w:rFonts w:ascii="Courier New" w:hAnsi="Courier New" w:cs="Courier New"/>
        </w:rPr>
      </w:pPr>
      <w:del w:id="3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83F73E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4EE553" w14:textId="10C8864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PEHRRSN3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WHAT IS THE MAIN REASON YOU WORKED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233 - 234</w:t>
      </w:r>
      <w:del w:id="3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D5128F" w14:textId="77777777" w:rsidR="00F37356" w:rsidRPr="00F37356" w:rsidRDefault="00461780" w:rsidP="00F37356">
      <w:pPr>
        <w:pStyle w:val="PlainText"/>
        <w:rPr>
          <w:del w:id="3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LESS THAN 35 HOURS LAST WEEK? </w:t>
      </w:r>
      <w:del w:id="3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C06AA8" w14:textId="4435E8F1" w:rsidR="00461780" w:rsidRPr="00461780" w:rsidRDefault="00F37356" w:rsidP="00461780">
      <w:pPr>
        <w:pStyle w:val="PlainText"/>
        <w:rPr>
          <w:ins w:id="363" w:author="Author" w:date="2020-02-14T18:23:00Z"/>
          <w:rFonts w:ascii="Courier New" w:hAnsi="Courier New" w:cs="Courier New"/>
        </w:rPr>
      </w:pPr>
      <w:del w:id="3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C890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4E7824" w14:textId="63363C1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PEHRACTT = 1-34 AND PUHRCK7 NE 1, 2 </w:t>
      </w:r>
      <w:del w:id="3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63C65D" w14:textId="77777777" w:rsidR="00461780" w:rsidRPr="00461780" w:rsidRDefault="00461780" w:rsidP="00461780">
      <w:pPr>
        <w:pStyle w:val="PlainText"/>
        <w:rPr>
          <w:ins w:id="3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(PEMLR = 1 AND PEHRUSLT = 35+)</w:t>
      </w:r>
    </w:p>
    <w:p w14:paraId="76BD839F" w14:textId="77777777" w:rsidR="00461780" w:rsidRPr="00461780" w:rsidRDefault="00461780" w:rsidP="00461780">
      <w:pPr>
        <w:pStyle w:val="PlainText"/>
        <w:rPr>
          <w:ins w:id="367" w:author="Author" w:date="2020-02-14T18:23:00Z"/>
          <w:rFonts w:ascii="Courier New" w:hAnsi="Courier New" w:cs="Courier New"/>
        </w:rPr>
      </w:pPr>
    </w:p>
    <w:p w14:paraId="32AC36B1" w14:textId="77777777" w:rsidR="00F37356" w:rsidRPr="00F37356" w:rsidRDefault="00461780" w:rsidP="00F37356">
      <w:pPr>
        <w:pStyle w:val="PlainText"/>
        <w:rPr>
          <w:del w:id="368" w:author="Author" w:date="2020-02-14T18:23:00Z"/>
          <w:rFonts w:ascii="Courier New" w:hAnsi="Courier New" w:cs="Courier New"/>
        </w:rPr>
      </w:pPr>
      <w:moveToRangeStart w:id="369" w:author="Author" w:date="2020-02-14T18:23:00Z" w:name="move32597099"/>
      <w:moveTo w:id="37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369"/>
      <w:del w:id="3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BAF334" w14:textId="77777777" w:rsidR="00F37356" w:rsidRPr="00F37356" w:rsidRDefault="00F37356" w:rsidP="00F37356">
      <w:pPr>
        <w:pStyle w:val="PlainText"/>
        <w:rPr>
          <w:del w:id="372" w:author="Author" w:date="2020-02-14T18:23:00Z"/>
          <w:rFonts w:ascii="Courier New" w:hAnsi="Courier New" w:cs="Courier New"/>
        </w:rPr>
      </w:pPr>
      <w:del w:id="3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DFA471A" w14:textId="77777777" w:rsidR="00F37356" w:rsidRPr="00F37356" w:rsidRDefault="00461780" w:rsidP="00F37356">
      <w:pPr>
        <w:pStyle w:val="PlainText"/>
        <w:rPr>
          <w:del w:id="374" w:author="Author" w:date="2020-02-14T18:23:00Z"/>
          <w:rFonts w:ascii="Courier New" w:hAnsi="Courier New" w:cs="Courier New"/>
        </w:rPr>
      </w:pPr>
      <w:moveFromRangeStart w:id="375" w:author="Author" w:date="2020-02-14T18:23:00Z" w:name="move32597100"/>
      <w:moveFrom w:id="37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375"/>
      <w:del w:id="3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6F608C" w14:textId="158694B4" w:rsidR="00461780" w:rsidRPr="00461780" w:rsidRDefault="00F37356" w:rsidP="00461780">
      <w:pPr>
        <w:pStyle w:val="PlainText"/>
        <w:rPr>
          <w:ins w:id="378" w:author="Author" w:date="2020-02-14T18:23:00Z"/>
          <w:rFonts w:ascii="Courier New" w:hAnsi="Courier New" w:cs="Courier New"/>
        </w:rPr>
      </w:pPr>
      <w:del w:id="3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D7C96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556501" w14:textId="0A4183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38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8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SLACK WORK/BUSINESS CONDITIONS</w:t>
      </w:r>
      <w:del w:id="3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10BE3E" w14:textId="33C383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38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8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SEASONAL WORK</w:t>
      </w:r>
      <w:del w:id="3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5F130F" w14:textId="6E832E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38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8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JOB STARTED OR ENDED DURING WEEK</w:t>
      </w:r>
      <w:del w:id="3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6B0BAE" w14:textId="21271A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38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9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VACATION/PERSONAL DAY</w:t>
      </w:r>
      <w:del w:id="3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ABD4E6" w14:textId="67950B8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39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9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OWN ILLNESS/INJURY/MEDICAL APPOINTMENT</w:t>
      </w:r>
      <w:del w:id="3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13485B" w14:textId="69E0AC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39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9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HOLIDAY (LEGAL OR RELIGIOUS)</w:t>
      </w:r>
      <w:del w:id="3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CBABDD" w14:textId="652CC8C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del w:id="39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9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CHILD CARE PROBLEMS</w:t>
      </w:r>
      <w:del w:id="4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8D3133" w14:textId="0F0110E9" w:rsidR="00461780" w:rsidRPr="00461780" w:rsidRDefault="00461780" w:rsidP="00461780">
      <w:pPr>
        <w:pStyle w:val="PlainText"/>
        <w:rPr>
          <w:ins w:id="4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del w:id="40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0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FAMILY/PERSONAL OBLIGATIONS</w:t>
      </w:r>
      <w:del w:id="4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A54B4B" w14:textId="77777777" w:rsidR="00461780" w:rsidRPr="00461780" w:rsidRDefault="00461780" w:rsidP="00461780">
      <w:pPr>
        <w:pStyle w:val="PlainText"/>
        <w:rPr>
          <w:ins w:id="405" w:author="Author" w:date="2020-02-14T18:23:00Z"/>
          <w:rFonts w:ascii="Courier New" w:hAnsi="Courier New" w:cs="Courier New"/>
        </w:rPr>
      </w:pPr>
    </w:p>
    <w:p w14:paraId="764646F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1CB5CB" w14:textId="112C194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del w:id="40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0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LABOR DISPUTE</w:t>
      </w:r>
      <w:del w:id="4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76D43C" w14:textId="054EF98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del w:id="40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10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WEATHER AFFECTED JOB</w:t>
      </w:r>
      <w:del w:id="4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B8D112" w14:textId="437131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del w:id="41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13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SCHOOL/TRAINING</w:t>
      </w:r>
      <w:del w:id="4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398B97" w14:textId="0E661E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del w:id="41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16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CIVIC/MILITARY DUTY</w:t>
      </w:r>
      <w:del w:id="4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32AAA2" w14:textId="77777777" w:rsidR="00F37356" w:rsidRPr="00F37356" w:rsidRDefault="00461780" w:rsidP="00F37356">
      <w:pPr>
        <w:pStyle w:val="PlainText"/>
        <w:rPr>
          <w:del w:id="4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del w:id="41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20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OTHER REASON</w:t>
      </w:r>
      <w:del w:id="4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ACD0A1" w14:textId="18C8D49B" w:rsidR="00461780" w:rsidRPr="00461780" w:rsidRDefault="00F37356" w:rsidP="00461780">
      <w:pPr>
        <w:pStyle w:val="PlainText"/>
        <w:rPr>
          <w:ins w:id="422" w:author="Author" w:date="2020-02-14T18:23:00Z"/>
          <w:rFonts w:ascii="Courier New" w:hAnsi="Courier New" w:cs="Courier New"/>
        </w:rPr>
      </w:pPr>
      <w:del w:id="4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CCBA3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1057B2" w14:textId="6B910A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PUHROFF1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LAST WEEK, DID YOU LOSE OR TAKE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235 - 236</w:t>
      </w:r>
      <w:del w:id="4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013CB5" w14:textId="3644736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OFF ANY HOURS FROM YOUR JOB, FOR </w:t>
      </w:r>
      <w:del w:id="4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8294BD" w14:textId="7B0C0B0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ANY REASON SUCH AS ILLNESS, SLACK WORK, </w:t>
      </w:r>
      <w:del w:id="4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90FE36" w14:textId="77777777" w:rsidR="00461780" w:rsidRPr="00461780" w:rsidRDefault="00461780" w:rsidP="00461780">
      <w:pPr>
        <w:pStyle w:val="PlainText"/>
        <w:rPr>
          <w:ins w:id="4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VACATION, OR HOLIDAY?</w:t>
      </w:r>
    </w:p>
    <w:p w14:paraId="7F753880" w14:textId="77777777" w:rsidR="00461780" w:rsidRPr="00461780" w:rsidRDefault="00461780" w:rsidP="00461780">
      <w:pPr>
        <w:pStyle w:val="PlainText"/>
        <w:rPr>
          <w:ins w:id="428" w:author="Author" w:date="2020-02-14T18:23:00Z"/>
          <w:rFonts w:ascii="Courier New" w:hAnsi="Courier New" w:cs="Courier New"/>
        </w:rPr>
      </w:pPr>
    </w:p>
    <w:p w14:paraId="180F4EB4" w14:textId="77777777" w:rsidR="00F37356" w:rsidRPr="00F37356" w:rsidRDefault="00461780" w:rsidP="00F37356">
      <w:pPr>
        <w:pStyle w:val="PlainText"/>
        <w:rPr>
          <w:del w:id="429" w:author="Author" w:date="2020-02-14T18:23:00Z"/>
          <w:rFonts w:ascii="Courier New" w:hAnsi="Courier New" w:cs="Courier New"/>
        </w:rPr>
      </w:pPr>
      <w:moveToRangeStart w:id="430" w:author="Author" w:date="2020-02-14T18:23:00Z" w:name="move32597100"/>
      <w:moveTo w:id="43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430"/>
      <w:del w:id="4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4B165A" w14:textId="77777777" w:rsidR="00F37356" w:rsidRPr="00F37356" w:rsidRDefault="00F37356" w:rsidP="00F37356">
      <w:pPr>
        <w:pStyle w:val="PlainText"/>
        <w:rPr>
          <w:del w:id="433" w:author="Author" w:date="2020-02-14T18:23:00Z"/>
          <w:rFonts w:ascii="Courier New" w:hAnsi="Courier New" w:cs="Courier New"/>
        </w:rPr>
      </w:pPr>
      <w:del w:id="4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8FD3EBF" w14:textId="77777777" w:rsidR="00F37356" w:rsidRPr="00F37356" w:rsidRDefault="00461780" w:rsidP="00F37356">
      <w:pPr>
        <w:pStyle w:val="PlainText"/>
        <w:rPr>
          <w:del w:id="435" w:author="Author" w:date="2020-02-14T18:23:00Z"/>
          <w:rFonts w:ascii="Courier New" w:hAnsi="Courier New" w:cs="Courier New"/>
        </w:rPr>
      </w:pPr>
      <w:moveFromRangeStart w:id="436" w:author="Author" w:date="2020-02-14T18:23:00Z" w:name="move32597101"/>
      <w:moveFrom w:id="43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436"/>
      <w:del w:id="4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05935D" w14:textId="265D2EA8" w:rsidR="00461780" w:rsidRPr="00461780" w:rsidRDefault="00F37356" w:rsidP="00461780">
      <w:pPr>
        <w:pStyle w:val="PlainText"/>
        <w:rPr>
          <w:ins w:id="439" w:author="Author" w:date="2020-02-14T18:23:00Z"/>
          <w:rFonts w:ascii="Courier New" w:hAnsi="Courier New" w:cs="Courier New"/>
        </w:rPr>
      </w:pPr>
      <w:del w:id="44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F3433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661BB9" w14:textId="57A8983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44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4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4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E58BA0" w14:textId="77777777" w:rsidR="00F37356" w:rsidRPr="00F37356" w:rsidRDefault="00461780" w:rsidP="00F37356">
      <w:pPr>
        <w:pStyle w:val="PlainText"/>
        <w:rPr>
          <w:del w:id="44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44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4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4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426F62" w14:textId="652A457A" w:rsidR="00461780" w:rsidRPr="00461780" w:rsidRDefault="00F37356" w:rsidP="00461780">
      <w:pPr>
        <w:pStyle w:val="PlainText"/>
        <w:rPr>
          <w:ins w:id="448" w:author="Author" w:date="2020-02-14T18:23:00Z"/>
          <w:rFonts w:ascii="Courier New" w:hAnsi="Courier New" w:cs="Courier New"/>
        </w:rPr>
      </w:pPr>
      <w:del w:id="4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DB7E10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4004D6" w14:textId="77777777" w:rsidR="00461780" w:rsidRPr="00461780" w:rsidRDefault="00461780" w:rsidP="00461780">
      <w:pPr>
        <w:pStyle w:val="PlainText"/>
        <w:rPr>
          <w:ins w:id="45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PUHROFF2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HOW MANY HOURS DID YOU TAKE OFF?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237 - 238</w:t>
      </w:r>
    </w:p>
    <w:p w14:paraId="0D0649EE" w14:textId="77777777" w:rsidR="00461780" w:rsidRPr="00461780" w:rsidRDefault="00461780" w:rsidP="00461780">
      <w:pPr>
        <w:pStyle w:val="PlainText"/>
        <w:rPr>
          <w:ins w:id="451" w:author="Author" w:date="2020-02-14T18:23:00Z"/>
          <w:rFonts w:ascii="Courier New" w:hAnsi="Courier New" w:cs="Courier New"/>
        </w:rPr>
      </w:pPr>
    </w:p>
    <w:p w14:paraId="21B836AF" w14:textId="77777777" w:rsidR="00F37356" w:rsidRPr="00F37356" w:rsidRDefault="00461780" w:rsidP="00F37356">
      <w:pPr>
        <w:pStyle w:val="PlainText"/>
        <w:rPr>
          <w:del w:id="452" w:author="Author" w:date="2020-02-14T18:23:00Z"/>
          <w:rFonts w:ascii="Courier New" w:hAnsi="Courier New" w:cs="Courier New"/>
        </w:rPr>
      </w:pPr>
      <w:moveToRangeStart w:id="453" w:author="Author" w:date="2020-02-14T18:23:00Z" w:name="move32597101"/>
      <w:moveTo w:id="45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453"/>
      <w:del w:id="4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16977D" w14:textId="77777777" w:rsidR="00F37356" w:rsidRPr="00F37356" w:rsidRDefault="00F37356" w:rsidP="00F37356">
      <w:pPr>
        <w:pStyle w:val="PlainText"/>
        <w:rPr>
          <w:del w:id="456" w:author="Author" w:date="2020-02-14T18:23:00Z"/>
          <w:rFonts w:ascii="Courier New" w:hAnsi="Courier New" w:cs="Courier New"/>
        </w:rPr>
      </w:pPr>
      <w:del w:id="4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8BFCEF" w14:textId="77777777" w:rsidR="00F37356" w:rsidRPr="00F37356" w:rsidRDefault="00461780" w:rsidP="00F37356">
      <w:pPr>
        <w:pStyle w:val="PlainText"/>
        <w:rPr>
          <w:del w:id="458" w:author="Author" w:date="2020-02-14T18:23:00Z"/>
          <w:rFonts w:ascii="Courier New" w:hAnsi="Courier New" w:cs="Courier New"/>
        </w:rPr>
      </w:pPr>
      <w:moveFromRangeStart w:id="459" w:author="Author" w:date="2020-02-14T18:23:00Z" w:name="move32597102"/>
      <w:moveFrom w:id="46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459"/>
      <w:del w:id="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4EEE2D" w14:textId="4D731C83" w:rsidR="00461780" w:rsidRPr="00461780" w:rsidRDefault="00F37356" w:rsidP="00461780">
      <w:pPr>
        <w:pStyle w:val="PlainText"/>
        <w:rPr>
          <w:ins w:id="462" w:author="Author" w:date="2020-02-14T18:23:00Z"/>
          <w:rFonts w:ascii="Courier New" w:hAnsi="Courier New" w:cs="Courier New"/>
        </w:rPr>
      </w:pPr>
      <w:del w:id="4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0140F7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A1F6EA" w14:textId="797D9E8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6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6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MIN VALUE</w:t>
      </w:r>
      <w:del w:id="4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5CB9C8" w14:textId="77777777" w:rsidR="00F37356" w:rsidRPr="00F37356" w:rsidRDefault="00461780" w:rsidP="00F37356">
      <w:pPr>
        <w:pStyle w:val="PlainText"/>
        <w:rPr>
          <w:del w:id="4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del w:id="46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69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MAX VALUE</w:t>
      </w:r>
      <w:del w:id="4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5011E9" w14:textId="77777777" w:rsidR="00F37356" w:rsidRPr="00F37356" w:rsidRDefault="00F37356" w:rsidP="00F37356">
      <w:pPr>
        <w:pStyle w:val="PlainText"/>
        <w:rPr>
          <w:del w:id="471" w:author="Author" w:date="2020-02-14T18:23:00Z"/>
          <w:rFonts w:ascii="Courier New" w:hAnsi="Courier New" w:cs="Courier New"/>
        </w:rPr>
      </w:pPr>
      <w:del w:id="47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C8A28B5" w14:textId="59CBF2D5" w:rsidR="00461780" w:rsidRPr="00461780" w:rsidRDefault="00F37356" w:rsidP="00461780">
      <w:pPr>
        <w:pStyle w:val="PlainText"/>
        <w:rPr>
          <w:ins w:id="473" w:author="Author" w:date="2020-02-14T18:23:00Z"/>
          <w:rFonts w:ascii="Courier New" w:hAnsi="Courier New" w:cs="Courier New"/>
        </w:rPr>
      </w:pPr>
      <w:del w:id="4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4863A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322A9A0" w14:textId="002FB1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PUHROT1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LAST WEEK, DID YOU WORK ANY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239 - 240</w:t>
      </w:r>
      <w:del w:id="4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D210F4" w14:textId="40B5254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OVERTIME OR EXTRA HOURS (AT YOUR MAIN JOB) </w:t>
      </w:r>
      <w:del w:id="4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E13277" w14:textId="77777777" w:rsidR="00461780" w:rsidRPr="00461780" w:rsidRDefault="00461780" w:rsidP="00461780">
      <w:pPr>
        <w:pStyle w:val="PlainText"/>
        <w:rPr>
          <w:ins w:id="4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THAT YOU DO NOT USUALLY WORK?</w:t>
      </w:r>
    </w:p>
    <w:p w14:paraId="0659C032" w14:textId="77777777" w:rsidR="00461780" w:rsidRPr="00461780" w:rsidRDefault="00461780" w:rsidP="00461780">
      <w:pPr>
        <w:pStyle w:val="PlainText"/>
        <w:rPr>
          <w:ins w:id="478" w:author="Author" w:date="2020-02-14T18:23:00Z"/>
          <w:rFonts w:ascii="Courier New" w:hAnsi="Courier New" w:cs="Courier New"/>
        </w:rPr>
      </w:pPr>
    </w:p>
    <w:p w14:paraId="006376AD" w14:textId="77777777" w:rsidR="00F37356" w:rsidRPr="00F37356" w:rsidRDefault="00461780" w:rsidP="00F37356">
      <w:pPr>
        <w:pStyle w:val="PlainText"/>
        <w:rPr>
          <w:del w:id="479" w:author="Author" w:date="2020-02-14T18:23:00Z"/>
          <w:rFonts w:ascii="Courier New" w:hAnsi="Courier New" w:cs="Courier New"/>
        </w:rPr>
      </w:pPr>
      <w:moveToRangeStart w:id="480" w:author="Author" w:date="2020-02-14T18:23:00Z" w:name="move32597102"/>
      <w:moveTo w:id="481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480"/>
      <w:del w:id="4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CC8BF7" w14:textId="77777777" w:rsidR="00F37356" w:rsidRPr="00F37356" w:rsidRDefault="00F37356" w:rsidP="00F37356">
      <w:pPr>
        <w:pStyle w:val="PlainText"/>
        <w:rPr>
          <w:del w:id="483" w:author="Author" w:date="2020-02-14T18:23:00Z"/>
          <w:rFonts w:ascii="Courier New" w:hAnsi="Courier New" w:cs="Courier New"/>
        </w:rPr>
      </w:pPr>
      <w:del w:id="4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A35984" w14:textId="77777777" w:rsidR="00F37356" w:rsidRPr="00F37356" w:rsidRDefault="00461780" w:rsidP="00F37356">
      <w:pPr>
        <w:pStyle w:val="PlainText"/>
        <w:rPr>
          <w:del w:id="485" w:author="Author" w:date="2020-02-14T18:23:00Z"/>
          <w:rFonts w:ascii="Courier New" w:hAnsi="Courier New" w:cs="Courier New"/>
        </w:rPr>
      </w:pPr>
      <w:moveFromRangeStart w:id="486" w:author="Author" w:date="2020-02-14T18:23:00Z" w:name="move32597103"/>
      <w:moveFrom w:id="48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486"/>
      <w:del w:id="4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2F0426" w14:textId="03AE046F" w:rsidR="00461780" w:rsidRPr="00461780" w:rsidRDefault="00F37356" w:rsidP="00461780">
      <w:pPr>
        <w:pStyle w:val="PlainText"/>
        <w:rPr>
          <w:ins w:id="489" w:author="Author" w:date="2020-02-14T18:23:00Z"/>
          <w:rFonts w:ascii="Courier New" w:hAnsi="Courier New" w:cs="Courier New"/>
        </w:rPr>
      </w:pPr>
      <w:del w:id="4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BEF24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6285A3" w14:textId="2723795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49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9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4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DF9497" w14:textId="77777777" w:rsidR="00F37356" w:rsidRPr="00F37356" w:rsidRDefault="00461780" w:rsidP="00F37356">
      <w:pPr>
        <w:pStyle w:val="PlainText"/>
        <w:rPr>
          <w:del w:id="4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49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9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4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AD75E3" w14:textId="485413E9" w:rsidR="00461780" w:rsidRPr="00461780" w:rsidRDefault="00F37356" w:rsidP="00461780">
      <w:pPr>
        <w:pStyle w:val="PlainText"/>
        <w:rPr>
          <w:ins w:id="498" w:author="Author" w:date="2020-02-14T18:23:00Z"/>
          <w:rFonts w:ascii="Courier New" w:hAnsi="Courier New" w:cs="Courier New"/>
        </w:rPr>
      </w:pPr>
      <w:del w:id="4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905DB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68A7B9" w14:textId="5C8CAE2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PUHROT2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HOW MANY ADDITIONAL HOURS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241 - 242</w:t>
      </w:r>
      <w:del w:id="5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F7477D" w14:textId="77777777" w:rsidR="00461780" w:rsidRPr="00461780" w:rsidRDefault="00461780" w:rsidP="00461780">
      <w:pPr>
        <w:pStyle w:val="PlainText"/>
        <w:rPr>
          <w:ins w:id="5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DID YOU WORK?</w:t>
      </w:r>
    </w:p>
    <w:p w14:paraId="487E53BC" w14:textId="77777777" w:rsidR="00461780" w:rsidRPr="00461780" w:rsidRDefault="00461780" w:rsidP="00461780">
      <w:pPr>
        <w:pStyle w:val="PlainText"/>
        <w:rPr>
          <w:ins w:id="502" w:author="Author" w:date="2020-02-14T18:23:00Z"/>
          <w:rFonts w:ascii="Courier New" w:hAnsi="Courier New" w:cs="Courier New"/>
        </w:rPr>
      </w:pPr>
    </w:p>
    <w:p w14:paraId="1C030111" w14:textId="77777777" w:rsidR="00F37356" w:rsidRPr="00F37356" w:rsidRDefault="00461780" w:rsidP="00F37356">
      <w:pPr>
        <w:pStyle w:val="PlainText"/>
        <w:rPr>
          <w:del w:id="503" w:author="Author" w:date="2020-02-14T18:23:00Z"/>
          <w:rFonts w:ascii="Courier New" w:hAnsi="Courier New" w:cs="Courier New"/>
        </w:rPr>
      </w:pPr>
      <w:moveToRangeStart w:id="504" w:author="Author" w:date="2020-02-14T18:23:00Z" w:name="move32597103"/>
      <w:moveTo w:id="50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504"/>
      <w:del w:id="5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4CA14C" w14:textId="77777777" w:rsidR="00F37356" w:rsidRPr="00F37356" w:rsidRDefault="00F37356" w:rsidP="00F37356">
      <w:pPr>
        <w:pStyle w:val="PlainText"/>
        <w:rPr>
          <w:del w:id="507" w:author="Author" w:date="2020-02-14T18:23:00Z"/>
          <w:rFonts w:ascii="Courier New" w:hAnsi="Courier New" w:cs="Courier New"/>
        </w:rPr>
      </w:pPr>
      <w:del w:id="5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497C38" w14:textId="77777777" w:rsidR="00F37356" w:rsidRPr="00F37356" w:rsidRDefault="00461780" w:rsidP="00F37356">
      <w:pPr>
        <w:pStyle w:val="PlainText"/>
        <w:rPr>
          <w:del w:id="509" w:author="Author" w:date="2020-02-14T18:23:00Z"/>
          <w:rFonts w:ascii="Courier New" w:hAnsi="Courier New" w:cs="Courier New"/>
        </w:rPr>
      </w:pPr>
      <w:moveFromRangeStart w:id="510" w:author="Author" w:date="2020-02-14T18:23:00Z" w:name="move32597104"/>
      <w:moveFrom w:id="51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510"/>
      <w:del w:id="5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5F3E85" w14:textId="122F2F70" w:rsidR="00461780" w:rsidRPr="00461780" w:rsidRDefault="00F37356" w:rsidP="00461780">
      <w:pPr>
        <w:pStyle w:val="PlainText"/>
        <w:rPr>
          <w:ins w:id="513" w:author="Author" w:date="2020-02-14T18:23:00Z"/>
          <w:rFonts w:ascii="Courier New" w:hAnsi="Courier New" w:cs="Courier New"/>
        </w:rPr>
      </w:pPr>
      <w:del w:id="514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2DEE4B6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515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29CECAFD" w14:textId="0299D3D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51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1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MIN VALUE</w:t>
      </w:r>
      <w:del w:id="5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DC7158" w14:textId="77777777" w:rsidR="00F37356" w:rsidRPr="00F37356" w:rsidRDefault="00461780" w:rsidP="00F37356">
      <w:pPr>
        <w:pStyle w:val="PlainText"/>
        <w:rPr>
          <w:del w:id="5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del w:id="52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21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MAX VALUE</w:t>
      </w:r>
      <w:del w:id="5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4E2452" w14:textId="51F4EFEB" w:rsidR="00461780" w:rsidRPr="00461780" w:rsidRDefault="00F37356" w:rsidP="00461780">
      <w:pPr>
        <w:pStyle w:val="PlainText"/>
        <w:rPr>
          <w:ins w:id="523" w:author="Author" w:date="2020-02-14T18:23:00Z"/>
          <w:rFonts w:ascii="Courier New" w:hAnsi="Courier New" w:cs="Courier New"/>
        </w:rPr>
      </w:pPr>
      <w:del w:id="5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D46AE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1514C7" w14:textId="3CA4F7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PEHRACT1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WEEK, HOW MANY HOURS DID YOU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243 - 244</w:t>
      </w:r>
      <w:del w:id="5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CA9B26" w14:textId="77777777" w:rsidR="00F37356" w:rsidRPr="00F37356" w:rsidRDefault="00461780" w:rsidP="00F37356">
      <w:pPr>
        <w:pStyle w:val="PlainText"/>
        <w:rPr>
          <w:del w:id="5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ACTUALLY WORK AT YOUR JOB?</w:t>
      </w:r>
      <w:del w:id="5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CAE45F" w14:textId="3AAECC68" w:rsidR="00461780" w:rsidRPr="00461780" w:rsidRDefault="00F37356" w:rsidP="00461780">
      <w:pPr>
        <w:pStyle w:val="PlainText"/>
        <w:rPr>
          <w:ins w:id="528" w:author="Author" w:date="2020-02-14T18:23:00Z"/>
          <w:rFonts w:ascii="Courier New" w:hAnsi="Courier New" w:cs="Courier New"/>
        </w:rPr>
      </w:pPr>
      <w:del w:id="5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A7CE5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A340BC" w14:textId="77777777" w:rsidR="00461780" w:rsidRPr="00461780" w:rsidRDefault="00461780" w:rsidP="00461780">
      <w:pPr>
        <w:pStyle w:val="PlainText"/>
        <w:rPr>
          <w:ins w:id="53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PEMLR = 1 </w:t>
      </w:r>
    </w:p>
    <w:p w14:paraId="67F74C6E" w14:textId="77777777" w:rsidR="00461780" w:rsidRPr="00461780" w:rsidRDefault="00461780" w:rsidP="00461780">
      <w:pPr>
        <w:pStyle w:val="PlainText"/>
        <w:rPr>
          <w:ins w:id="531" w:author="Author" w:date="2020-02-14T18:23:00Z"/>
          <w:rFonts w:ascii="Courier New" w:hAnsi="Courier New" w:cs="Courier New"/>
        </w:rPr>
      </w:pPr>
    </w:p>
    <w:p w14:paraId="153BF387" w14:textId="77777777" w:rsidR="00461780" w:rsidRPr="00461780" w:rsidRDefault="00461780" w:rsidP="00461780">
      <w:pPr>
        <w:pStyle w:val="PlainText"/>
        <w:rPr>
          <w:ins w:id="532" w:author="Author" w:date="2020-02-14T18:23:00Z"/>
          <w:rFonts w:ascii="Courier New" w:hAnsi="Courier New" w:cs="Courier New"/>
        </w:rPr>
      </w:pPr>
    </w:p>
    <w:p w14:paraId="5EE4962F" w14:textId="77777777" w:rsidR="00F37356" w:rsidRPr="00F37356" w:rsidRDefault="00461780" w:rsidP="00F37356">
      <w:pPr>
        <w:pStyle w:val="PlainText"/>
        <w:rPr>
          <w:del w:id="533" w:author="Author" w:date="2020-02-14T18:23:00Z"/>
          <w:rFonts w:ascii="Courier New" w:hAnsi="Courier New" w:cs="Courier New"/>
        </w:rPr>
      </w:pPr>
      <w:moveToRangeStart w:id="534" w:author="Author" w:date="2020-02-14T18:23:00Z" w:name="move32597104"/>
      <w:moveTo w:id="53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534"/>
      <w:del w:id="5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627234" w14:textId="77777777" w:rsidR="00F37356" w:rsidRPr="00F37356" w:rsidRDefault="00F37356" w:rsidP="00F37356">
      <w:pPr>
        <w:pStyle w:val="PlainText"/>
        <w:rPr>
          <w:del w:id="537" w:author="Author" w:date="2020-02-14T18:23:00Z"/>
          <w:rFonts w:ascii="Courier New" w:hAnsi="Courier New" w:cs="Courier New"/>
        </w:rPr>
      </w:pPr>
      <w:del w:id="5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CD5A4D" w14:textId="77777777" w:rsidR="00F37356" w:rsidRPr="00F37356" w:rsidRDefault="00461780" w:rsidP="00F37356">
      <w:pPr>
        <w:pStyle w:val="PlainText"/>
        <w:rPr>
          <w:del w:id="539" w:author="Author" w:date="2020-02-14T18:23:00Z"/>
          <w:rFonts w:ascii="Courier New" w:hAnsi="Courier New" w:cs="Courier New"/>
        </w:rPr>
      </w:pPr>
      <w:moveFromRangeStart w:id="540" w:author="Author" w:date="2020-02-14T18:23:00Z" w:name="move32597105"/>
      <w:moveFrom w:id="54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540"/>
      <w:del w:id="5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FA342C" w14:textId="5F0DFA89" w:rsidR="00461780" w:rsidRPr="00461780" w:rsidRDefault="00F37356" w:rsidP="00461780">
      <w:pPr>
        <w:pStyle w:val="PlainText"/>
        <w:rPr>
          <w:ins w:id="543" w:author="Author" w:date="2020-02-14T18:23:00Z"/>
          <w:rFonts w:ascii="Courier New" w:hAnsi="Courier New" w:cs="Courier New"/>
        </w:rPr>
      </w:pPr>
      <w:del w:id="5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B0435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135144" w14:textId="680FACF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54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4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MIN VALUE</w:t>
      </w:r>
      <w:del w:id="5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E89333" w14:textId="77777777" w:rsidR="00F37356" w:rsidRPr="00F37356" w:rsidRDefault="00461780" w:rsidP="00F37356">
      <w:pPr>
        <w:pStyle w:val="PlainText"/>
        <w:rPr>
          <w:del w:id="5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del w:id="54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50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MAX VALUE</w:t>
      </w:r>
      <w:del w:id="5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218B8D" w14:textId="6763C49F" w:rsidR="00461780" w:rsidRPr="00461780" w:rsidRDefault="00F37356" w:rsidP="00461780">
      <w:pPr>
        <w:pStyle w:val="PlainText"/>
        <w:rPr>
          <w:ins w:id="552" w:author="Author" w:date="2020-02-14T18:23:00Z"/>
          <w:rFonts w:ascii="Courier New" w:hAnsi="Courier New" w:cs="Courier New"/>
        </w:rPr>
      </w:pPr>
      <w:del w:id="5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F35EA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8278D0" w14:textId="797AF15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PEHRACT2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LAST WEEK, HOW MANY HOURS DID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245 - 246</w:t>
      </w:r>
      <w:del w:id="5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894775" w14:textId="77777777" w:rsidR="00F37356" w:rsidRPr="00F37356" w:rsidRDefault="00461780" w:rsidP="00F37356">
      <w:pPr>
        <w:pStyle w:val="PlainText"/>
        <w:rPr>
          <w:del w:id="5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YOU ACTUALLY WORK AT YOUR OTHER (JOB/JOBS)</w:t>
      </w:r>
      <w:del w:id="5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61CF75" w14:textId="39873DD4" w:rsidR="00461780" w:rsidRPr="00461780" w:rsidRDefault="00F37356" w:rsidP="00461780">
      <w:pPr>
        <w:pStyle w:val="PlainText"/>
        <w:rPr>
          <w:ins w:id="557" w:author="Author" w:date="2020-02-14T18:23:00Z"/>
          <w:rFonts w:ascii="Courier New" w:hAnsi="Courier New" w:cs="Courier New"/>
        </w:rPr>
      </w:pPr>
      <w:del w:id="5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06073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465C94" w14:textId="77777777" w:rsidR="00461780" w:rsidRPr="00461780" w:rsidRDefault="00461780" w:rsidP="00461780">
      <w:pPr>
        <w:pStyle w:val="PlainText"/>
        <w:rPr>
          <w:ins w:id="5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 AND PEMJOT = 1</w:t>
      </w:r>
    </w:p>
    <w:p w14:paraId="095A781B" w14:textId="77777777" w:rsidR="00461780" w:rsidRPr="00461780" w:rsidRDefault="00461780" w:rsidP="00461780">
      <w:pPr>
        <w:pStyle w:val="PlainText"/>
        <w:rPr>
          <w:ins w:id="560" w:author="Author" w:date="2020-02-14T18:23:00Z"/>
          <w:rFonts w:ascii="Courier New" w:hAnsi="Courier New" w:cs="Courier New"/>
        </w:rPr>
      </w:pPr>
    </w:p>
    <w:p w14:paraId="145BBE44" w14:textId="77777777" w:rsidR="00F37356" w:rsidRPr="00F37356" w:rsidRDefault="00461780" w:rsidP="00F37356">
      <w:pPr>
        <w:pStyle w:val="PlainText"/>
        <w:rPr>
          <w:del w:id="561" w:author="Author" w:date="2020-02-14T18:23:00Z"/>
          <w:rFonts w:ascii="Courier New" w:hAnsi="Courier New" w:cs="Courier New"/>
        </w:rPr>
      </w:pPr>
      <w:moveToRangeStart w:id="562" w:author="Author" w:date="2020-02-14T18:23:00Z" w:name="move32597105"/>
      <w:moveTo w:id="56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562"/>
      <w:del w:id="5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9EFEC9" w14:textId="77777777" w:rsidR="00F37356" w:rsidRPr="00F37356" w:rsidRDefault="00F37356" w:rsidP="00F37356">
      <w:pPr>
        <w:pStyle w:val="PlainText"/>
        <w:rPr>
          <w:del w:id="565" w:author="Author" w:date="2020-02-14T18:23:00Z"/>
          <w:rFonts w:ascii="Courier New" w:hAnsi="Courier New" w:cs="Courier New"/>
        </w:rPr>
      </w:pPr>
      <w:del w:id="5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7420EC" w14:textId="77777777" w:rsidR="00F37356" w:rsidRPr="00F37356" w:rsidRDefault="00461780" w:rsidP="00F37356">
      <w:pPr>
        <w:pStyle w:val="PlainText"/>
        <w:rPr>
          <w:del w:id="567" w:author="Author" w:date="2020-02-14T18:23:00Z"/>
          <w:rFonts w:ascii="Courier New" w:hAnsi="Courier New" w:cs="Courier New"/>
        </w:rPr>
      </w:pPr>
      <w:moveFromRangeStart w:id="568" w:author="Author" w:date="2020-02-14T18:23:00Z" w:name="move32597106"/>
      <w:moveFrom w:id="56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568"/>
      <w:del w:id="5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BE4B38" w14:textId="4D1FE642" w:rsidR="00461780" w:rsidRPr="00461780" w:rsidRDefault="00F37356" w:rsidP="00461780">
      <w:pPr>
        <w:pStyle w:val="PlainText"/>
        <w:rPr>
          <w:ins w:id="571" w:author="Author" w:date="2020-02-14T18:23:00Z"/>
          <w:rFonts w:ascii="Courier New" w:hAnsi="Courier New" w:cs="Courier New"/>
        </w:rPr>
      </w:pPr>
      <w:del w:id="57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58920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E661DF" w14:textId="099268D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57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7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MIN VALUE</w:t>
      </w:r>
      <w:del w:id="5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145707" w14:textId="77777777" w:rsidR="00F37356" w:rsidRPr="00F37356" w:rsidRDefault="00461780" w:rsidP="00F37356">
      <w:pPr>
        <w:pStyle w:val="PlainText"/>
        <w:rPr>
          <w:del w:id="57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del w:id="57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78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MAX VALUE</w:t>
      </w:r>
      <w:del w:id="5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45673F" w14:textId="6D5BB5C1" w:rsidR="00461780" w:rsidRPr="00461780" w:rsidRDefault="00F37356" w:rsidP="00461780">
      <w:pPr>
        <w:pStyle w:val="PlainText"/>
        <w:rPr>
          <w:ins w:id="580" w:author="Author" w:date="2020-02-14T18:23:00Z"/>
          <w:rFonts w:ascii="Courier New" w:hAnsi="Courier New" w:cs="Courier New"/>
        </w:rPr>
      </w:pPr>
      <w:del w:id="5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96E7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58A406" w14:textId="77777777" w:rsidR="00F37356" w:rsidRPr="00F37356" w:rsidRDefault="00461780" w:rsidP="00F37356">
      <w:pPr>
        <w:pStyle w:val="PlainText"/>
        <w:rPr>
          <w:del w:id="58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PEHRACTT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SUM OF PEHRACT1 AND PEHRACT2.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247 - 249</w:t>
      </w:r>
      <w:del w:id="5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46B2DC" w14:textId="4D995E35" w:rsidR="00461780" w:rsidRPr="00461780" w:rsidRDefault="00F37356" w:rsidP="00461780">
      <w:pPr>
        <w:pStyle w:val="PlainText"/>
        <w:rPr>
          <w:ins w:id="584" w:author="Author" w:date="2020-02-14T18:23:00Z"/>
          <w:rFonts w:ascii="Courier New" w:hAnsi="Courier New" w:cs="Courier New"/>
        </w:rPr>
      </w:pPr>
      <w:del w:id="58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48552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3F85C1E" w14:textId="77777777" w:rsidR="00461780" w:rsidRPr="00461780" w:rsidRDefault="00461780" w:rsidP="00461780">
      <w:pPr>
        <w:pStyle w:val="PlainText"/>
        <w:rPr>
          <w:ins w:id="58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</w:t>
      </w:r>
    </w:p>
    <w:p w14:paraId="79F2C14A" w14:textId="77777777" w:rsidR="00461780" w:rsidRPr="00461780" w:rsidRDefault="00461780" w:rsidP="00461780">
      <w:pPr>
        <w:pStyle w:val="PlainText"/>
        <w:rPr>
          <w:ins w:id="587" w:author="Author" w:date="2020-02-14T18:23:00Z"/>
          <w:rFonts w:ascii="Courier New" w:hAnsi="Courier New" w:cs="Courier New"/>
        </w:rPr>
      </w:pPr>
    </w:p>
    <w:p w14:paraId="0FC003FA" w14:textId="77777777" w:rsidR="00F37356" w:rsidRPr="00F37356" w:rsidRDefault="00461780" w:rsidP="00F37356">
      <w:pPr>
        <w:pStyle w:val="PlainText"/>
        <w:rPr>
          <w:del w:id="588" w:author="Author" w:date="2020-02-14T18:23:00Z"/>
          <w:rFonts w:ascii="Courier New" w:hAnsi="Courier New" w:cs="Courier New"/>
        </w:rPr>
      </w:pPr>
      <w:moveToRangeStart w:id="589" w:author="Author" w:date="2020-02-14T18:23:00Z" w:name="move32597106"/>
      <w:moveTo w:id="59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589"/>
      <w:del w:id="5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6556CD" w14:textId="77777777" w:rsidR="00F37356" w:rsidRPr="00F37356" w:rsidRDefault="00F37356" w:rsidP="00F37356">
      <w:pPr>
        <w:pStyle w:val="PlainText"/>
        <w:rPr>
          <w:del w:id="592" w:author="Author" w:date="2020-02-14T18:23:00Z"/>
          <w:rFonts w:ascii="Courier New" w:hAnsi="Courier New" w:cs="Courier New"/>
        </w:rPr>
      </w:pPr>
      <w:del w:id="5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2EA42B" w14:textId="77777777" w:rsidR="00F37356" w:rsidRPr="00F37356" w:rsidRDefault="00461780" w:rsidP="00F37356">
      <w:pPr>
        <w:pStyle w:val="PlainText"/>
        <w:rPr>
          <w:del w:id="594" w:author="Author" w:date="2020-02-14T18:23:00Z"/>
          <w:rFonts w:ascii="Courier New" w:hAnsi="Courier New" w:cs="Courier New"/>
        </w:rPr>
      </w:pPr>
      <w:moveFromRangeStart w:id="595" w:author="Author" w:date="2020-02-14T18:23:00Z" w:name="move32597107"/>
      <w:moveFrom w:id="59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595"/>
      <w:del w:id="5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EE1E47" w14:textId="2B5CCC48" w:rsidR="00461780" w:rsidRPr="00461780" w:rsidRDefault="00F37356" w:rsidP="00461780">
      <w:pPr>
        <w:pStyle w:val="PlainText"/>
        <w:rPr>
          <w:ins w:id="598" w:author="Author" w:date="2020-02-14T18:23:00Z"/>
          <w:rFonts w:ascii="Courier New" w:hAnsi="Courier New" w:cs="Courier New"/>
        </w:rPr>
      </w:pPr>
      <w:del w:id="5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A0C87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AF520A" w14:textId="335A3A8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60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0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MIN VALUE</w:t>
      </w:r>
      <w:del w:id="6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F7D991" w14:textId="77777777" w:rsidR="00F37356" w:rsidRPr="00F37356" w:rsidRDefault="00461780" w:rsidP="00F37356">
      <w:pPr>
        <w:pStyle w:val="PlainText"/>
        <w:rPr>
          <w:del w:id="6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198</w:t>
      </w:r>
      <w:del w:id="60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05" w:author="Author" w:date="2020-02-14T18:23:00Z">
        <w:r w:rsidRPr="00461780">
          <w:rPr>
            <w:rFonts w:ascii="Courier New" w:hAnsi="Courier New" w:cs="Courier New"/>
          </w:rPr>
          <w:t xml:space="preserve">  </w:t>
        </w:r>
      </w:ins>
      <w:r w:rsidRPr="00461780">
        <w:rPr>
          <w:rFonts w:ascii="Courier New" w:hAnsi="Courier New" w:cs="Courier New"/>
        </w:rPr>
        <w:t>MAX VALUE</w:t>
      </w:r>
      <w:del w:id="6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EB24F8" w14:textId="28629533" w:rsidR="00461780" w:rsidRPr="00461780" w:rsidRDefault="00F37356" w:rsidP="00461780">
      <w:pPr>
        <w:pStyle w:val="PlainText"/>
        <w:rPr>
          <w:ins w:id="607" w:author="Author" w:date="2020-02-14T18:23:00Z"/>
          <w:rFonts w:ascii="Courier New" w:hAnsi="Courier New" w:cs="Courier New"/>
        </w:rPr>
      </w:pPr>
      <w:del w:id="6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F6280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A6B01B0" w14:textId="690293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PEHRAVL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WEEK, COULD YOU HAVE WORKED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250 - 251</w:t>
      </w:r>
      <w:del w:id="6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DCBF84" w14:textId="77777777" w:rsidR="00F37356" w:rsidRPr="00F37356" w:rsidRDefault="00461780" w:rsidP="00F37356">
      <w:pPr>
        <w:pStyle w:val="PlainText"/>
        <w:rPr>
          <w:del w:id="6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FULL-TIME IF THE HOURS HAD BEEN AVAILABLE?</w:t>
      </w:r>
      <w:del w:id="6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2CB904" w14:textId="09ABE52D" w:rsidR="00461780" w:rsidRPr="00461780" w:rsidRDefault="00F37356" w:rsidP="00461780">
      <w:pPr>
        <w:pStyle w:val="PlainText"/>
        <w:rPr>
          <w:ins w:id="612" w:author="Author" w:date="2020-02-14T18:23:00Z"/>
          <w:rFonts w:ascii="Courier New" w:hAnsi="Courier New" w:cs="Courier New"/>
        </w:rPr>
      </w:pPr>
      <w:del w:id="6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C2C6D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53E23A" w14:textId="2283A7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PEHRACTT = 1-34 (PEMLR = 1 AND </w:t>
      </w:r>
      <w:del w:id="6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1AB205" w14:textId="77777777" w:rsidR="00461780" w:rsidRPr="00461780" w:rsidRDefault="00461780" w:rsidP="00461780">
      <w:pPr>
        <w:pStyle w:val="PlainText"/>
        <w:rPr>
          <w:ins w:id="6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PEHRUSLT &lt; 35 AND PEHRRSN1 = 1, 2, 3)</w:t>
      </w:r>
    </w:p>
    <w:p w14:paraId="332C59AF" w14:textId="77777777" w:rsidR="00461780" w:rsidRPr="00461780" w:rsidRDefault="00461780" w:rsidP="00461780">
      <w:pPr>
        <w:pStyle w:val="PlainText"/>
        <w:rPr>
          <w:ins w:id="616" w:author="Author" w:date="2020-02-14T18:23:00Z"/>
          <w:rFonts w:ascii="Courier New" w:hAnsi="Courier New" w:cs="Courier New"/>
        </w:rPr>
      </w:pPr>
    </w:p>
    <w:p w14:paraId="2FD0A167" w14:textId="77777777" w:rsidR="00F37356" w:rsidRPr="00F37356" w:rsidRDefault="00461780" w:rsidP="00F37356">
      <w:pPr>
        <w:pStyle w:val="PlainText"/>
        <w:rPr>
          <w:del w:id="617" w:author="Author" w:date="2020-02-14T18:23:00Z"/>
          <w:rFonts w:ascii="Courier New" w:hAnsi="Courier New" w:cs="Courier New"/>
        </w:rPr>
      </w:pPr>
      <w:moveToRangeStart w:id="618" w:author="Author" w:date="2020-02-14T18:23:00Z" w:name="move32597107"/>
      <w:moveTo w:id="61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618"/>
      <w:del w:id="6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CCB5FF" w14:textId="77777777" w:rsidR="00F37356" w:rsidRPr="00F37356" w:rsidRDefault="00F37356" w:rsidP="00F37356">
      <w:pPr>
        <w:pStyle w:val="PlainText"/>
        <w:rPr>
          <w:del w:id="621" w:author="Author" w:date="2020-02-14T18:23:00Z"/>
          <w:rFonts w:ascii="Courier New" w:hAnsi="Courier New" w:cs="Courier New"/>
        </w:rPr>
      </w:pPr>
      <w:del w:id="6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9892E7F" w14:textId="77777777" w:rsidR="00F37356" w:rsidRPr="00F37356" w:rsidRDefault="00461780" w:rsidP="00F37356">
      <w:pPr>
        <w:pStyle w:val="PlainText"/>
        <w:rPr>
          <w:del w:id="623" w:author="Author" w:date="2020-02-14T18:23:00Z"/>
          <w:rFonts w:ascii="Courier New" w:hAnsi="Courier New" w:cs="Courier New"/>
        </w:rPr>
      </w:pPr>
      <w:moveFromRangeStart w:id="624" w:author="Author" w:date="2020-02-14T18:23:00Z" w:name="move32597108"/>
      <w:moveFrom w:id="62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624"/>
      <w:del w:id="6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796FC2" w14:textId="3EC98EC3" w:rsidR="00461780" w:rsidRPr="00461780" w:rsidRDefault="00F37356" w:rsidP="00461780">
      <w:pPr>
        <w:pStyle w:val="PlainText"/>
        <w:rPr>
          <w:ins w:id="627" w:author="Author" w:date="2020-02-14T18:23:00Z"/>
          <w:rFonts w:ascii="Courier New" w:hAnsi="Courier New" w:cs="Courier New"/>
        </w:rPr>
      </w:pPr>
      <w:del w:id="62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C12F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485363" w14:textId="4101919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62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3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6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077D6A" w14:textId="77777777" w:rsidR="00F37356" w:rsidRPr="00F37356" w:rsidRDefault="00461780" w:rsidP="00F37356">
      <w:pPr>
        <w:pStyle w:val="PlainText"/>
        <w:rPr>
          <w:del w:id="63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63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3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6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B3C98A" w14:textId="066319F6" w:rsidR="00461780" w:rsidRPr="00461780" w:rsidRDefault="00F37356" w:rsidP="00461780">
      <w:pPr>
        <w:pStyle w:val="PlainText"/>
        <w:rPr>
          <w:ins w:id="636" w:author="Author" w:date="2020-02-14T18:23:00Z"/>
          <w:rFonts w:ascii="Courier New" w:hAnsi="Courier New" w:cs="Courier New"/>
        </w:rPr>
      </w:pPr>
      <w:del w:id="6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47A5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E7ACAA" w14:textId="77777777" w:rsidR="00F37356" w:rsidRPr="00F37356" w:rsidRDefault="00461780" w:rsidP="00F37356">
      <w:pPr>
        <w:pStyle w:val="PlainText"/>
        <w:rPr>
          <w:del w:id="6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252 - 256</w:t>
      </w:r>
      <w:del w:id="6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A113F8" w14:textId="2CD7B560" w:rsidR="00461780" w:rsidRPr="00461780" w:rsidRDefault="00F37356" w:rsidP="00461780">
      <w:pPr>
        <w:pStyle w:val="PlainText"/>
        <w:rPr>
          <w:ins w:id="640" w:author="Author" w:date="2020-02-14T18:23:00Z"/>
          <w:rFonts w:ascii="Courier New" w:hAnsi="Courier New" w:cs="Courier New"/>
        </w:rPr>
      </w:pPr>
      <w:del w:id="6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087E9B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1EA691" w14:textId="77777777" w:rsidR="00461780" w:rsidRPr="00461780" w:rsidRDefault="00461780" w:rsidP="00461780">
      <w:pPr>
        <w:pStyle w:val="PlainText"/>
        <w:rPr>
          <w:ins w:id="6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257 - 258</w:t>
      </w:r>
    </w:p>
    <w:p w14:paraId="47E8D747" w14:textId="77777777" w:rsidR="00461780" w:rsidRPr="00461780" w:rsidRDefault="00461780" w:rsidP="00461780">
      <w:pPr>
        <w:pStyle w:val="PlainText"/>
        <w:rPr>
          <w:ins w:id="643" w:author="Author" w:date="2020-02-14T18:23:00Z"/>
          <w:rFonts w:ascii="Courier New" w:hAnsi="Courier New" w:cs="Courier New"/>
        </w:rPr>
      </w:pPr>
    </w:p>
    <w:p w14:paraId="6A55DF84" w14:textId="77777777" w:rsidR="00F37356" w:rsidRPr="00F37356" w:rsidRDefault="00461780" w:rsidP="00F37356">
      <w:pPr>
        <w:pStyle w:val="PlainText"/>
        <w:rPr>
          <w:del w:id="644" w:author="Author" w:date="2020-02-14T18:23:00Z"/>
          <w:rFonts w:ascii="Courier New" w:hAnsi="Courier New" w:cs="Courier New"/>
        </w:rPr>
      </w:pPr>
      <w:moveToRangeStart w:id="645" w:author="Author" w:date="2020-02-14T18:23:00Z" w:name="move32597108"/>
      <w:moveTo w:id="64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645"/>
      <w:del w:id="6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6CBB44" w14:textId="77777777" w:rsidR="00F37356" w:rsidRPr="00F37356" w:rsidRDefault="00F37356" w:rsidP="00F37356">
      <w:pPr>
        <w:pStyle w:val="PlainText"/>
        <w:rPr>
          <w:del w:id="648" w:author="Author" w:date="2020-02-14T18:23:00Z"/>
          <w:rFonts w:ascii="Courier New" w:hAnsi="Courier New" w:cs="Courier New"/>
        </w:rPr>
      </w:pPr>
      <w:del w:id="6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C4E69D" w14:textId="77777777" w:rsidR="00F37356" w:rsidRPr="00F37356" w:rsidRDefault="00461780" w:rsidP="00F37356">
      <w:pPr>
        <w:pStyle w:val="PlainText"/>
        <w:rPr>
          <w:del w:id="650" w:author="Author" w:date="2020-02-14T18:23:00Z"/>
          <w:rFonts w:ascii="Courier New" w:hAnsi="Courier New" w:cs="Courier New"/>
        </w:rPr>
      </w:pPr>
      <w:moveFromRangeStart w:id="651" w:author="Author" w:date="2020-02-14T18:23:00Z" w:name="move32597109"/>
      <w:moveFrom w:id="65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651"/>
      <w:del w:id="6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978706" w14:textId="54CFC823" w:rsidR="00461780" w:rsidRPr="00461780" w:rsidRDefault="00F37356" w:rsidP="00461780">
      <w:pPr>
        <w:pStyle w:val="PlainText"/>
        <w:rPr>
          <w:ins w:id="654" w:author="Author" w:date="2020-02-14T18:23:00Z"/>
          <w:rFonts w:ascii="Courier New" w:hAnsi="Courier New" w:cs="Courier New"/>
        </w:rPr>
      </w:pPr>
      <w:del w:id="6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223CEE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C5C9C4" w14:textId="555EA14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65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5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PUHRUSL2</w:t>
      </w:r>
      <w:del w:id="6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5F81CD" w14:textId="77777777" w:rsidR="00F37356" w:rsidRPr="00F37356" w:rsidRDefault="00461780" w:rsidP="00F37356">
      <w:pPr>
        <w:pStyle w:val="PlainText"/>
        <w:rPr>
          <w:del w:id="6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66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6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PUHRUSLT</w:t>
      </w:r>
      <w:del w:id="6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DA271E" w14:textId="1B037BC1" w:rsidR="00461780" w:rsidRPr="00461780" w:rsidRDefault="00F37356" w:rsidP="00461780">
      <w:pPr>
        <w:pStyle w:val="PlainText"/>
        <w:rPr>
          <w:ins w:id="663" w:author="Author" w:date="2020-02-14T18:23:00Z"/>
          <w:rFonts w:ascii="Courier New" w:hAnsi="Courier New" w:cs="Courier New"/>
        </w:rPr>
      </w:pPr>
      <w:del w:id="6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1B653F" w14:textId="77777777" w:rsidR="00461780" w:rsidRPr="00461780" w:rsidRDefault="00461780" w:rsidP="00461780">
      <w:pPr>
        <w:pStyle w:val="PlainText"/>
        <w:rPr>
          <w:ins w:id="665" w:author="Author" w:date="2020-02-14T18:23:00Z"/>
          <w:rFonts w:ascii="Courier New" w:hAnsi="Courier New" w:cs="Courier New"/>
        </w:rPr>
      </w:pPr>
    </w:p>
    <w:p w14:paraId="2A07CFF8" w14:textId="77777777" w:rsidR="00461780" w:rsidRPr="00461780" w:rsidRDefault="00461780" w:rsidP="00461780">
      <w:pPr>
        <w:pStyle w:val="PlainText"/>
        <w:rPr>
          <w:ins w:id="666" w:author="Author" w:date="2020-02-14T18:23:00Z"/>
          <w:rFonts w:ascii="Courier New" w:hAnsi="Courier New" w:cs="Courier New"/>
        </w:rPr>
      </w:pPr>
    </w:p>
    <w:p w14:paraId="08C22B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15F3C5" w14:textId="6FAF4C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259 - 260</w:t>
      </w:r>
      <w:del w:id="6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357FD2" w14:textId="33108C6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SKIPS PERSONS RESPONDING YES TO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75580E" w14:textId="77777777" w:rsidR="00461780" w:rsidRPr="00461780" w:rsidRDefault="00461780" w:rsidP="00461780">
      <w:pPr>
        <w:pStyle w:val="PlainText"/>
        <w:rPr>
          <w:ins w:id="6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HRFTPT OUT OF PT SERIES</w:t>
      </w:r>
    </w:p>
    <w:p w14:paraId="4CBFF6D7" w14:textId="77777777" w:rsidR="00461780" w:rsidRPr="00461780" w:rsidRDefault="00461780" w:rsidP="00461780">
      <w:pPr>
        <w:pStyle w:val="PlainText"/>
        <w:rPr>
          <w:ins w:id="670" w:author="Author" w:date="2020-02-14T18:23:00Z"/>
          <w:rFonts w:ascii="Courier New" w:hAnsi="Courier New" w:cs="Courier New"/>
        </w:rPr>
      </w:pPr>
    </w:p>
    <w:p w14:paraId="1CE753B7" w14:textId="77777777" w:rsidR="00F37356" w:rsidRPr="00F37356" w:rsidRDefault="00461780" w:rsidP="00F37356">
      <w:pPr>
        <w:pStyle w:val="PlainText"/>
        <w:rPr>
          <w:del w:id="671" w:author="Author" w:date="2020-02-14T18:23:00Z"/>
          <w:rFonts w:ascii="Courier New" w:hAnsi="Courier New" w:cs="Courier New"/>
        </w:rPr>
      </w:pPr>
      <w:moveToRangeStart w:id="672" w:author="Author" w:date="2020-02-14T18:23:00Z" w:name="move32597109"/>
      <w:moveTo w:id="67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672"/>
      <w:del w:id="6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835677" w14:textId="77777777" w:rsidR="00F37356" w:rsidRPr="00F37356" w:rsidRDefault="00F37356" w:rsidP="00F37356">
      <w:pPr>
        <w:pStyle w:val="PlainText"/>
        <w:rPr>
          <w:del w:id="675" w:author="Author" w:date="2020-02-14T18:23:00Z"/>
          <w:rFonts w:ascii="Courier New" w:hAnsi="Courier New" w:cs="Courier New"/>
        </w:rPr>
      </w:pPr>
      <w:del w:id="6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04C3AE" w14:textId="77777777" w:rsidR="00F37356" w:rsidRPr="00F37356" w:rsidRDefault="00461780" w:rsidP="00F37356">
      <w:pPr>
        <w:pStyle w:val="PlainText"/>
        <w:rPr>
          <w:del w:id="677" w:author="Author" w:date="2020-02-14T18:23:00Z"/>
          <w:rFonts w:ascii="Courier New" w:hAnsi="Courier New" w:cs="Courier New"/>
        </w:rPr>
      </w:pPr>
      <w:moveFromRangeStart w:id="678" w:author="Author" w:date="2020-02-14T18:23:00Z" w:name="move32597110"/>
      <w:moveFrom w:id="67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678"/>
      <w:del w:id="6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6D6334" w14:textId="3FD3C03B" w:rsidR="00461780" w:rsidRPr="00461780" w:rsidRDefault="00F37356" w:rsidP="00461780">
      <w:pPr>
        <w:pStyle w:val="PlainText"/>
        <w:rPr>
          <w:ins w:id="681" w:author="Author" w:date="2020-02-14T18:23:00Z"/>
          <w:rFonts w:ascii="Courier New" w:hAnsi="Courier New" w:cs="Courier New"/>
        </w:rPr>
      </w:pPr>
      <w:del w:id="6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E83BE9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82FBA8" w14:textId="77777777" w:rsidR="00F37356" w:rsidRPr="00F37356" w:rsidRDefault="00461780" w:rsidP="00F37356">
      <w:pPr>
        <w:pStyle w:val="PlainText"/>
        <w:rPr>
          <w:del w:id="6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68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68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1 IN MJ AND </w:t>
      </w:r>
      <w:del w:id="6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32CA79" w14:textId="10FD3D84" w:rsidR="00461780" w:rsidRPr="00461780" w:rsidRDefault="00F37356" w:rsidP="00461780">
      <w:pPr>
        <w:pStyle w:val="PlainText"/>
        <w:rPr>
          <w:ins w:id="687" w:author="Author" w:date="2020-02-14T18:23:00Z"/>
          <w:rFonts w:ascii="Courier New" w:hAnsi="Courier New" w:cs="Courier New"/>
        </w:rPr>
      </w:pPr>
      <w:del w:id="68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5E2DB07E" w14:textId="77777777" w:rsidR="00F37356" w:rsidRPr="00F37356" w:rsidRDefault="00461780" w:rsidP="00F37356">
      <w:pPr>
        <w:pStyle w:val="PlainText"/>
        <w:rPr>
          <w:del w:id="689" w:author="Author" w:date="2020-02-14T18:23:00Z"/>
          <w:rFonts w:ascii="Courier New" w:hAnsi="Courier New" w:cs="Courier New"/>
        </w:rPr>
      </w:pPr>
      <w:ins w:id="69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ENTRY OF D, R OR V IN HRUSL1 </w:t>
      </w:r>
      <w:del w:id="6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8E38DC" w14:textId="19D8ACD0" w:rsidR="00461780" w:rsidRPr="00461780" w:rsidRDefault="00F37356" w:rsidP="00461780">
      <w:pPr>
        <w:pStyle w:val="PlainText"/>
        <w:rPr>
          <w:ins w:id="692" w:author="Author" w:date="2020-02-14T18:23:00Z"/>
          <w:rFonts w:ascii="Courier New" w:hAnsi="Courier New" w:cs="Courier New"/>
        </w:rPr>
      </w:pPr>
      <w:del w:id="693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286A75A4" w14:textId="77777777" w:rsidR="00F37356" w:rsidRPr="00F37356" w:rsidRDefault="00461780" w:rsidP="00F37356">
      <w:pPr>
        <w:pStyle w:val="PlainText"/>
        <w:rPr>
          <w:del w:id="694" w:author="Author" w:date="2020-02-14T18:23:00Z"/>
          <w:rFonts w:ascii="Courier New" w:hAnsi="Courier New" w:cs="Courier New"/>
        </w:rPr>
      </w:pPr>
      <w:ins w:id="69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AND ENTRY OF D, R, V OR 0-34 </w:t>
      </w:r>
      <w:del w:id="6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280C8A" w14:textId="172FD266" w:rsidR="00461780" w:rsidRPr="00461780" w:rsidRDefault="00F37356" w:rsidP="00461780">
      <w:pPr>
        <w:pStyle w:val="PlainText"/>
        <w:rPr>
          <w:ins w:id="697" w:author="Author" w:date="2020-02-14T18:23:00Z"/>
          <w:rFonts w:ascii="Courier New" w:hAnsi="Courier New" w:cs="Courier New"/>
        </w:rPr>
      </w:pPr>
      <w:del w:id="69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7475E1F2" w14:textId="20A740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9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IN HRUSL2 GOTO HRFTPT</w:t>
      </w:r>
      <w:del w:id="7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144FDA" w14:textId="77777777" w:rsidR="00F37356" w:rsidRPr="00F37356" w:rsidRDefault="00461780" w:rsidP="00F37356">
      <w:pPr>
        <w:pStyle w:val="PlainText"/>
        <w:rPr>
          <w:del w:id="7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70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0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1 IN MJ AND ENTRY </w:t>
      </w:r>
      <w:del w:id="7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69FC9E" w14:textId="33485D0D" w:rsidR="00461780" w:rsidRPr="00461780" w:rsidRDefault="00F37356" w:rsidP="00461780">
      <w:pPr>
        <w:pStyle w:val="PlainText"/>
        <w:rPr>
          <w:ins w:id="705" w:author="Author" w:date="2020-02-14T18:23:00Z"/>
          <w:rFonts w:ascii="Courier New" w:hAnsi="Courier New" w:cs="Courier New"/>
        </w:rPr>
      </w:pPr>
      <w:del w:id="70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7A268320" w14:textId="77777777" w:rsidR="00F37356" w:rsidRPr="00F37356" w:rsidRDefault="00461780" w:rsidP="00F37356">
      <w:pPr>
        <w:pStyle w:val="PlainText"/>
        <w:rPr>
          <w:del w:id="707" w:author="Author" w:date="2020-02-14T18:23:00Z"/>
          <w:rFonts w:ascii="Courier New" w:hAnsi="Courier New" w:cs="Courier New"/>
        </w:rPr>
      </w:pPr>
      <w:ins w:id="70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OF D, R OR V IN HRUSL2 AND </w:t>
      </w:r>
      <w:del w:id="7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0D3568" w14:textId="328166CD" w:rsidR="00461780" w:rsidRPr="00461780" w:rsidRDefault="00F37356" w:rsidP="00461780">
      <w:pPr>
        <w:pStyle w:val="PlainText"/>
        <w:rPr>
          <w:ins w:id="710" w:author="Author" w:date="2020-02-14T18:23:00Z"/>
          <w:rFonts w:ascii="Courier New" w:hAnsi="Courier New" w:cs="Courier New"/>
        </w:rPr>
      </w:pPr>
      <w:del w:id="71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295189D6" w14:textId="77777777" w:rsidR="00F37356" w:rsidRPr="00F37356" w:rsidRDefault="00461780" w:rsidP="00F37356">
      <w:pPr>
        <w:pStyle w:val="PlainText"/>
        <w:rPr>
          <w:del w:id="712" w:author="Author" w:date="2020-02-14T18:23:00Z"/>
          <w:rFonts w:ascii="Courier New" w:hAnsi="Courier New" w:cs="Courier New"/>
        </w:rPr>
      </w:pPr>
      <w:ins w:id="71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ENTRY OF D, R V OR 0-34 IN </w:t>
      </w:r>
      <w:del w:id="7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C6A1DB" w14:textId="38219588" w:rsidR="00461780" w:rsidRPr="00461780" w:rsidRDefault="00F37356" w:rsidP="00461780">
      <w:pPr>
        <w:pStyle w:val="PlainText"/>
        <w:rPr>
          <w:ins w:id="715" w:author="Author" w:date="2020-02-14T18:23:00Z"/>
          <w:rFonts w:ascii="Courier New" w:hAnsi="Courier New" w:cs="Courier New"/>
        </w:rPr>
      </w:pPr>
      <w:del w:id="71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323C4EE9" w14:textId="7B7264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71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HRUSL1 GOTO HRFTPT</w:t>
      </w:r>
      <w:del w:id="7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FBFD50" w14:textId="77777777" w:rsidR="00F37356" w:rsidRPr="00F37356" w:rsidRDefault="00461780" w:rsidP="00F37356">
      <w:pPr>
        <w:pStyle w:val="PlainText"/>
        <w:rPr>
          <w:del w:id="7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72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2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2, D OR R IN MJ </w:t>
      </w:r>
      <w:del w:id="7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AC2054" w14:textId="7E31B735" w:rsidR="00461780" w:rsidRPr="00461780" w:rsidRDefault="00F37356" w:rsidP="00461780">
      <w:pPr>
        <w:pStyle w:val="PlainText"/>
        <w:rPr>
          <w:ins w:id="723" w:author="Author" w:date="2020-02-14T18:23:00Z"/>
          <w:rFonts w:ascii="Courier New" w:hAnsi="Courier New" w:cs="Courier New"/>
        </w:rPr>
      </w:pPr>
      <w:del w:id="724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544E6197" w14:textId="77777777" w:rsidR="00F37356" w:rsidRPr="00F37356" w:rsidRDefault="00461780" w:rsidP="00F37356">
      <w:pPr>
        <w:pStyle w:val="PlainText"/>
        <w:rPr>
          <w:del w:id="725" w:author="Author" w:date="2020-02-14T18:23:00Z"/>
          <w:rFonts w:ascii="Courier New" w:hAnsi="Courier New" w:cs="Courier New"/>
        </w:rPr>
      </w:pPr>
      <w:ins w:id="72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AND ENTRY OF D, R OR V IN HRUSL1</w:t>
      </w:r>
      <w:del w:id="7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610EA2" w14:textId="5E02C914" w:rsidR="00461780" w:rsidRPr="00461780" w:rsidRDefault="00F37356" w:rsidP="00461780">
      <w:pPr>
        <w:pStyle w:val="PlainText"/>
        <w:rPr>
          <w:ins w:id="728" w:author="Author" w:date="2020-02-14T18:23:00Z"/>
          <w:rFonts w:ascii="Courier New" w:hAnsi="Courier New" w:cs="Courier New"/>
        </w:rPr>
      </w:pPr>
      <w:del w:id="72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727B27B4" w14:textId="2BE8DB5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73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GOTO HRFTPT</w:t>
      </w:r>
      <w:del w:id="7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9C911F" w14:textId="77777777" w:rsidR="00F37356" w:rsidRPr="00F37356" w:rsidRDefault="00461780" w:rsidP="00F37356">
      <w:pPr>
        <w:pStyle w:val="PlainText"/>
        <w:rPr>
          <w:del w:id="73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73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3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1 IN BUS1 AND ENTRY </w:t>
      </w:r>
      <w:del w:id="7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AF0FD6" w14:textId="7978129F" w:rsidR="00461780" w:rsidRPr="00461780" w:rsidRDefault="00F37356" w:rsidP="00461780">
      <w:pPr>
        <w:pStyle w:val="PlainText"/>
        <w:rPr>
          <w:ins w:id="736" w:author="Author" w:date="2020-02-14T18:23:00Z"/>
          <w:rFonts w:ascii="Courier New" w:hAnsi="Courier New" w:cs="Courier New"/>
        </w:rPr>
      </w:pPr>
      <w:del w:id="73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0E6F5F17" w14:textId="77777777" w:rsidR="00F37356" w:rsidRPr="00F37356" w:rsidRDefault="00461780" w:rsidP="00F37356">
      <w:pPr>
        <w:pStyle w:val="PlainText"/>
        <w:rPr>
          <w:del w:id="738" w:author="Author" w:date="2020-02-14T18:23:00Z"/>
          <w:rFonts w:ascii="Courier New" w:hAnsi="Courier New" w:cs="Courier New"/>
        </w:rPr>
      </w:pPr>
      <w:ins w:id="73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OF D, R OR V IN HRUSL1 THEN</w:t>
      </w:r>
      <w:del w:id="7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FF70DD" w14:textId="619FBC9C" w:rsidR="00461780" w:rsidRPr="00461780" w:rsidRDefault="00F37356" w:rsidP="00461780">
      <w:pPr>
        <w:pStyle w:val="PlainText"/>
        <w:rPr>
          <w:ins w:id="741" w:author="Author" w:date="2020-02-14T18:23:00Z"/>
          <w:rFonts w:ascii="Courier New" w:hAnsi="Courier New" w:cs="Courier New"/>
        </w:rPr>
      </w:pPr>
      <w:del w:id="74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2199AC53" w14:textId="4813A2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74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GOTO HRFTPT</w:t>
      </w:r>
      <w:del w:id="7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73A54B" w14:textId="77777777" w:rsidR="00F37356" w:rsidRPr="00F37356" w:rsidRDefault="00461780" w:rsidP="00F37356">
      <w:pPr>
        <w:pStyle w:val="PlainText"/>
        <w:rPr>
          <w:del w:id="74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74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4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HRCK3-C</w:t>
      </w:r>
      <w:del w:id="7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749E0F" w14:textId="6398F101" w:rsidR="00461780" w:rsidRPr="00461780" w:rsidRDefault="00F37356" w:rsidP="00461780">
      <w:pPr>
        <w:pStyle w:val="PlainText"/>
        <w:rPr>
          <w:ins w:id="749" w:author="Author" w:date="2020-02-14T18:23:00Z"/>
          <w:rFonts w:ascii="Courier New" w:hAnsi="Courier New" w:cs="Courier New"/>
        </w:rPr>
      </w:pPr>
      <w:del w:id="7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E057E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980F94" w14:textId="77777777" w:rsidR="00461780" w:rsidRPr="00461780" w:rsidRDefault="00461780" w:rsidP="00461780">
      <w:pPr>
        <w:pStyle w:val="PlainText"/>
        <w:rPr>
          <w:ins w:id="7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261 - 262</w:t>
      </w:r>
    </w:p>
    <w:p w14:paraId="689A8D7C" w14:textId="77777777" w:rsidR="00461780" w:rsidRPr="00461780" w:rsidRDefault="00461780" w:rsidP="00461780">
      <w:pPr>
        <w:pStyle w:val="PlainText"/>
        <w:rPr>
          <w:ins w:id="752" w:author="Author" w:date="2020-02-14T18:23:00Z"/>
          <w:rFonts w:ascii="Courier New" w:hAnsi="Courier New" w:cs="Courier New"/>
        </w:rPr>
      </w:pPr>
    </w:p>
    <w:p w14:paraId="7D62AD7E" w14:textId="77777777" w:rsidR="00F37356" w:rsidRPr="00F37356" w:rsidRDefault="00461780" w:rsidP="00F37356">
      <w:pPr>
        <w:pStyle w:val="PlainText"/>
        <w:rPr>
          <w:del w:id="753" w:author="Author" w:date="2020-02-14T18:23:00Z"/>
          <w:rFonts w:ascii="Courier New" w:hAnsi="Courier New" w:cs="Courier New"/>
        </w:rPr>
      </w:pPr>
      <w:moveToRangeStart w:id="754" w:author="Author" w:date="2020-02-14T18:23:00Z" w:name="move32597110"/>
      <w:moveTo w:id="75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754"/>
      <w:del w:id="7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A6BDD3" w14:textId="77777777" w:rsidR="00F37356" w:rsidRPr="00F37356" w:rsidRDefault="00F37356" w:rsidP="00F37356">
      <w:pPr>
        <w:pStyle w:val="PlainText"/>
        <w:rPr>
          <w:del w:id="757" w:author="Author" w:date="2020-02-14T18:23:00Z"/>
          <w:rFonts w:ascii="Courier New" w:hAnsi="Courier New" w:cs="Courier New"/>
        </w:rPr>
      </w:pPr>
      <w:del w:id="7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6C484E1" w14:textId="77777777" w:rsidR="00F37356" w:rsidRPr="00F37356" w:rsidRDefault="00461780" w:rsidP="00F37356">
      <w:pPr>
        <w:pStyle w:val="PlainText"/>
        <w:rPr>
          <w:del w:id="759" w:author="Author" w:date="2020-02-14T18:23:00Z"/>
          <w:rFonts w:ascii="Courier New" w:hAnsi="Courier New" w:cs="Courier New"/>
        </w:rPr>
      </w:pPr>
      <w:moveFromRangeStart w:id="760" w:author="Author" w:date="2020-02-14T18:23:00Z" w:name="move32597111"/>
      <w:moveFrom w:id="76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760"/>
      <w:del w:id="7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32BD65" w14:textId="5C2A8414" w:rsidR="00461780" w:rsidRPr="00461780" w:rsidRDefault="00F37356" w:rsidP="00461780">
      <w:pPr>
        <w:pStyle w:val="PlainText"/>
        <w:rPr>
          <w:ins w:id="763" w:author="Author" w:date="2020-02-14T18:23:00Z"/>
          <w:rFonts w:ascii="Courier New" w:hAnsi="Courier New" w:cs="Courier New"/>
        </w:rPr>
      </w:pPr>
      <w:del w:id="7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987C0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C16C44" w14:textId="77777777" w:rsidR="00F37356" w:rsidRPr="00F37356" w:rsidRDefault="00461780" w:rsidP="00F37356">
      <w:pPr>
        <w:pStyle w:val="PlainText"/>
        <w:rPr>
          <w:del w:id="76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76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6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1 IN ABSOT OR </w:t>
      </w:r>
      <w:r w:rsidRPr="00461780">
        <w:rPr>
          <w:rFonts w:ascii="Courier New" w:hAnsi="Courier New" w:cs="Courier New"/>
        </w:rPr>
        <w:tab/>
      </w:r>
      <w:del w:id="7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DAABBA" w14:textId="22633370" w:rsidR="00461780" w:rsidRPr="00461780" w:rsidRDefault="00F37356" w:rsidP="00461780">
      <w:pPr>
        <w:pStyle w:val="PlainText"/>
        <w:rPr>
          <w:ins w:id="769" w:author="Author" w:date="2020-02-14T18:23:00Z"/>
          <w:rFonts w:ascii="Courier New" w:hAnsi="Courier New" w:cs="Courier New"/>
        </w:rPr>
      </w:pPr>
      <w:del w:id="77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52B91525" w14:textId="77777777" w:rsidR="00F37356" w:rsidRPr="00F37356" w:rsidRDefault="00461780" w:rsidP="00F37356">
      <w:pPr>
        <w:pStyle w:val="PlainText"/>
        <w:rPr>
          <w:del w:id="771" w:author="Author" w:date="2020-02-14T18:23:00Z"/>
          <w:rFonts w:ascii="Courier New" w:hAnsi="Courier New" w:cs="Courier New"/>
        </w:rPr>
      </w:pPr>
      <w:ins w:id="77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(ENTRY OR 2 IN ABSOT AND </w:t>
      </w:r>
      <w:del w:id="7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FAC53A" w14:textId="216D14E5" w:rsidR="00461780" w:rsidRPr="00461780" w:rsidRDefault="00F37356" w:rsidP="00461780">
      <w:pPr>
        <w:pStyle w:val="PlainText"/>
        <w:rPr>
          <w:ins w:id="774" w:author="Author" w:date="2020-02-14T18:23:00Z"/>
          <w:rFonts w:ascii="Courier New" w:hAnsi="Courier New" w:cs="Courier New"/>
        </w:rPr>
      </w:pPr>
      <w:del w:id="77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70C7509B" w14:textId="77777777" w:rsidR="00F37356" w:rsidRPr="00F37356" w:rsidRDefault="00461780" w:rsidP="00F37356">
      <w:pPr>
        <w:pStyle w:val="PlainText"/>
        <w:rPr>
          <w:del w:id="776" w:author="Author" w:date="2020-02-14T18:23:00Z"/>
          <w:rFonts w:ascii="Courier New" w:hAnsi="Courier New" w:cs="Courier New"/>
        </w:rPr>
      </w:pPr>
      <w:ins w:id="77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ENTRY OF 1 IN BUS AND CURRENT </w:t>
      </w:r>
      <w:del w:id="7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6D26ED" w14:textId="296C4C16" w:rsidR="00461780" w:rsidRPr="00461780" w:rsidRDefault="00F37356" w:rsidP="00461780">
      <w:pPr>
        <w:pStyle w:val="PlainText"/>
        <w:rPr>
          <w:ins w:id="779" w:author="Author" w:date="2020-02-14T18:23:00Z"/>
          <w:rFonts w:ascii="Courier New" w:hAnsi="Courier New" w:cs="Courier New"/>
        </w:rPr>
      </w:pPr>
      <w:del w:id="78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457B184E" w14:textId="3AAFB2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78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R_P EQUALS BUSLST) THEN GOTO HRCK8</w:t>
      </w:r>
      <w:del w:id="7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6049BF" w14:textId="12BC9C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78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8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ENTRY OF 3 IN RET1 GOTO HRCK8</w:t>
      </w:r>
      <w:del w:id="7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F9DCF4" w14:textId="15C2AC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78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8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ENTRY IN HRUSLT IS 0-34 HOURS GOTO HRCK4-C</w:t>
      </w:r>
      <w:del w:id="7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9E822B" w14:textId="2ED3D4B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78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9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ENTRY IN HRUSLT IS 35+ GOTO HROFF1</w:t>
      </w:r>
      <w:del w:id="7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F4531C" w14:textId="213C8FD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79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9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HRCK4-C</w:t>
      </w:r>
      <w:del w:id="7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68661C" w14:textId="77777777" w:rsidR="00F37356" w:rsidRPr="00F37356" w:rsidRDefault="00461780" w:rsidP="00F37356">
      <w:pPr>
        <w:pStyle w:val="PlainText"/>
        <w:rPr>
          <w:del w:id="79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79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79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PUHRCK4</w:t>
      </w:r>
      <w:del w:id="7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252872" w14:textId="2D221930" w:rsidR="00461780" w:rsidRPr="00461780" w:rsidRDefault="00F37356" w:rsidP="00461780">
      <w:pPr>
        <w:pStyle w:val="PlainText"/>
        <w:rPr>
          <w:ins w:id="799" w:author="Author" w:date="2020-02-14T18:23:00Z"/>
          <w:rFonts w:ascii="Courier New" w:hAnsi="Courier New" w:cs="Courier New"/>
        </w:rPr>
      </w:pPr>
      <w:del w:id="8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8D950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99F6F2" w14:textId="77777777" w:rsidR="00461780" w:rsidRPr="00461780" w:rsidRDefault="00461780" w:rsidP="00461780">
      <w:pPr>
        <w:pStyle w:val="PlainText"/>
        <w:rPr>
          <w:ins w:id="8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263 - 264</w:t>
      </w:r>
    </w:p>
    <w:p w14:paraId="40A36281" w14:textId="77777777" w:rsidR="00461780" w:rsidRPr="00461780" w:rsidRDefault="00461780" w:rsidP="00461780">
      <w:pPr>
        <w:pStyle w:val="PlainText"/>
        <w:rPr>
          <w:ins w:id="802" w:author="Author" w:date="2020-02-14T18:23:00Z"/>
          <w:rFonts w:ascii="Courier New" w:hAnsi="Courier New" w:cs="Courier New"/>
        </w:rPr>
      </w:pPr>
    </w:p>
    <w:p w14:paraId="5706C3DE" w14:textId="77777777" w:rsidR="00461780" w:rsidRPr="00461780" w:rsidRDefault="00461780" w:rsidP="00461780">
      <w:pPr>
        <w:pStyle w:val="PlainText"/>
        <w:rPr>
          <w:ins w:id="803" w:author="Author" w:date="2020-02-14T18:23:00Z"/>
          <w:rFonts w:ascii="Courier New" w:hAnsi="Courier New" w:cs="Courier New"/>
        </w:rPr>
      </w:pPr>
    </w:p>
    <w:p w14:paraId="39950B71" w14:textId="77777777" w:rsidR="00461780" w:rsidRPr="00461780" w:rsidRDefault="00461780" w:rsidP="00461780">
      <w:pPr>
        <w:pStyle w:val="PlainText"/>
        <w:rPr>
          <w:ins w:id="804" w:author="Author" w:date="2020-02-14T18:23:00Z"/>
          <w:rFonts w:ascii="Courier New" w:hAnsi="Courier New" w:cs="Courier New"/>
        </w:rPr>
      </w:pPr>
    </w:p>
    <w:p w14:paraId="25E4C831" w14:textId="77777777" w:rsidR="00461780" w:rsidRPr="00461780" w:rsidRDefault="00461780" w:rsidP="00461780">
      <w:pPr>
        <w:pStyle w:val="PlainText"/>
        <w:rPr>
          <w:ins w:id="805" w:author="Author" w:date="2020-02-14T18:23:00Z"/>
          <w:rFonts w:ascii="Courier New" w:hAnsi="Courier New" w:cs="Courier New"/>
        </w:rPr>
      </w:pPr>
    </w:p>
    <w:p w14:paraId="54E0C6FB" w14:textId="77777777" w:rsidR="00461780" w:rsidRPr="00461780" w:rsidRDefault="00461780" w:rsidP="00461780">
      <w:pPr>
        <w:pStyle w:val="PlainText"/>
        <w:rPr>
          <w:ins w:id="806" w:author="Author" w:date="2020-02-14T18:23:00Z"/>
          <w:rFonts w:ascii="Courier New" w:hAnsi="Courier New" w:cs="Courier New"/>
        </w:rPr>
      </w:pPr>
    </w:p>
    <w:p w14:paraId="4E3E7A74" w14:textId="77777777" w:rsidR="00461780" w:rsidRPr="00461780" w:rsidRDefault="00461780" w:rsidP="00461780">
      <w:pPr>
        <w:pStyle w:val="PlainText"/>
        <w:rPr>
          <w:ins w:id="807" w:author="Author" w:date="2020-02-14T18:23:00Z"/>
          <w:rFonts w:ascii="Courier New" w:hAnsi="Courier New" w:cs="Courier New"/>
        </w:rPr>
      </w:pPr>
    </w:p>
    <w:p w14:paraId="4DEC83DD" w14:textId="77777777" w:rsidR="00461780" w:rsidRPr="00461780" w:rsidRDefault="00461780" w:rsidP="00461780">
      <w:pPr>
        <w:pStyle w:val="PlainText"/>
        <w:rPr>
          <w:ins w:id="808" w:author="Author" w:date="2020-02-14T18:23:00Z"/>
          <w:rFonts w:ascii="Courier New" w:hAnsi="Courier New" w:cs="Courier New"/>
        </w:rPr>
      </w:pPr>
    </w:p>
    <w:p w14:paraId="058B9951" w14:textId="77777777" w:rsidR="00461780" w:rsidRPr="00461780" w:rsidRDefault="00461780" w:rsidP="00461780">
      <w:pPr>
        <w:pStyle w:val="PlainText"/>
        <w:rPr>
          <w:ins w:id="809" w:author="Author" w:date="2020-02-14T18:23:00Z"/>
          <w:rFonts w:ascii="Courier New" w:hAnsi="Courier New" w:cs="Courier New"/>
        </w:rPr>
      </w:pPr>
    </w:p>
    <w:p w14:paraId="57857EB5" w14:textId="77777777" w:rsidR="00461780" w:rsidRPr="00461780" w:rsidRDefault="00461780" w:rsidP="00461780">
      <w:pPr>
        <w:pStyle w:val="PlainText"/>
        <w:rPr>
          <w:ins w:id="810" w:author="Author" w:date="2020-02-14T18:23:00Z"/>
          <w:rFonts w:ascii="Courier New" w:hAnsi="Courier New" w:cs="Courier New"/>
        </w:rPr>
      </w:pPr>
    </w:p>
    <w:p w14:paraId="102D1830" w14:textId="77777777" w:rsidR="00F37356" w:rsidRPr="00F37356" w:rsidRDefault="00461780" w:rsidP="00F37356">
      <w:pPr>
        <w:pStyle w:val="PlainText"/>
        <w:rPr>
          <w:del w:id="811" w:author="Author" w:date="2020-02-14T18:23:00Z"/>
          <w:rFonts w:ascii="Courier New" w:hAnsi="Courier New" w:cs="Courier New"/>
        </w:rPr>
      </w:pPr>
      <w:moveToRangeStart w:id="812" w:author="Author" w:date="2020-02-14T18:23:00Z" w:name="move32597111"/>
      <w:moveTo w:id="81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812"/>
      <w:del w:id="8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05A36F" w14:textId="77777777" w:rsidR="00F37356" w:rsidRPr="00F37356" w:rsidRDefault="00F37356" w:rsidP="00F37356">
      <w:pPr>
        <w:pStyle w:val="PlainText"/>
        <w:rPr>
          <w:del w:id="815" w:author="Author" w:date="2020-02-14T18:23:00Z"/>
          <w:rFonts w:ascii="Courier New" w:hAnsi="Courier New" w:cs="Courier New"/>
        </w:rPr>
      </w:pPr>
      <w:del w:id="8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75ACE21" w14:textId="4C5BA36E" w:rsidR="00461780" w:rsidRPr="00461780" w:rsidRDefault="00F37356" w:rsidP="00461780">
      <w:pPr>
        <w:pStyle w:val="PlainText"/>
        <w:rPr>
          <w:ins w:id="817" w:author="Author" w:date="2020-02-14T18:23:00Z"/>
          <w:rFonts w:ascii="Courier New" w:hAnsi="Courier New" w:cs="Courier New"/>
        </w:rPr>
      </w:pPr>
      <w:del w:id="818" w:author="Author" w:date="2020-02-14T18:23:00Z">
        <w:r w:rsidRPr="00F37356">
          <w:rPr>
            <w:rFonts w:ascii="Courier New" w:hAnsi="Courier New" w:cs="Courier New"/>
          </w:rPr>
          <w:tab/>
        </w:r>
      </w:del>
    </w:p>
    <w:p w14:paraId="05AD5DD1" w14:textId="77777777" w:rsidR="00F37356" w:rsidRPr="00F37356" w:rsidRDefault="00461780" w:rsidP="00F37356">
      <w:pPr>
        <w:pStyle w:val="PlainText"/>
        <w:rPr>
          <w:del w:id="819" w:author="Author" w:date="2020-02-14T18:23:00Z"/>
          <w:rFonts w:ascii="Courier New" w:hAnsi="Courier New" w:cs="Courier New"/>
        </w:rPr>
      </w:pPr>
      <w:moveFromRangeStart w:id="820" w:author="Author" w:date="2020-02-14T18:23:00Z" w:name="move32597112"/>
      <w:moveFrom w:id="82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From>
      <w:moveFromRangeEnd w:id="820"/>
      <w:del w:id="8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A2A2CD" w14:textId="66F4C0EA" w:rsidR="00461780" w:rsidRPr="00461780" w:rsidRDefault="00F37356" w:rsidP="00461780">
      <w:pPr>
        <w:pStyle w:val="PlainText"/>
        <w:rPr>
          <w:rFonts w:ascii="Courier New" w:hAnsi="Courier New" w:cs="Courier New"/>
        </w:rPr>
      </w:pPr>
      <w:del w:id="8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0C3326D" w14:textId="77777777" w:rsidR="00F37356" w:rsidRPr="00F37356" w:rsidRDefault="00461780" w:rsidP="00F37356">
      <w:pPr>
        <w:pStyle w:val="PlainText"/>
        <w:rPr>
          <w:del w:id="82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82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2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1, D, R OR V </w:t>
      </w:r>
      <w:r w:rsidRPr="00461780">
        <w:rPr>
          <w:rFonts w:ascii="Courier New" w:hAnsi="Courier New" w:cs="Courier New"/>
        </w:rPr>
        <w:tab/>
      </w:r>
      <w:del w:id="8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4C7202" w14:textId="3B72571D" w:rsidR="00461780" w:rsidRPr="00461780" w:rsidRDefault="00F37356" w:rsidP="00461780">
      <w:pPr>
        <w:pStyle w:val="PlainText"/>
        <w:rPr>
          <w:ins w:id="828" w:author="Author" w:date="2020-02-14T18:23:00Z"/>
          <w:rFonts w:ascii="Courier New" w:hAnsi="Courier New" w:cs="Courier New"/>
        </w:rPr>
      </w:pPr>
      <w:del w:id="82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5ABE80E7" w14:textId="2C84D3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83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IN HRFTPT THEN GOTO HRACT1</w:t>
      </w:r>
      <w:del w:id="8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641760" w14:textId="665AC48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83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3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ENTRY OF 2, D OR R IN BUS2 THEN GOTO HROFF1</w:t>
      </w:r>
      <w:del w:id="8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E1A892" w14:textId="55A7C77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83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3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HRUSLT IS 0-34 THEN GOTO HRWANT</w:t>
      </w:r>
      <w:del w:id="8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0CDC0E" w14:textId="1851732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83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3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ENTRY OF 2 IN HRFTPT THEN GOTO HRWANT</w:t>
      </w:r>
      <w:del w:id="8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A70088" w14:textId="77777777" w:rsidR="00F37356" w:rsidRPr="00F37356" w:rsidRDefault="00461780" w:rsidP="00F37356">
      <w:pPr>
        <w:pStyle w:val="PlainText"/>
        <w:rPr>
          <w:del w:id="8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84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4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HRACT1</w:t>
      </w:r>
      <w:del w:id="8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62D807" w14:textId="2FCC42BD" w:rsidR="00461780" w:rsidRPr="00461780" w:rsidRDefault="00F37356" w:rsidP="00461780">
      <w:pPr>
        <w:pStyle w:val="PlainText"/>
        <w:rPr>
          <w:ins w:id="845" w:author="Author" w:date="2020-02-14T18:23:00Z"/>
          <w:rFonts w:ascii="Courier New" w:hAnsi="Courier New" w:cs="Courier New"/>
        </w:rPr>
      </w:pPr>
      <w:del w:id="8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0687A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2924A0" w14:textId="77777777" w:rsidR="00F37356" w:rsidRPr="00F37356" w:rsidRDefault="00461780" w:rsidP="00F37356">
      <w:pPr>
        <w:pStyle w:val="PlainText"/>
        <w:rPr>
          <w:del w:id="8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265 - 266</w:t>
      </w:r>
      <w:del w:id="8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8F8029" w14:textId="276EF168" w:rsidR="00461780" w:rsidRPr="00461780" w:rsidRDefault="00F37356" w:rsidP="00461780">
      <w:pPr>
        <w:pStyle w:val="PlainText"/>
        <w:rPr>
          <w:ins w:id="849" w:author="Author" w:date="2020-02-14T18:23:00Z"/>
          <w:rFonts w:ascii="Courier New" w:hAnsi="Courier New" w:cs="Courier New"/>
        </w:rPr>
      </w:pPr>
      <w:del w:id="8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34AB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62FF01B" w14:textId="77777777" w:rsidR="00F37356" w:rsidRPr="00F37356" w:rsidRDefault="00461780" w:rsidP="00F37356">
      <w:pPr>
        <w:pStyle w:val="PlainText"/>
        <w:rPr>
          <w:del w:id="8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8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9D172C" w14:textId="581B2708" w:rsidR="00461780" w:rsidRPr="00461780" w:rsidRDefault="00F37356" w:rsidP="00461780">
      <w:pPr>
        <w:pStyle w:val="PlainText"/>
        <w:rPr>
          <w:ins w:id="853" w:author="Author" w:date="2020-02-14T18:23:00Z"/>
          <w:rFonts w:ascii="Courier New" w:hAnsi="Courier New" w:cs="Courier New"/>
        </w:rPr>
      </w:pPr>
      <w:del w:id="8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8EB72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15D1B3" w14:textId="56BE10D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85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5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IF ENTRY OF 1 IN MJOT GOTO HRACT2</w:t>
      </w:r>
      <w:del w:id="8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1A9B24" w14:textId="0DA9F2D5" w:rsidR="00461780" w:rsidRPr="00461780" w:rsidRDefault="00461780" w:rsidP="00461780">
      <w:pPr>
        <w:pStyle w:val="PlainText"/>
        <w:rPr>
          <w:ins w:id="8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85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6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HRCK6-C</w:t>
      </w:r>
      <w:del w:id="8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BE891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D589FA" w14:textId="77777777" w:rsidR="00F37356" w:rsidRPr="00F37356" w:rsidRDefault="00461780" w:rsidP="00F37356">
      <w:pPr>
        <w:pStyle w:val="PlainText"/>
        <w:rPr>
          <w:del w:id="86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267 - 268</w:t>
      </w:r>
      <w:del w:id="8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9F4A52" w14:textId="5A1B294A" w:rsidR="00461780" w:rsidRPr="00461780" w:rsidRDefault="00F37356" w:rsidP="00461780">
      <w:pPr>
        <w:pStyle w:val="PlainText"/>
        <w:rPr>
          <w:ins w:id="864" w:author="Author" w:date="2020-02-14T18:23:00Z"/>
          <w:rFonts w:ascii="Courier New" w:hAnsi="Courier New" w:cs="Courier New"/>
        </w:rPr>
      </w:pPr>
      <w:del w:id="8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9F3006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F0BE42E" w14:textId="77777777" w:rsidR="00F37356" w:rsidRPr="00F37356" w:rsidRDefault="00461780" w:rsidP="00F37356">
      <w:pPr>
        <w:pStyle w:val="PlainText"/>
        <w:rPr>
          <w:del w:id="8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8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628C37" w14:textId="663DB2EB" w:rsidR="00461780" w:rsidRPr="00461780" w:rsidRDefault="00F37356" w:rsidP="00461780">
      <w:pPr>
        <w:pStyle w:val="PlainText"/>
        <w:rPr>
          <w:ins w:id="868" w:author="Author" w:date="2020-02-14T18:23:00Z"/>
          <w:rFonts w:ascii="Courier New" w:hAnsi="Courier New" w:cs="Courier New"/>
        </w:rPr>
      </w:pPr>
      <w:del w:id="8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A9E0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646759" w14:textId="77777777" w:rsidR="00F37356" w:rsidRPr="00F37356" w:rsidRDefault="00461780" w:rsidP="00F37356">
      <w:pPr>
        <w:pStyle w:val="PlainText"/>
        <w:rPr>
          <w:del w:id="8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87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7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HRACT1 AND HRACT2 EQ 0 AND </w:t>
      </w:r>
      <w:del w:id="8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27318C" w14:textId="66DD97F2" w:rsidR="00461780" w:rsidRPr="00461780" w:rsidRDefault="00F37356" w:rsidP="00461780">
      <w:pPr>
        <w:pStyle w:val="PlainText"/>
        <w:rPr>
          <w:ins w:id="874" w:author="Author" w:date="2020-02-14T18:23:00Z"/>
          <w:rFonts w:ascii="Courier New" w:hAnsi="Courier New" w:cs="Courier New"/>
        </w:rPr>
      </w:pPr>
      <w:del w:id="87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63A4CA4F" w14:textId="5E1B1E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87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ENTRY OF 2, D, R IN BUS2 THEN GOTO LK</w:t>
      </w:r>
      <w:del w:id="8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2E2ABD" w14:textId="77777777" w:rsidR="00F37356" w:rsidRPr="00F37356" w:rsidRDefault="00461780" w:rsidP="00F37356">
      <w:pPr>
        <w:pStyle w:val="PlainText"/>
        <w:rPr>
          <w:del w:id="8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87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8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HRACT1 AND HRACT2 EQ 0 THEN </w:t>
      </w:r>
      <w:del w:id="8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F21BAE" w14:textId="432A84C1" w:rsidR="00461780" w:rsidRPr="00461780" w:rsidRDefault="00F37356" w:rsidP="00461780">
      <w:pPr>
        <w:pStyle w:val="PlainText"/>
        <w:rPr>
          <w:ins w:id="882" w:author="Author" w:date="2020-02-14T18:23:00Z"/>
          <w:rFonts w:ascii="Courier New" w:hAnsi="Courier New" w:cs="Courier New"/>
        </w:rPr>
      </w:pPr>
      <w:del w:id="883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3A1CBA07" w14:textId="5133AFC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88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STORE 1 IN ABSOT AND GOTO ABSRSN</w:t>
      </w:r>
      <w:del w:id="8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5E7053" w14:textId="77777777" w:rsidR="00F37356" w:rsidRPr="00F37356" w:rsidRDefault="00461780" w:rsidP="00F37356">
      <w:pPr>
        <w:pStyle w:val="PlainText"/>
        <w:rPr>
          <w:del w:id="88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88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88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HRACTT-C</w:t>
      </w:r>
      <w:del w:id="8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1973E2" w14:textId="4907E1CA" w:rsidR="00461780" w:rsidRPr="00461780" w:rsidRDefault="00F37356" w:rsidP="00461780">
      <w:pPr>
        <w:pStyle w:val="PlainText"/>
        <w:rPr>
          <w:ins w:id="890" w:author="Author" w:date="2020-02-14T18:23:00Z"/>
          <w:rFonts w:ascii="Courier New" w:hAnsi="Courier New" w:cs="Courier New"/>
        </w:rPr>
      </w:pPr>
      <w:del w:id="8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7FA10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6DE0B8" w14:textId="77777777" w:rsidR="00F37356" w:rsidRPr="00F37356" w:rsidRDefault="00461780" w:rsidP="00F37356">
      <w:pPr>
        <w:pStyle w:val="PlainText"/>
        <w:rPr>
          <w:del w:id="8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PUHRCK7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7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269 - 270</w:t>
      </w:r>
      <w:del w:id="8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519A88" w14:textId="6852C09E" w:rsidR="00461780" w:rsidRPr="00461780" w:rsidRDefault="00F37356" w:rsidP="00461780">
      <w:pPr>
        <w:pStyle w:val="PlainText"/>
        <w:rPr>
          <w:ins w:id="894" w:author="Author" w:date="2020-02-14T18:23:00Z"/>
          <w:rFonts w:ascii="Courier New" w:hAnsi="Courier New" w:cs="Courier New"/>
        </w:rPr>
      </w:pPr>
      <w:del w:id="8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EA2191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B45C11" w14:textId="77777777" w:rsidR="00F37356" w:rsidRPr="00F37356" w:rsidRDefault="00461780" w:rsidP="00F37356">
      <w:pPr>
        <w:pStyle w:val="PlainText"/>
        <w:rPr>
          <w:del w:id="89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8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A95E5A" w14:textId="273CDCE2" w:rsidR="00461780" w:rsidRPr="00461780" w:rsidRDefault="00F37356" w:rsidP="00461780">
      <w:pPr>
        <w:pStyle w:val="PlainText"/>
        <w:rPr>
          <w:ins w:id="898" w:author="Author" w:date="2020-02-14T18:23:00Z"/>
          <w:rFonts w:ascii="Courier New" w:hAnsi="Courier New" w:cs="Courier New"/>
        </w:rPr>
      </w:pPr>
      <w:del w:id="8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9551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806029" w14:textId="77777777" w:rsidR="00F37356" w:rsidRPr="00F37356" w:rsidRDefault="00461780" w:rsidP="00F37356">
      <w:pPr>
        <w:pStyle w:val="PlainText"/>
        <w:rPr>
          <w:del w:id="90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90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0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(IF ENTRY OF 2, D OR R IN BUS2) AND </w:t>
      </w:r>
      <w:del w:id="9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6E0F49" w14:textId="45F5E314" w:rsidR="00461780" w:rsidRPr="00461780" w:rsidRDefault="00F37356" w:rsidP="00461780">
      <w:pPr>
        <w:pStyle w:val="PlainText"/>
        <w:rPr>
          <w:ins w:id="904" w:author="Author" w:date="2020-02-14T18:23:00Z"/>
          <w:rFonts w:ascii="Courier New" w:hAnsi="Courier New" w:cs="Courier New"/>
        </w:rPr>
      </w:pPr>
      <w:del w:id="90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2B4D49E0" w14:textId="05155C7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906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(HRACT1 LESS THAN 15 OR D) GOTO HRCK8</w:t>
      </w:r>
      <w:del w:id="9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3BA108" w14:textId="77777777" w:rsidR="00F37356" w:rsidRPr="00F37356" w:rsidRDefault="00461780" w:rsidP="00F37356">
      <w:pPr>
        <w:pStyle w:val="PlainText"/>
        <w:rPr>
          <w:del w:id="90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90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1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(IF ENTRY OF 2, D OR R IN BUS2) AND </w:t>
      </w:r>
      <w:del w:id="9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17CE7F" w14:textId="009D9597" w:rsidR="00461780" w:rsidRPr="00461780" w:rsidRDefault="00F37356" w:rsidP="00461780">
      <w:pPr>
        <w:pStyle w:val="PlainText"/>
        <w:rPr>
          <w:ins w:id="912" w:author="Author" w:date="2020-02-14T18:23:00Z"/>
          <w:rFonts w:ascii="Courier New" w:hAnsi="Courier New" w:cs="Courier New"/>
        </w:rPr>
      </w:pPr>
      <w:del w:id="913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5F59B9D9" w14:textId="388061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91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(HRACT1 IS 15+) GOTO HRCK8</w:t>
      </w:r>
      <w:del w:id="9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AB19B9" w14:textId="77777777" w:rsidR="00F37356" w:rsidRPr="00F37356" w:rsidRDefault="00461780" w:rsidP="00F37356">
      <w:pPr>
        <w:pStyle w:val="PlainText"/>
        <w:rPr>
          <w:del w:id="9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91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1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(IF HRUSLT IS 35+ OR IF ENTRY OF 1 IN HRFTPT) </w:t>
      </w:r>
      <w:del w:id="9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3BA043" w14:textId="1F06A55A" w:rsidR="00461780" w:rsidRPr="00461780" w:rsidRDefault="00F37356" w:rsidP="00461780">
      <w:pPr>
        <w:pStyle w:val="PlainText"/>
        <w:rPr>
          <w:ins w:id="920" w:author="Author" w:date="2020-02-14T18:23:00Z"/>
          <w:rFonts w:ascii="Courier New" w:hAnsi="Courier New" w:cs="Courier New"/>
        </w:rPr>
      </w:pPr>
      <w:del w:id="92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5D022AAF" w14:textId="77777777" w:rsidR="00F37356" w:rsidRPr="00F37356" w:rsidRDefault="00461780" w:rsidP="00F37356">
      <w:pPr>
        <w:pStyle w:val="PlainText"/>
        <w:rPr>
          <w:del w:id="922" w:author="Author" w:date="2020-02-14T18:23:00Z"/>
          <w:rFonts w:ascii="Courier New" w:hAnsi="Courier New" w:cs="Courier New"/>
        </w:rPr>
      </w:pPr>
      <w:ins w:id="92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AND (HRACTT &lt; 35) AND ENTRY IN HRACT1 OR HRACT2</w:t>
      </w:r>
      <w:del w:id="9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7FE96E" w14:textId="372C763C" w:rsidR="00461780" w:rsidRPr="00461780" w:rsidRDefault="00F37356" w:rsidP="00461780">
      <w:pPr>
        <w:pStyle w:val="PlainText"/>
        <w:rPr>
          <w:ins w:id="925" w:author="Author" w:date="2020-02-14T18:23:00Z"/>
          <w:rFonts w:ascii="Courier New" w:hAnsi="Courier New" w:cs="Courier New"/>
        </w:rPr>
      </w:pPr>
      <w:del w:id="92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782AF88D" w14:textId="3FC09C8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92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ISN'T D OR R THEN GOTO HRRSN3</w:t>
      </w:r>
      <w:del w:id="9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B4EF7C" w14:textId="77777777" w:rsidR="00F37356" w:rsidRPr="00F37356" w:rsidRDefault="00461780" w:rsidP="00F37356">
      <w:pPr>
        <w:pStyle w:val="PlainText"/>
        <w:rPr>
          <w:del w:id="9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93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3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1 IN HRWANT AND HRACTT &lt; 35 </w:t>
      </w:r>
      <w:del w:id="9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8E2007" w14:textId="2B542BDC" w:rsidR="00461780" w:rsidRPr="00461780" w:rsidRDefault="00F37356" w:rsidP="00461780">
      <w:pPr>
        <w:pStyle w:val="PlainText"/>
        <w:rPr>
          <w:ins w:id="933" w:author="Author" w:date="2020-02-14T18:23:00Z"/>
          <w:rFonts w:ascii="Courier New" w:hAnsi="Courier New" w:cs="Courier New"/>
        </w:rPr>
      </w:pPr>
      <w:del w:id="934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1E6F681D" w14:textId="5723592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93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AND (ENTRY OF 1, 2, 3 IN HRRSN1) GOTO HRAVL</w:t>
      </w:r>
      <w:del w:id="9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C0C16C" w14:textId="77777777" w:rsidR="00F37356" w:rsidRPr="00F37356" w:rsidRDefault="00461780" w:rsidP="00F37356">
      <w:pPr>
        <w:pStyle w:val="PlainText"/>
        <w:rPr>
          <w:del w:id="93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93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3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HRCK8</w:t>
      </w:r>
      <w:del w:id="9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F9E386" w14:textId="3FC9178A" w:rsidR="00461780" w:rsidRPr="00461780" w:rsidRDefault="00F37356" w:rsidP="00461780">
      <w:pPr>
        <w:pStyle w:val="PlainText"/>
        <w:rPr>
          <w:ins w:id="941" w:author="Author" w:date="2020-02-14T18:23:00Z"/>
          <w:rFonts w:ascii="Courier New" w:hAnsi="Courier New" w:cs="Courier New"/>
        </w:rPr>
      </w:pPr>
      <w:del w:id="9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79A4DF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22B24D" w14:textId="77777777" w:rsidR="00F37356" w:rsidRPr="00F37356" w:rsidRDefault="00461780" w:rsidP="00F37356">
      <w:pPr>
        <w:pStyle w:val="PlainText"/>
        <w:rPr>
          <w:del w:id="9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PUHRCK12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12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271 </w:t>
      </w:r>
      <w:del w:id="944" w:author="Author" w:date="2020-02-14T18:23:00Z">
        <w:r w:rsidR="00F37356" w:rsidRPr="00F37356">
          <w:rPr>
            <w:rFonts w:ascii="Courier New" w:hAnsi="Courier New" w:cs="Courier New"/>
          </w:rPr>
          <w:delText>-</w:delText>
        </w:r>
      </w:del>
      <w:ins w:id="945" w:author="Author" w:date="2020-02-14T18:23:00Z">
        <w:r w:rsidRPr="00461780">
          <w:rPr>
            <w:rFonts w:ascii="Courier New" w:hAnsi="Courier New" w:cs="Courier New"/>
          </w:rPr>
          <w:t>–</w:t>
        </w:r>
      </w:ins>
      <w:r w:rsidRPr="00461780">
        <w:rPr>
          <w:rFonts w:ascii="Courier New" w:hAnsi="Courier New" w:cs="Courier New"/>
        </w:rPr>
        <w:t xml:space="preserve"> 272</w:t>
      </w:r>
      <w:del w:id="9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AED999" w14:textId="3F1F0712" w:rsidR="00461780" w:rsidRPr="00461780" w:rsidRDefault="00F37356" w:rsidP="00461780">
      <w:pPr>
        <w:pStyle w:val="PlainText"/>
        <w:rPr>
          <w:ins w:id="947" w:author="Author" w:date="2020-02-14T18:23:00Z"/>
          <w:rFonts w:ascii="Courier New" w:hAnsi="Courier New" w:cs="Courier New"/>
        </w:rPr>
      </w:pPr>
      <w:del w:id="9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DE91A2" w14:textId="77777777" w:rsidR="00461780" w:rsidRPr="00461780" w:rsidRDefault="00461780" w:rsidP="00461780">
      <w:pPr>
        <w:pStyle w:val="PlainText"/>
        <w:rPr>
          <w:ins w:id="949" w:author="Author" w:date="2020-02-14T18:23:00Z"/>
          <w:rFonts w:ascii="Courier New" w:hAnsi="Courier New" w:cs="Courier New"/>
        </w:rPr>
      </w:pPr>
    </w:p>
    <w:p w14:paraId="6885BF87" w14:textId="77777777" w:rsidR="00461780" w:rsidRPr="00461780" w:rsidRDefault="00461780" w:rsidP="00461780">
      <w:pPr>
        <w:pStyle w:val="PlainText"/>
        <w:rPr>
          <w:ins w:id="950" w:author="Author" w:date="2020-02-14T18:23:00Z"/>
          <w:rFonts w:ascii="Courier New" w:hAnsi="Courier New" w:cs="Courier New"/>
        </w:rPr>
      </w:pPr>
    </w:p>
    <w:p w14:paraId="6E11896A" w14:textId="77777777" w:rsidR="00461780" w:rsidRPr="00461780" w:rsidRDefault="00461780" w:rsidP="00461780">
      <w:pPr>
        <w:pStyle w:val="PlainText"/>
        <w:rPr>
          <w:ins w:id="951" w:author="Author" w:date="2020-02-14T18:23:00Z"/>
          <w:rFonts w:ascii="Courier New" w:hAnsi="Courier New" w:cs="Courier New"/>
        </w:rPr>
      </w:pPr>
    </w:p>
    <w:p w14:paraId="31D18C8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5F01E0" w14:textId="77777777" w:rsidR="00F37356" w:rsidRPr="00F37356" w:rsidRDefault="00461780" w:rsidP="00F37356">
      <w:pPr>
        <w:pStyle w:val="PlainText"/>
        <w:rPr>
          <w:del w:id="95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9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0851BC" w14:textId="6BD7BB06" w:rsidR="00461780" w:rsidRPr="00461780" w:rsidRDefault="00F37356" w:rsidP="00461780">
      <w:pPr>
        <w:pStyle w:val="PlainText"/>
        <w:rPr>
          <w:ins w:id="954" w:author="Author" w:date="2020-02-14T18:23:00Z"/>
          <w:rFonts w:ascii="Courier New" w:hAnsi="Courier New" w:cs="Courier New"/>
        </w:rPr>
      </w:pPr>
      <w:del w:id="9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34727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B18E73" w14:textId="77777777" w:rsidR="00F37356" w:rsidRPr="00F37356" w:rsidRDefault="00461780" w:rsidP="00F37356">
      <w:pPr>
        <w:pStyle w:val="PlainText"/>
        <w:rPr>
          <w:del w:id="9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95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5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IF ENTRY OF 2, D OR R IN BUS2 </w:t>
      </w:r>
      <w:del w:id="9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17F88D" w14:textId="5AB2B8BA" w:rsidR="00461780" w:rsidRPr="00461780" w:rsidRDefault="00F37356" w:rsidP="00461780">
      <w:pPr>
        <w:pStyle w:val="PlainText"/>
        <w:rPr>
          <w:ins w:id="960" w:author="Author" w:date="2020-02-14T18:23:00Z"/>
          <w:rFonts w:ascii="Courier New" w:hAnsi="Courier New" w:cs="Courier New"/>
        </w:rPr>
      </w:pPr>
      <w:del w:id="96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1565A797" w14:textId="77777777" w:rsidR="00F37356" w:rsidRPr="00F37356" w:rsidRDefault="00461780" w:rsidP="00F37356">
      <w:pPr>
        <w:pStyle w:val="PlainText"/>
        <w:rPr>
          <w:del w:id="962" w:author="Author" w:date="2020-02-14T18:23:00Z"/>
          <w:rFonts w:ascii="Courier New" w:hAnsi="Courier New" w:cs="Courier New"/>
        </w:rPr>
      </w:pPr>
      <w:ins w:id="96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 xml:space="preserve">AND HRACTT IS LESS THAN 15 </w:t>
      </w:r>
      <w:del w:id="9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A71157" w14:textId="77DB1488" w:rsidR="00461780" w:rsidRPr="00461780" w:rsidRDefault="00F37356" w:rsidP="00461780">
      <w:pPr>
        <w:pStyle w:val="PlainText"/>
        <w:rPr>
          <w:ins w:id="965" w:author="Author" w:date="2020-02-14T18:23:00Z"/>
          <w:rFonts w:ascii="Courier New" w:hAnsi="Courier New" w:cs="Courier New"/>
        </w:rPr>
      </w:pPr>
      <w:del w:id="96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7E510175" w14:textId="2AAFAC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96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</w:t>
        </w:r>
      </w:ins>
      <w:r w:rsidRPr="00461780">
        <w:rPr>
          <w:rFonts w:ascii="Courier New" w:hAnsi="Courier New" w:cs="Courier New"/>
        </w:rPr>
        <w:t>OR D GOTO LK</w:t>
      </w:r>
      <w:del w:id="9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5D2983" w14:textId="77777777" w:rsidR="00F37356" w:rsidRPr="00F37356" w:rsidRDefault="00461780" w:rsidP="00F37356">
      <w:pPr>
        <w:pStyle w:val="PlainText"/>
        <w:rPr>
          <w:del w:id="9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97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7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IOCK1</w:t>
      </w:r>
      <w:del w:id="9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B1D0F4" w14:textId="660E7568" w:rsidR="00461780" w:rsidRPr="00461780" w:rsidRDefault="00F37356" w:rsidP="00461780">
      <w:pPr>
        <w:pStyle w:val="PlainText"/>
        <w:rPr>
          <w:ins w:id="973" w:author="Author" w:date="2020-02-14T18:23:00Z"/>
          <w:rFonts w:ascii="Courier New" w:hAnsi="Courier New" w:cs="Courier New"/>
        </w:rPr>
      </w:pPr>
      <w:del w:id="9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A9E66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F8B503" w14:textId="53BB09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PULAYDT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HAS YOUR EMPLOYER GIVEN YOU A DATE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273 - 274</w:t>
      </w:r>
      <w:del w:id="9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654AA0" w14:textId="77777777" w:rsidR="00F37356" w:rsidRPr="00F37356" w:rsidRDefault="00461780" w:rsidP="00F37356">
      <w:pPr>
        <w:pStyle w:val="PlainText"/>
        <w:rPr>
          <w:del w:id="97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TO RETURN TO WORK?</w:t>
      </w:r>
      <w:del w:id="9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452BC1" w14:textId="4DECC686" w:rsidR="00461780" w:rsidRPr="00461780" w:rsidRDefault="00F37356" w:rsidP="00461780">
      <w:pPr>
        <w:pStyle w:val="PlainText"/>
        <w:rPr>
          <w:ins w:id="978" w:author="Author" w:date="2020-02-14T18:23:00Z"/>
          <w:rFonts w:ascii="Courier New" w:hAnsi="Courier New" w:cs="Courier New"/>
        </w:rPr>
      </w:pPr>
      <w:del w:id="9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CAC41B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F88D9D3" w14:textId="77777777" w:rsidR="00F37356" w:rsidRPr="00F37356" w:rsidRDefault="00461780" w:rsidP="00F37356">
      <w:pPr>
        <w:pStyle w:val="PlainText"/>
        <w:rPr>
          <w:del w:id="98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9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62B319" w14:textId="101930A6" w:rsidR="00461780" w:rsidRPr="00461780" w:rsidRDefault="00F37356" w:rsidP="00461780">
      <w:pPr>
        <w:pStyle w:val="PlainText"/>
        <w:rPr>
          <w:ins w:id="982" w:author="Author" w:date="2020-02-14T18:23:00Z"/>
          <w:rFonts w:ascii="Courier New" w:hAnsi="Courier New" w:cs="Courier New"/>
        </w:rPr>
      </w:pPr>
      <w:del w:id="9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7D8B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6A9511" w14:textId="17052A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98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8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9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065F81" w14:textId="77777777" w:rsidR="00F37356" w:rsidRPr="00F37356" w:rsidRDefault="00461780" w:rsidP="00F37356">
      <w:pPr>
        <w:pStyle w:val="PlainText"/>
        <w:rPr>
          <w:del w:id="98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98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98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9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E57E7A" w14:textId="218A9BAD" w:rsidR="00461780" w:rsidRPr="00461780" w:rsidRDefault="00F37356" w:rsidP="00461780">
      <w:pPr>
        <w:pStyle w:val="PlainText"/>
        <w:rPr>
          <w:ins w:id="991" w:author="Author" w:date="2020-02-14T18:23:00Z"/>
          <w:rFonts w:ascii="Courier New" w:hAnsi="Courier New" w:cs="Courier New"/>
        </w:rPr>
      </w:pPr>
      <w:del w:id="9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31C4D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5A5B7B" w14:textId="5D82FE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PULAY6M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HAVE YOU BEEN GIVEN ANY INDICATION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275 - 276</w:t>
      </w:r>
      <w:del w:id="9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745E91" w14:textId="055A5B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THAT YOU WILL BE RECALLED TO WORK WITHIN </w:t>
      </w:r>
      <w:del w:id="9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6F3880" w14:textId="77777777" w:rsidR="00F37356" w:rsidRPr="00F37356" w:rsidRDefault="00461780" w:rsidP="00F37356">
      <w:pPr>
        <w:pStyle w:val="PlainText"/>
        <w:rPr>
          <w:del w:id="99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 NEXT 6 MONTHS?</w:t>
      </w:r>
      <w:del w:id="9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5CB532" w14:textId="23D7782B" w:rsidR="00461780" w:rsidRPr="00461780" w:rsidRDefault="00F37356" w:rsidP="00461780">
      <w:pPr>
        <w:pStyle w:val="PlainText"/>
        <w:rPr>
          <w:ins w:id="997" w:author="Author" w:date="2020-02-14T18:23:00Z"/>
          <w:rFonts w:ascii="Courier New" w:hAnsi="Courier New" w:cs="Courier New"/>
        </w:rPr>
      </w:pPr>
      <w:del w:id="9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A014C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29D23B" w14:textId="77777777" w:rsidR="00F37356" w:rsidRPr="00F37356" w:rsidRDefault="00461780" w:rsidP="00F37356">
      <w:pPr>
        <w:pStyle w:val="PlainText"/>
        <w:rPr>
          <w:del w:id="99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0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4B1446" w14:textId="0B72D54A" w:rsidR="00461780" w:rsidRPr="00461780" w:rsidRDefault="00F37356" w:rsidP="00461780">
      <w:pPr>
        <w:pStyle w:val="PlainText"/>
        <w:rPr>
          <w:ins w:id="1001" w:author="Author" w:date="2020-02-14T18:23:00Z"/>
          <w:rFonts w:ascii="Courier New" w:hAnsi="Courier New" w:cs="Courier New"/>
        </w:rPr>
      </w:pPr>
      <w:del w:id="10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55C1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F7F557" w14:textId="2864CE4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00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0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10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8214C4" w14:textId="77777777" w:rsidR="00F37356" w:rsidRPr="00F37356" w:rsidRDefault="00461780" w:rsidP="00F37356">
      <w:pPr>
        <w:pStyle w:val="PlainText"/>
        <w:rPr>
          <w:del w:id="100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00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0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10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8BE2B8" w14:textId="14637B3F" w:rsidR="00461780" w:rsidRPr="00461780" w:rsidRDefault="00F37356" w:rsidP="00461780">
      <w:pPr>
        <w:pStyle w:val="PlainText"/>
        <w:rPr>
          <w:ins w:id="1010" w:author="Author" w:date="2020-02-14T18:23:00Z"/>
          <w:rFonts w:ascii="Courier New" w:hAnsi="Courier New" w:cs="Courier New"/>
        </w:rPr>
      </w:pPr>
      <w:del w:id="101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859E0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0D90F8" w14:textId="477BE3C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PELAYAVL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COULD YOU HAVE RETURNED TO WORK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277 - 278</w:t>
      </w:r>
      <w:del w:id="10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DDEC22" w14:textId="77777777" w:rsidR="00F37356" w:rsidRPr="00F37356" w:rsidRDefault="00461780" w:rsidP="00F37356">
      <w:pPr>
        <w:pStyle w:val="PlainText"/>
        <w:rPr>
          <w:del w:id="10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 IF YOU HAD BEEN RECALLED?</w:t>
      </w:r>
      <w:del w:id="10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7F6D1C" w14:textId="3AB8BFF3" w:rsidR="00461780" w:rsidRPr="00461780" w:rsidRDefault="00F37356" w:rsidP="00461780">
      <w:pPr>
        <w:pStyle w:val="PlainText"/>
        <w:rPr>
          <w:ins w:id="1015" w:author="Author" w:date="2020-02-14T18:23:00Z"/>
          <w:rFonts w:ascii="Courier New" w:hAnsi="Courier New" w:cs="Courier New"/>
        </w:rPr>
      </w:pPr>
      <w:del w:id="10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E899E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A8A0D2" w14:textId="77777777" w:rsidR="00F37356" w:rsidRPr="00F37356" w:rsidRDefault="00461780" w:rsidP="00F37356">
      <w:pPr>
        <w:pStyle w:val="PlainText"/>
        <w:rPr>
          <w:del w:id="10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3</w:t>
      </w:r>
      <w:del w:id="10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83C1AA" w14:textId="4C2E866F" w:rsidR="00461780" w:rsidRPr="00461780" w:rsidRDefault="00F37356" w:rsidP="00461780">
      <w:pPr>
        <w:pStyle w:val="PlainText"/>
        <w:rPr>
          <w:ins w:id="1019" w:author="Author" w:date="2020-02-14T18:23:00Z"/>
          <w:rFonts w:ascii="Courier New" w:hAnsi="Courier New" w:cs="Courier New"/>
        </w:rPr>
      </w:pPr>
      <w:del w:id="10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A9457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E82A9D" w14:textId="77777777" w:rsidR="00F37356" w:rsidRPr="00F37356" w:rsidRDefault="00461780" w:rsidP="00F37356">
      <w:pPr>
        <w:pStyle w:val="PlainText"/>
        <w:rPr>
          <w:del w:id="10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0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D9B9BF" w14:textId="78B79E27" w:rsidR="00461780" w:rsidRPr="00461780" w:rsidRDefault="00F37356" w:rsidP="00461780">
      <w:pPr>
        <w:pStyle w:val="PlainText"/>
        <w:rPr>
          <w:ins w:id="1023" w:author="Author" w:date="2020-02-14T18:23:00Z"/>
          <w:rFonts w:ascii="Courier New" w:hAnsi="Courier New" w:cs="Courier New"/>
        </w:rPr>
      </w:pPr>
      <w:del w:id="10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B7B47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6924E03" w14:textId="730EBFB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02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2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10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79D15E" w14:textId="77777777" w:rsidR="00F37356" w:rsidRPr="00F37356" w:rsidRDefault="00461780" w:rsidP="00F37356">
      <w:pPr>
        <w:pStyle w:val="PlainText"/>
        <w:rPr>
          <w:del w:id="102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02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3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10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C77F57" w14:textId="4161D738" w:rsidR="00461780" w:rsidRPr="00461780" w:rsidRDefault="00F37356" w:rsidP="00461780">
      <w:pPr>
        <w:pStyle w:val="PlainText"/>
        <w:rPr>
          <w:ins w:id="1032" w:author="Author" w:date="2020-02-14T18:23:00Z"/>
          <w:rFonts w:ascii="Courier New" w:hAnsi="Courier New" w:cs="Courier New"/>
        </w:rPr>
      </w:pPr>
      <w:del w:id="10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6CF39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8A518A" w14:textId="77777777" w:rsidR="00F37356" w:rsidRPr="00F37356" w:rsidRDefault="00461780" w:rsidP="00F37356">
      <w:pPr>
        <w:pStyle w:val="PlainText"/>
        <w:rPr>
          <w:del w:id="10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PULAYAVR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WHY IS THAT?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279 - 280</w:t>
      </w:r>
      <w:del w:id="10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C8B5AE" w14:textId="1266FEF1" w:rsidR="00461780" w:rsidRPr="00461780" w:rsidRDefault="00F37356" w:rsidP="00461780">
      <w:pPr>
        <w:pStyle w:val="PlainText"/>
        <w:rPr>
          <w:ins w:id="1036" w:author="Author" w:date="2020-02-14T18:23:00Z"/>
          <w:rFonts w:ascii="Courier New" w:hAnsi="Courier New" w:cs="Courier New"/>
        </w:rPr>
      </w:pPr>
      <w:del w:id="10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DEE89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4F14EE" w14:textId="77777777" w:rsidR="00F37356" w:rsidRPr="00F37356" w:rsidRDefault="00461780" w:rsidP="00F37356">
      <w:pPr>
        <w:pStyle w:val="PlainText"/>
        <w:rPr>
          <w:del w:id="10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0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2E78BB" w14:textId="38E2BCD6" w:rsidR="00461780" w:rsidRPr="00461780" w:rsidRDefault="00F37356" w:rsidP="00461780">
      <w:pPr>
        <w:pStyle w:val="PlainText"/>
        <w:rPr>
          <w:ins w:id="1040" w:author="Author" w:date="2020-02-14T18:23:00Z"/>
          <w:rFonts w:ascii="Courier New" w:hAnsi="Courier New" w:cs="Courier New"/>
        </w:rPr>
      </w:pPr>
      <w:del w:id="10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DA6E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D8C820" w14:textId="782261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04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4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OWN TEMPORARY ILLNESS</w:t>
      </w:r>
      <w:del w:id="10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822275" w14:textId="4210192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04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4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GOING TO SCHOOL</w:t>
      </w:r>
      <w:del w:id="10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97BA06" w14:textId="77777777" w:rsidR="00F37356" w:rsidRPr="00F37356" w:rsidRDefault="00461780" w:rsidP="00F37356">
      <w:pPr>
        <w:pStyle w:val="PlainText"/>
        <w:rPr>
          <w:del w:id="10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04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5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</w:t>
      </w:r>
      <w:del w:id="10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70AA22" w14:textId="22C855C4" w:rsidR="00461780" w:rsidRPr="00461780" w:rsidRDefault="00F37356" w:rsidP="00461780">
      <w:pPr>
        <w:pStyle w:val="PlainText"/>
        <w:rPr>
          <w:ins w:id="1052" w:author="Author" w:date="2020-02-14T18:23:00Z"/>
          <w:rFonts w:ascii="Courier New" w:hAnsi="Courier New" w:cs="Courier New"/>
        </w:rPr>
      </w:pPr>
      <w:del w:id="10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13BCD1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36E29D" w14:textId="7A8F150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PELAYLK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EVEN THOUGH YOU ARE TO BE CALLED BACK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281 - 282</w:t>
      </w:r>
      <w:del w:id="10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A067EA" w14:textId="5E26525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TO WORK, HAVE YOU BEEN LOOKING FOR WORK </w:t>
      </w:r>
      <w:del w:id="10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3167E8" w14:textId="77777777" w:rsidR="00F37356" w:rsidRPr="00F37356" w:rsidRDefault="00461780" w:rsidP="00F37356">
      <w:pPr>
        <w:pStyle w:val="PlainText"/>
        <w:rPr>
          <w:del w:id="10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DURING THE LAST 4 WEEKS. </w:t>
      </w:r>
      <w:del w:id="10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BF75C5" w14:textId="256C381A" w:rsidR="00461780" w:rsidRPr="00461780" w:rsidRDefault="00F37356" w:rsidP="00461780">
      <w:pPr>
        <w:pStyle w:val="PlainText"/>
        <w:rPr>
          <w:ins w:id="1058" w:author="Author" w:date="2020-02-14T18:23:00Z"/>
          <w:rFonts w:ascii="Courier New" w:hAnsi="Courier New" w:cs="Courier New"/>
        </w:rPr>
      </w:pPr>
      <w:del w:id="10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15C06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B10AFF" w14:textId="77777777" w:rsidR="00F37356" w:rsidRPr="00F37356" w:rsidRDefault="00461780" w:rsidP="00F37356">
      <w:pPr>
        <w:pStyle w:val="PlainText"/>
        <w:rPr>
          <w:del w:id="106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PELAYAVL= 1, 2</w:t>
      </w:r>
      <w:del w:id="10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835EAD" w14:textId="79FFB266" w:rsidR="00461780" w:rsidRPr="00461780" w:rsidRDefault="00F37356" w:rsidP="00461780">
      <w:pPr>
        <w:pStyle w:val="PlainText"/>
        <w:rPr>
          <w:ins w:id="1062" w:author="Author" w:date="2020-02-14T18:23:00Z"/>
          <w:rFonts w:ascii="Courier New" w:hAnsi="Courier New" w:cs="Courier New"/>
        </w:rPr>
      </w:pPr>
      <w:del w:id="10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DD3E73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6BE41F" w14:textId="77777777" w:rsidR="00F37356" w:rsidRPr="00F37356" w:rsidRDefault="00461780" w:rsidP="00F37356">
      <w:pPr>
        <w:pStyle w:val="PlainText"/>
        <w:rPr>
          <w:del w:id="10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0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5A170D" w14:textId="031B56DA" w:rsidR="00461780" w:rsidRPr="00461780" w:rsidRDefault="00F37356" w:rsidP="00461780">
      <w:pPr>
        <w:pStyle w:val="PlainText"/>
        <w:rPr>
          <w:ins w:id="1066" w:author="Author" w:date="2020-02-14T18:23:00Z"/>
          <w:rFonts w:ascii="Courier New" w:hAnsi="Courier New" w:cs="Courier New"/>
        </w:rPr>
      </w:pPr>
      <w:del w:id="10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33211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8A5C1B" w14:textId="7EC9AC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06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6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10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2F25BF" w14:textId="77777777" w:rsidR="00F37356" w:rsidRPr="00F37356" w:rsidRDefault="00461780" w:rsidP="00F37356">
      <w:pPr>
        <w:pStyle w:val="PlainText"/>
        <w:rPr>
          <w:del w:id="107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07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07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10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FC5A58" w14:textId="46C7E9B3" w:rsidR="00461780" w:rsidRPr="00461780" w:rsidRDefault="00F37356" w:rsidP="00461780">
      <w:pPr>
        <w:pStyle w:val="PlainText"/>
        <w:rPr>
          <w:ins w:id="1075" w:author="Author" w:date="2020-02-14T18:23:00Z"/>
          <w:rFonts w:ascii="Courier New" w:hAnsi="Courier New" w:cs="Courier New"/>
        </w:rPr>
      </w:pPr>
      <w:del w:id="10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228F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5D65A5" w14:textId="77777777" w:rsidR="00F37356" w:rsidRPr="00F37356" w:rsidRDefault="00461780" w:rsidP="00F37356">
      <w:pPr>
        <w:pStyle w:val="PlainText"/>
        <w:rPr>
          <w:del w:id="10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PELAYDUR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DURATION OF LAYOFF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283 - 285</w:t>
      </w:r>
      <w:del w:id="10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FA3187" w14:textId="6011612D" w:rsidR="00461780" w:rsidRPr="00461780" w:rsidRDefault="00F37356" w:rsidP="00461780">
      <w:pPr>
        <w:pStyle w:val="PlainText"/>
        <w:rPr>
          <w:ins w:id="1079" w:author="Author" w:date="2020-02-14T18:23:00Z"/>
          <w:rFonts w:ascii="Courier New" w:hAnsi="Courier New" w:cs="Courier New"/>
        </w:rPr>
      </w:pPr>
      <w:del w:id="10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B4ADB5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5C9ED77" w14:textId="77777777" w:rsidR="00F37356" w:rsidRPr="00F37356" w:rsidRDefault="00461780" w:rsidP="00F37356">
      <w:pPr>
        <w:pStyle w:val="PlainText"/>
        <w:rPr>
          <w:del w:id="108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PELAYLK = 1, 2</w:t>
      </w:r>
      <w:del w:id="10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CE5807" w14:textId="7EA7BA34" w:rsidR="00461780" w:rsidRPr="00461780" w:rsidRDefault="00F37356" w:rsidP="00461780">
      <w:pPr>
        <w:pStyle w:val="PlainText"/>
        <w:rPr>
          <w:ins w:id="1083" w:author="Author" w:date="2020-02-14T18:23:00Z"/>
          <w:rFonts w:ascii="Courier New" w:hAnsi="Courier New" w:cs="Courier New"/>
        </w:rPr>
      </w:pPr>
      <w:del w:id="10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13C4E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9F6424" w14:textId="77777777" w:rsidR="00F37356" w:rsidRPr="00F37356" w:rsidRDefault="00461780" w:rsidP="00F37356">
      <w:pPr>
        <w:pStyle w:val="PlainText"/>
        <w:rPr>
          <w:del w:id="108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0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75D33F" w14:textId="14D16750" w:rsidR="00461780" w:rsidRPr="00461780" w:rsidRDefault="00F37356" w:rsidP="00461780">
      <w:pPr>
        <w:pStyle w:val="PlainText"/>
        <w:rPr>
          <w:ins w:id="1087" w:author="Author" w:date="2020-02-14T18:23:00Z"/>
          <w:rFonts w:ascii="Courier New" w:hAnsi="Courier New" w:cs="Courier New"/>
        </w:rPr>
      </w:pPr>
      <w:del w:id="108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35F5F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2B16DF" w14:textId="40751E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01-51</w:t>
      </w:r>
      <w:r w:rsidRPr="00461780">
        <w:rPr>
          <w:rFonts w:ascii="Courier New" w:hAnsi="Courier New" w:cs="Courier New"/>
        </w:rPr>
        <w:tab/>
        <w:t>Weeks on layoff</w:t>
      </w:r>
      <w:r w:rsidRPr="00461780">
        <w:rPr>
          <w:rFonts w:ascii="Courier New" w:hAnsi="Courier New" w:cs="Courier New"/>
        </w:rPr>
        <w:tab/>
      </w:r>
      <w:del w:id="10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193DC1" w14:textId="6818AA0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52</w:t>
      </w:r>
      <w:r w:rsidRPr="00461780">
        <w:rPr>
          <w:rFonts w:ascii="Courier New" w:hAnsi="Courier New" w:cs="Courier New"/>
        </w:rPr>
        <w:tab/>
        <w:t>52 weeks or more</w:t>
      </w:r>
      <w:del w:id="10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3F5C2F" w14:textId="77777777" w:rsidR="00F37356" w:rsidRPr="00F37356" w:rsidRDefault="00461780" w:rsidP="00F37356">
      <w:pPr>
        <w:pStyle w:val="PlainText"/>
        <w:rPr>
          <w:del w:id="109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Topcoded at 52 weeks starting April 2011</w:t>
      </w:r>
      <w:del w:id="10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62FFA9" w14:textId="3AC02CCC" w:rsidR="00461780" w:rsidRPr="00461780" w:rsidRDefault="00F37356" w:rsidP="00461780">
      <w:pPr>
        <w:pStyle w:val="PlainText"/>
        <w:rPr>
          <w:ins w:id="1093" w:author="Author" w:date="2020-02-14T18:23:00Z"/>
          <w:rFonts w:ascii="Courier New" w:hAnsi="Courier New" w:cs="Courier New"/>
        </w:rPr>
      </w:pPr>
      <w:del w:id="10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0F6DBA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544BE3" w14:textId="798371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PELAYFTO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FT/PT STATUS OF JOB FROM WHICH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286 - 287</w:t>
      </w:r>
      <w:del w:id="10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93774D" w14:textId="77777777" w:rsidR="00F37356" w:rsidRPr="00F37356" w:rsidRDefault="00461780" w:rsidP="00F37356">
      <w:pPr>
        <w:pStyle w:val="PlainText"/>
        <w:rPr>
          <w:del w:id="109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SAMPLE PERSON WAS ON LAYOFF FROM</w:t>
      </w:r>
      <w:del w:id="10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F0173B" w14:textId="2E549E83" w:rsidR="00461780" w:rsidRPr="00461780" w:rsidRDefault="00F37356" w:rsidP="00461780">
      <w:pPr>
        <w:pStyle w:val="PlainText"/>
        <w:rPr>
          <w:ins w:id="1098" w:author="Author" w:date="2020-02-14T18:23:00Z"/>
          <w:rFonts w:ascii="Courier New" w:hAnsi="Courier New" w:cs="Courier New"/>
        </w:rPr>
      </w:pPr>
      <w:del w:id="10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B8357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F51E3C0" w14:textId="77777777" w:rsidR="00F37356" w:rsidRPr="00F37356" w:rsidRDefault="00461780" w:rsidP="00F37356">
      <w:pPr>
        <w:pStyle w:val="PlainText"/>
        <w:rPr>
          <w:del w:id="110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PELAYDUR = 0-120</w:t>
      </w:r>
      <w:del w:id="11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E8A40D" w14:textId="039B26A1" w:rsidR="00461780" w:rsidRPr="00461780" w:rsidRDefault="00F37356" w:rsidP="00461780">
      <w:pPr>
        <w:pStyle w:val="PlainText"/>
        <w:rPr>
          <w:ins w:id="1102" w:author="Author" w:date="2020-02-14T18:23:00Z"/>
          <w:rFonts w:ascii="Courier New" w:hAnsi="Courier New" w:cs="Courier New"/>
        </w:rPr>
      </w:pPr>
      <w:del w:id="110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EA3D9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2594EC" w14:textId="77777777" w:rsidR="00F37356" w:rsidRPr="00F37356" w:rsidRDefault="00461780" w:rsidP="00F37356">
      <w:pPr>
        <w:pStyle w:val="PlainText"/>
        <w:rPr>
          <w:del w:id="110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1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48E261" w14:textId="26CF28E8" w:rsidR="00461780" w:rsidRPr="00461780" w:rsidRDefault="00F37356" w:rsidP="00461780">
      <w:pPr>
        <w:pStyle w:val="PlainText"/>
        <w:rPr>
          <w:ins w:id="1106" w:author="Author" w:date="2020-02-14T18:23:00Z"/>
          <w:rFonts w:ascii="Courier New" w:hAnsi="Courier New" w:cs="Courier New"/>
        </w:rPr>
      </w:pPr>
      <w:del w:id="11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2183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AE2F97" w14:textId="4C28DA2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10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0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11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8A90B1" w14:textId="77777777" w:rsidR="00F37356" w:rsidRPr="00F37356" w:rsidRDefault="00461780" w:rsidP="00F37356">
      <w:pPr>
        <w:pStyle w:val="PlainText"/>
        <w:rPr>
          <w:del w:id="11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11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1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11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649CD5" w14:textId="12DDC247" w:rsidR="00461780" w:rsidRPr="00461780" w:rsidRDefault="00F37356" w:rsidP="00461780">
      <w:pPr>
        <w:pStyle w:val="PlainText"/>
        <w:rPr>
          <w:ins w:id="1115" w:author="Author" w:date="2020-02-14T18:23:00Z"/>
          <w:rFonts w:ascii="Courier New" w:hAnsi="Courier New" w:cs="Courier New"/>
        </w:rPr>
      </w:pPr>
      <w:del w:id="11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9E174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72C774" w14:textId="77777777" w:rsidR="00F37356" w:rsidRPr="00F37356" w:rsidRDefault="00461780" w:rsidP="00F37356">
      <w:pPr>
        <w:pStyle w:val="PlainText"/>
        <w:rPr>
          <w:del w:id="11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288 - 289</w:t>
      </w:r>
      <w:del w:id="11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343DD7" w14:textId="2E5A86AE" w:rsidR="00461780" w:rsidRPr="00461780" w:rsidRDefault="00F37356" w:rsidP="00461780">
      <w:pPr>
        <w:pStyle w:val="PlainText"/>
        <w:rPr>
          <w:ins w:id="1119" w:author="Author" w:date="2020-02-14T18:23:00Z"/>
          <w:rFonts w:ascii="Courier New" w:hAnsi="Courier New" w:cs="Courier New"/>
        </w:rPr>
      </w:pPr>
      <w:del w:id="11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35557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ED9D5F" w14:textId="77777777" w:rsidR="00F37356" w:rsidRPr="00F37356" w:rsidRDefault="00461780" w:rsidP="00F37356">
      <w:pPr>
        <w:pStyle w:val="PlainText"/>
        <w:rPr>
          <w:del w:id="11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1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1CB9E1" w14:textId="73BB2F62" w:rsidR="00461780" w:rsidRPr="00461780" w:rsidRDefault="00F37356" w:rsidP="00461780">
      <w:pPr>
        <w:pStyle w:val="PlainText"/>
        <w:rPr>
          <w:ins w:id="1123" w:author="Author" w:date="2020-02-14T18:23:00Z"/>
          <w:rFonts w:ascii="Courier New" w:hAnsi="Courier New" w:cs="Courier New"/>
        </w:rPr>
      </w:pPr>
      <w:del w:id="11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13CC0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87C3FF" w14:textId="2EE8212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12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2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PULAYCK3</w:t>
      </w:r>
      <w:del w:id="11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76ED1A" w14:textId="786D060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12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2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PULAYFT</w:t>
      </w:r>
      <w:del w:id="11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F9295D" w14:textId="77777777" w:rsidR="00F37356" w:rsidRPr="00F37356" w:rsidRDefault="00461780" w:rsidP="00F37356">
      <w:pPr>
        <w:pStyle w:val="PlainText"/>
        <w:rPr>
          <w:del w:id="11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13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3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PULAYDR</w:t>
      </w:r>
      <w:del w:id="11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72B24B" w14:textId="73B4CA92" w:rsidR="00461780" w:rsidRPr="00461780" w:rsidRDefault="00F37356" w:rsidP="00461780">
      <w:pPr>
        <w:pStyle w:val="PlainText"/>
        <w:rPr>
          <w:ins w:id="1135" w:author="Author" w:date="2020-02-14T18:23:00Z"/>
          <w:rFonts w:ascii="Courier New" w:hAnsi="Courier New" w:cs="Courier New"/>
        </w:rPr>
      </w:pPr>
      <w:del w:id="113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2EDBC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B18CA0" w14:textId="79CC318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290 - 291</w:t>
      </w:r>
      <w:del w:id="11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9611CB" w14:textId="77777777" w:rsidR="00F37356" w:rsidRPr="00F37356" w:rsidRDefault="00461780" w:rsidP="00F37356">
      <w:pPr>
        <w:pStyle w:val="PlainText"/>
        <w:rPr>
          <w:del w:id="11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DEPENDENT LAYOFF</w:t>
      </w:r>
      <w:del w:id="11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6CA63A" w14:textId="7D35604D" w:rsidR="00461780" w:rsidRPr="00461780" w:rsidRDefault="00F37356" w:rsidP="00461780">
      <w:pPr>
        <w:pStyle w:val="PlainText"/>
        <w:rPr>
          <w:ins w:id="1140" w:author="Author" w:date="2020-02-14T18:23:00Z"/>
          <w:rFonts w:ascii="Courier New" w:hAnsi="Courier New" w:cs="Courier New"/>
        </w:rPr>
      </w:pPr>
      <w:del w:id="11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831B93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BC55B9" w14:textId="77777777" w:rsidR="00F37356" w:rsidRPr="00F37356" w:rsidRDefault="00461780" w:rsidP="00F37356">
      <w:pPr>
        <w:pStyle w:val="PlainText"/>
        <w:rPr>
          <w:del w:id="11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1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9B4B06" w14:textId="6B315579" w:rsidR="00461780" w:rsidRPr="00461780" w:rsidRDefault="00F37356" w:rsidP="00461780">
      <w:pPr>
        <w:pStyle w:val="PlainText"/>
        <w:rPr>
          <w:ins w:id="1144" w:author="Author" w:date="2020-02-14T18:23:00Z"/>
          <w:rFonts w:ascii="Courier New" w:hAnsi="Courier New" w:cs="Courier New"/>
        </w:rPr>
      </w:pPr>
      <w:del w:id="11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E99E9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91DA40" w14:textId="1310C3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14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4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PULAYDR3</w:t>
      </w:r>
      <w:del w:id="11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1A75B9" w14:textId="77777777" w:rsidR="00F37356" w:rsidRPr="00F37356" w:rsidRDefault="00461780" w:rsidP="00F37356">
      <w:pPr>
        <w:pStyle w:val="PlainText"/>
        <w:rPr>
          <w:del w:id="11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15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5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GOTO PULAYFT</w:t>
      </w:r>
      <w:del w:id="11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6EB0BA" w14:textId="7B2332B0" w:rsidR="00461780" w:rsidRPr="00461780" w:rsidRDefault="00F37356" w:rsidP="00461780">
      <w:pPr>
        <w:pStyle w:val="PlainText"/>
        <w:rPr>
          <w:ins w:id="1153" w:author="Author" w:date="2020-02-14T18:23:00Z"/>
          <w:rFonts w:ascii="Courier New" w:hAnsi="Courier New" w:cs="Courier New"/>
        </w:rPr>
      </w:pPr>
      <w:del w:id="11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7EA37E" w14:textId="77777777" w:rsidR="00461780" w:rsidRPr="00461780" w:rsidRDefault="00461780" w:rsidP="00461780">
      <w:pPr>
        <w:pStyle w:val="PlainText"/>
        <w:rPr>
          <w:ins w:id="1155" w:author="Author" w:date="2020-02-14T18:23:00Z"/>
          <w:rFonts w:ascii="Courier New" w:hAnsi="Courier New" w:cs="Courier New"/>
        </w:rPr>
      </w:pPr>
    </w:p>
    <w:p w14:paraId="6D52DD08" w14:textId="77777777" w:rsidR="00461780" w:rsidRPr="00461780" w:rsidRDefault="00461780" w:rsidP="00461780">
      <w:pPr>
        <w:pStyle w:val="PlainText"/>
        <w:rPr>
          <w:ins w:id="1156" w:author="Author" w:date="2020-02-14T18:23:00Z"/>
          <w:rFonts w:ascii="Courier New" w:hAnsi="Courier New" w:cs="Courier New"/>
        </w:rPr>
      </w:pPr>
    </w:p>
    <w:p w14:paraId="1EF667F5" w14:textId="77777777" w:rsidR="00461780" w:rsidRPr="00461780" w:rsidRDefault="00461780" w:rsidP="00461780">
      <w:pPr>
        <w:pStyle w:val="PlainText"/>
        <w:rPr>
          <w:ins w:id="1157" w:author="Author" w:date="2020-02-14T18:23:00Z"/>
          <w:rFonts w:ascii="Courier New" w:hAnsi="Courier New" w:cs="Courier New"/>
        </w:rPr>
      </w:pPr>
    </w:p>
    <w:p w14:paraId="6DFED2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E92602" w14:textId="105C8D2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PULAYCK3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292 - 293</w:t>
      </w:r>
      <w:del w:id="11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9F53A7" w14:textId="77777777" w:rsidR="00F37356" w:rsidRPr="00F37356" w:rsidRDefault="00461780" w:rsidP="00F37356">
      <w:pPr>
        <w:pStyle w:val="PlainText"/>
        <w:rPr>
          <w:del w:id="11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FILTER FOR DEPENDENT I &amp; O</w:t>
      </w:r>
      <w:del w:id="11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64158A" w14:textId="005902A4" w:rsidR="00461780" w:rsidRPr="00461780" w:rsidRDefault="00F37356" w:rsidP="00461780">
      <w:pPr>
        <w:pStyle w:val="PlainText"/>
        <w:rPr>
          <w:ins w:id="1161" w:author="Author" w:date="2020-02-14T18:23:00Z"/>
          <w:rFonts w:ascii="Courier New" w:hAnsi="Courier New" w:cs="Courier New"/>
        </w:rPr>
      </w:pPr>
      <w:del w:id="11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49AF77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C7004D" w14:textId="77777777" w:rsidR="00F37356" w:rsidRPr="00F37356" w:rsidRDefault="00461780" w:rsidP="00F37356">
      <w:pPr>
        <w:pStyle w:val="PlainText"/>
        <w:rPr>
          <w:del w:id="11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1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139F9D" w14:textId="7A63890D" w:rsidR="00461780" w:rsidRPr="00461780" w:rsidRDefault="00F37356" w:rsidP="00461780">
      <w:pPr>
        <w:pStyle w:val="PlainText"/>
        <w:rPr>
          <w:ins w:id="1165" w:author="Author" w:date="2020-02-14T18:23:00Z"/>
          <w:rFonts w:ascii="Courier New" w:hAnsi="Courier New" w:cs="Courier New"/>
        </w:rPr>
      </w:pPr>
      <w:del w:id="11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DF3A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D9F2BC" w14:textId="6F99F61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16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6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MISCK = 5 GOTO IO1INT</w:t>
      </w:r>
      <w:del w:id="11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41D683" w14:textId="30662A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17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7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 xml:space="preserve">I-ICR = 1 OR I-OCR = 1, GOTO IO1INT                                 </w:t>
      </w:r>
      <w:del w:id="11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D9B904" w14:textId="77777777" w:rsidR="00F37356" w:rsidRPr="00F37356" w:rsidRDefault="00461780" w:rsidP="00F37356">
      <w:pPr>
        <w:pStyle w:val="PlainText"/>
        <w:rPr>
          <w:del w:id="117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17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7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ALL OTHERS GOTO SCHCK</w:t>
      </w:r>
      <w:del w:id="11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CF2C9E" w14:textId="219B8168" w:rsidR="00461780" w:rsidRPr="00461780" w:rsidRDefault="00F37356" w:rsidP="00461780">
      <w:pPr>
        <w:pStyle w:val="PlainText"/>
        <w:rPr>
          <w:ins w:id="1177" w:author="Author" w:date="2020-02-14T18:23:00Z"/>
          <w:rFonts w:ascii="Courier New" w:hAnsi="Courier New" w:cs="Courier New"/>
        </w:rPr>
      </w:pPr>
      <w:del w:id="11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EF78B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CF81EF1" w14:textId="65C03A0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HAVE YOU BEEN DOING ANYTHING TO FIND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294 - 295</w:t>
      </w:r>
      <w:del w:id="11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7F6182" w14:textId="77777777" w:rsidR="00F37356" w:rsidRPr="00F37356" w:rsidRDefault="00461780" w:rsidP="00F37356">
      <w:pPr>
        <w:pStyle w:val="PlainText"/>
        <w:rPr>
          <w:del w:id="118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WORK DURING THE LAST 4 WEEKS?</w:t>
      </w:r>
      <w:del w:id="11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C7B814" w14:textId="23CC83D5" w:rsidR="00461780" w:rsidRPr="00461780" w:rsidRDefault="00F37356" w:rsidP="00461780">
      <w:pPr>
        <w:pStyle w:val="PlainText"/>
        <w:rPr>
          <w:ins w:id="1182" w:author="Author" w:date="2020-02-14T18:23:00Z"/>
          <w:rFonts w:ascii="Courier New" w:hAnsi="Courier New" w:cs="Courier New"/>
        </w:rPr>
      </w:pPr>
      <w:del w:id="11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ED97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7EA406B" w14:textId="77777777" w:rsidR="00F37356" w:rsidRPr="00F37356" w:rsidRDefault="00461780" w:rsidP="00F37356">
      <w:pPr>
        <w:pStyle w:val="PlainText"/>
        <w:rPr>
          <w:del w:id="118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1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D636D7" w14:textId="70B631FE" w:rsidR="00461780" w:rsidRPr="00461780" w:rsidRDefault="00F37356" w:rsidP="00461780">
      <w:pPr>
        <w:pStyle w:val="PlainText"/>
        <w:rPr>
          <w:ins w:id="1186" w:author="Author" w:date="2020-02-14T18:23:00Z"/>
          <w:rFonts w:ascii="Courier New" w:hAnsi="Courier New" w:cs="Courier New"/>
        </w:rPr>
      </w:pPr>
      <w:del w:id="11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02A9A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333373" w14:textId="205F6D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18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8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YES</w:t>
      </w:r>
      <w:del w:id="11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499D38" w14:textId="687C38A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19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9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NO</w:t>
      </w:r>
      <w:del w:id="11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212A0A" w14:textId="1DEE85C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19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9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RETIRED</w:t>
      </w:r>
      <w:del w:id="11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567A0E" w14:textId="4951C03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119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19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DISABLED</w:t>
      </w:r>
      <w:del w:id="11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B7D72A" w14:textId="77777777" w:rsidR="00F37356" w:rsidRPr="00F37356" w:rsidRDefault="00461780" w:rsidP="00F37356">
      <w:pPr>
        <w:pStyle w:val="PlainText"/>
        <w:rPr>
          <w:del w:id="120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120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0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UNABLE TO WORK</w:t>
      </w:r>
      <w:del w:id="12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953C4F" w14:textId="4FC637EE" w:rsidR="00461780" w:rsidRPr="00461780" w:rsidRDefault="00F37356" w:rsidP="00461780">
      <w:pPr>
        <w:pStyle w:val="PlainText"/>
        <w:rPr>
          <w:ins w:id="1204" w:author="Author" w:date="2020-02-14T18:23:00Z"/>
          <w:rFonts w:ascii="Courier New" w:hAnsi="Courier New" w:cs="Courier New"/>
        </w:rPr>
      </w:pPr>
      <w:del w:id="120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53778A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1C1288" w14:textId="317B3F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PELKM1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2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WHAT ARE ALL OF THE THINGS YOU HAVE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20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296 - 297</w:t>
      </w:r>
      <w:del w:id="12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FFB4E8" w14:textId="603CDD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DONE TO FIND WORK DURING THE LAST </w:t>
      </w:r>
      <w:del w:id="12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1D15E5" w14:textId="77777777" w:rsidR="00F37356" w:rsidRPr="00F37356" w:rsidRDefault="00461780" w:rsidP="00F37356">
      <w:pPr>
        <w:pStyle w:val="PlainText"/>
        <w:rPr>
          <w:del w:id="12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 WEEKS? (FIRST METHOD)</w:t>
      </w:r>
      <w:del w:id="12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CC2FC1" w14:textId="68DDA3A4" w:rsidR="00461780" w:rsidRPr="00461780" w:rsidRDefault="00F37356" w:rsidP="00461780">
      <w:pPr>
        <w:pStyle w:val="PlainText"/>
        <w:rPr>
          <w:ins w:id="1212" w:author="Author" w:date="2020-02-14T18:23:00Z"/>
          <w:rFonts w:ascii="Courier New" w:hAnsi="Courier New" w:cs="Courier New"/>
        </w:rPr>
      </w:pPr>
      <w:del w:id="12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50C2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DBC64A" w14:textId="77777777" w:rsidR="00F37356" w:rsidRPr="00F37356" w:rsidRDefault="00461780" w:rsidP="00F37356">
      <w:pPr>
        <w:pStyle w:val="PlainText"/>
        <w:rPr>
          <w:del w:id="12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4</w:t>
      </w:r>
      <w:del w:id="12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3601A1" w14:textId="1F52B417" w:rsidR="00461780" w:rsidRPr="00461780" w:rsidRDefault="00F37356" w:rsidP="00461780">
      <w:pPr>
        <w:pStyle w:val="PlainText"/>
        <w:rPr>
          <w:ins w:id="1216" w:author="Author" w:date="2020-02-14T18:23:00Z"/>
          <w:rFonts w:ascii="Courier New" w:hAnsi="Courier New" w:cs="Courier New"/>
        </w:rPr>
      </w:pPr>
      <w:del w:id="12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E949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D39A77" w14:textId="77777777" w:rsidR="00F37356" w:rsidRPr="00F37356" w:rsidRDefault="00461780" w:rsidP="00F37356">
      <w:pPr>
        <w:pStyle w:val="PlainText"/>
        <w:rPr>
          <w:del w:id="12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2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BCF1BA" w14:textId="4AD9A557" w:rsidR="00461780" w:rsidRPr="00461780" w:rsidRDefault="00F37356" w:rsidP="00461780">
      <w:pPr>
        <w:pStyle w:val="PlainText"/>
        <w:rPr>
          <w:ins w:id="1220" w:author="Author" w:date="2020-02-14T18:23:00Z"/>
          <w:rFonts w:ascii="Courier New" w:hAnsi="Courier New" w:cs="Courier New"/>
        </w:rPr>
      </w:pPr>
      <w:del w:id="12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92520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6187C4" w14:textId="5AB9E1C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22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2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EMPLOYER DIRECTLY/INTERVIEW</w:t>
      </w:r>
      <w:del w:id="12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A27772" w14:textId="20DF006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22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2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PUBLIC EMPLOYMENT AGENCY</w:t>
      </w:r>
      <w:del w:id="12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CD1306" w14:textId="3BEB2BC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22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2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PRIVATE EMPLOYMENT AGENCY</w:t>
      </w:r>
      <w:del w:id="12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5FB961" w14:textId="3AC16B3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123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3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FRIENDS OR RELATIVES</w:t>
      </w:r>
      <w:del w:id="12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577CCE" w14:textId="5EE9429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123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3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SCHOOL/UNIVERSITY EMPL CENTER</w:t>
      </w:r>
      <w:del w:id="12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5BB803" w14:textId="15F3BC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123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3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SENT OUT RESUMES/FILLED OUT APPLICATION</w:t>
      </w:r>
      <w:del w:id="12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AF2860" w14:textId="241D94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del w:id="124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4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CHECKED UNION/PROFESSIONAL REGISTERS</w:t>
      </w:r>
      <w:del w:id="12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ACCA30" w14:textId="58F2CE5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del w:id="124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4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PLACED OR ANSWERED ADS</w:t>
      </w:r>
      <w:del w:id="12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D548B7" w14:textId="1E1DBDF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del w:id="124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4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ACTIVE</w:t>
      </w:r>
      <w:del w:id="12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534D94" w14:textId="567BBE2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del w:id="124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50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LOOKED AT ADS</w:t>
      </w:r>
      <w:del w:id="12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D3E9FB" w14:textId="6759FF9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del w:id="125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53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ATTENDED JOB TRAINING PROGRAMS/COURSES</w:t>
      </w:r>
      <w:del w:id="12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C3F30A" w14:textId="03BC780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del w:id="125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56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NOTHING</w:t>
      </w:r>
      <w:del w:id="12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4E0217" w14:textId="77777777" w:rsidR="00F37356" w:rsidRPr="00F37356" w:rsidRDefault="00461780" w:rsidP="00F37356">
      <w:pPr>
        <w:pStyle w:val="PlainText"/>
        <w:rPr>
          <w:del w:id="12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del w:id="125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60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OTHER PASSIVE</w:t>
      </w:r>
      <w:del w:id="12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4F8A97" w14:textId="2AB31555" w:rsidR="00461780" w:rsidRPr="00461780" w:rsidRDefault="00F37356" w:rsidP="00461780">
      <w:pPr>
        <w:pStyle w:val="PlainText"/>
        <w:rPr>
          <w:ins w:id="1262" w:author="Author" w:date="2020-02-14T18:23:00Z"/>
          <w:rFonts w:ascii="Courier New" w:hAnsi="Courier New" w:cs="Courier New"/>
        </w:rPr>
      </w:pPr>
      <w:del w:id="12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784B96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D7C1EB" w14:textId="77777777" w:rsidR="00F37356" w:rsidRPr="00F37356" w:rsidRDefault="00461780" w:rsidP="00F37356">
      <w:pPr>
        <w:pStyle w:val="PlainText"/>
        <w:rPr>
          <w:del w:id="12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PULKM2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2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ANYTHING ELSE?  (SECOND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26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298 - 299</w:t>
      </w:r>
      <w:del w:id="12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C918F5" w14:textId="04371D6E" w:rsidR="00461780" w:rsidRPr="00461780" w:rsidRDefault="00F37356" w:rsidP="00461780">
      <w:pPr>
        <w:pStyle w:val="PlainText"/>
        <w:rPr>
          <w:ins w:id="1268" w:author="Author" w:date="2020-02-14T18:23:00Z"/>
          <w:rFonts w:ascii="Courier New" w:hAnsi="Courier New" w:cs="Courier New"/>
        </w:rPr>
      </w:pPr>
      <w:del w:id="12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CF2A80" w14:textId="77777777" w:rsidR="00461780" w:rsidRPr="00461780" w:rsidRDefault="00461780" w:rsidP="00461780">
      <w:pPr>
        <w:pStyle w:val="PlainText"/>
        <w:rPr>
          <w:ins w:id="1270" w:author="Author" w:date="2020-02-14T18:23:00Z"/>
          <w:rFonts w:ascii="Courier New" w:hAnsi="Courier New" w:cs="Courier New"/>
        </w:rPr>
      </w:pPr>
    </w:p>
    <w:p w14:paraId="609E2C84" w14:textId="77777777" w:rsidR="00461780" w:rsidRPr="00461780" w:rsidRDefault="00461780" w:rsidP="00461780">
      <w:pPr>
        <w:pStyle w:val="PlainText"/>
        <w:rPr>
          <w:ins w:id="1271" w:author="Author" w:date="2020-02-14T18:23:00Z"/>
          <w:rFonts w:ascii="Courier New" w:hAnsi="Courier New" w:cs="Courier New"/>
        </w:rPr>
      </w:pPr>
    </w:p>
    <w:p w14:paraId="2F1EB0C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170BC42" w14:textId="77777777" w:rsidR="00F37356" w:rsidRPr="00F37356" w:rsidRDefault="00461780" w:rsidP="00F37356">
      <w:pPr>
        <w:pStyle w:val="PlainText"/>
        <w:rPr>
          <w:del w:id="12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2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6F9CB4" w14:textId="6CF30BC3" w:rsidR="00461780" w:rsidRPr="00461780" w:rsidRDefault="00F37356" w:rsidP="00461780">
      <w:pPr>
        <w:pStyle w:val="PlainText"/>
        <w:rPr>
          <w:ins w:id="1274" w:author="Author" w:date="2020-02-14T18:23:00Z"/>
          <w:rFonts w:ascii="Courier New" w:hAnsi="Courier New" w:cs="Courier New"/>
        </w:rPr>
      </w:pPr>
      <w:del w:id="127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DB6E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3A284C" w14:textId="69FC50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27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7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EMPLOYER DIRECTLY/INTERVIEW</w:t>
      </w:r>
      <w:del w:id="12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28D509" w14:textId="42A848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27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8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PUBLIC EMPLOYMENT AGENCY</w:t>
      </w:r>
      <w:del w:id="12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81838D" w14:textId="6D3951A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28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83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PRIVATE EMPLOYMENT AGENCY</w:t>
      </w:r>
      <w:del w:id="12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A0846C" w14:textId="35449FC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128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8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FRIENDS OR RELATIVES</w:t>
      </w:r>
      <w:del w:id="12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051905" w14:textId="517F928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128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8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SCHOOL/UNIVERSITY EMPL CENTER</w:t>
      </w:r>
      <w:del w:id="12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9DC355" w14:textId="5128420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129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9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SENT OUT RESUMES/FILLED OUT APPLICATION</w:t>
      </w:r>
      <w:del w:id="12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5B9102" w14:textId="475E645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del w:id="129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9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CHECKED UNION/PROFESSIONAL REGISTERS</w:t>
      </w:r>
      <w:del w:id="12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D6E0C1" w14:textId="4A575C3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del w:id="129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29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PLACED OR ANSWERED ADS</w:t>
      </w:r>
      <w:del w:id="12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791C97" w14:textId="0B966AA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del w:id="130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0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ACTIVE</w:t>
      </w:r>
      <w:del w:id="13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4A837A" w14:textId="2312E90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del w:id="130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04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LOOKED AT ADS</w:t>
      </w:r>
      <w:del w:id="13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A2C91F" w14:textId="6B09AFD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del w:id="130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07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ATTENDED JOB TRAINING PROGRAMS/COURSES</w:t>
      </w:r>
      <w:del w:id="13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8EED76" w14:textId="77777777" w:rsidR="00F37356" w:rsidRPr="00F37356" w:rsidRDefault="00461780" w:rsidP="00F37356">
      <w:pPr>
        <w:pStyle w:val="PlainText"/>
        <w:rPr>
          <w:del w:id="13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del w:id="131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11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OTHER PASSIVE</w:t>
      </w:r>
      <w:del w:id="13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0A7005" w14:textId="57387ABE" w:rsidR="00461780" w:rsidRPr="00461780" w:rsidRDefault="00F37356" w:rsidP="00461780">
      <w:pPr>
        <w:pStyle w:val="PlainText"/>
        <w:rPr>
          <w:ins w:id="1313" w:author="Author" w:date="2020-02-14T18:23:00Z"/>
          <w:rFonts w:ascii="Courier New" w:hAnsi="Courier New" w:cs="Courier New"/>
        </w:rPr>
      </w:pPr>
      <w:del w:id="13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A784DC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B20DD7" w14:textId="77777777" w:rsidR="00F37356" w:rsidRPr="00F37356" w:rsidRDefault="00461780" w:rsidP="00F37356">
      <w:pPr>
        <w:pStyle w:val="PlainText"/>
        <w:rPr>
          <w:del w:id="13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PULKM3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31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PULKM2 (THIRD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31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300 - 301</w:t>
      </w:r>
      <w:del w:id="13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4C9C97" w14:textId="59C9E2B2" w:rsidR="00461780" w:rsidRPr="00461780" w:rsidRDefault="00F37356" w:rsidP="00461780">
      <w:pPr>
        <w:pStyle w:val="PlainText"/>
        <w:rPr>
          <w:ins w:id="1319" w:author="Author" w:date="2020-02-14T18:23:00Z"/>
          <w:rFonts w:ascii="Courier New" w:hAnsi="Courier New" w:cs="Courier New"/>
        </w:rPr>
      </w:pPr>
      <w:del w:id="13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A2029C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10AAE97" w14:textId="77777777" w:rsidR="00F37356" w:rsidRPr="00F37356" w:rsidRDefault="00461780" w:rsidP="00F37356">
      <w:pPr>
        <w:pStyle w:val="PlainText"/>
        <w:rPr>
          <w:del w:id="13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3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EF2709" w14:textId="01D8AE3A" w:rsidR="00461780" w:rsidRPr="00461780" w:rsidRDefault="00F37356" w:rsidP="00461780">
      <w:pPr>
        <w:pStyle w:val="PlainText"/>
        <w:rPr>
          <w:ins w:id="1323" w:author="Author" w:date="2020-02-14T18:23:00Z"/>
          <w:rFonts w:ascii="Courier New" w:hAnsi="Courier New" w:cs="Courier New"/>
        </w:rPr>
      </w:pPr>
      <w:del w:id="13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B94E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AFAC543" w14:textId="5B250C3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del w:id="132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26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EMPLOYER DIRECTLY/INTERVIEW</w:t>
      </w:r>
      <w:del w:id="13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6E6C31" w14:textId="194DC3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del w:id="132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29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PUBLIC EMPLOYMENT AGENCY</w:t>
      </w:r>
      <w:del w:id="13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3946E7" w14:textId="282AA2F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del w:id="133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3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PRIVATE EMPLOYMENT AGENCY</w:t>
      </w:r>
      <w:del w:id="13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61E11D" w14:textId="5F58F43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del w:id="133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35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FRIENDS OR RELATIVES</w:t>
      </w:r>
      <w:del w:id="13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05DD2A" w14:textId="372A4CF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del w:id="133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38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CONTACTED SCHOOL/UNIVERSITY EMPL CENTER</w:t>
      </w:r>
      <w:del w:id="13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0286F9" w14:textId="168CA4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del w:id="134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41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SENT OUT RESUMES/FILLED OUT APPLICATION</w:t>
      </w:r>
      <w:del w:id="13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00DBE4" w14:textId="6D5A67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del w:id="134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44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CHECKED UNION/PROFESSIONAL REGISTERS</w:t>
      </w:r>
      <w:del w:id="13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00A714" w14:textId="76DF67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del w:id="134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47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PLACED OR ANSWERED ADS</w:t>
      </w:r>
      <w:del w:id="13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16574C" w14:textId="492CFA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del w:id="134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50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</w:ins>
      <w:r w:rsidRPr="00461780">
        <w:rPr>
          <w:rFonts w:ascii="Courier New" w:hAnsi="Courier New" w:cs="Courier New"/>
        </w:rPr>
        <w:t>OTHER ACTIVE</w:t>
      </w:r>
      <w:del w:id="13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1FDED2" w14:textId="415E77C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del w:id="135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1353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  <w:r w:rsidRPr="00461780">
        <w:rPr>
          <w:rFonts w:ascii="Courier New" w:hAnsi="Courier New" w:cs="Courier New"/>
        </w:rPr>
        <w:t>LOOKED AT ADS</w:t>
      </w:r>
      <w:del w:id="13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B3DA74" w14:textId="60250C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3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518EEB" w14:textId="77777777" w:rsidR="00F37356" w:rsidRPr="00F37356" w:rsidRDefault="00461780" w:rsidP="00F37356">
      <w:pPr>
        <w:pStyle w:val="PlainText"/>
        <w:rPr>
          <w:del w:id="13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3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D08EDF" w14:textId="3BE47C0D" w:rsidR="00461780" w:rsidRPr="00461780" w:rsidRDefault="00F37356" w:rsidP="00461780">
      <w:pPr>
        <w:pStyle w:val="PlainText"/>
        <w:rPr>
          <w:ins w:id="1358" w:author="Author" w:date="2020-02-14T18:23:00Z"/>
          <w:rFonts w:ascii="Courier New" w:hAnsi="Courier New" w:cs="Courier New"/>
        </w:rPr>
      </w:pPr>
      <w:del w:id="13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105EF3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AA7340" w14:textId="77777777" w:rsidR="00F37356" w:rsidRPr="00F37356" w:rsidRDefault="00461780" w:rsidP="00F37356">
      <w:pPr>
        <w:pStyle w:val="PlainText"/>
        <w:rPr>
          <w:del w:id="136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PULKM4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3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PULKM2 (FOURTH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36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302 - 303</w:t>
      </w:r>
      <w:del w:id="13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B78BB1" w14:textId="12143ADD" w:rsidR="00461780" w:rsidRPr="00461780" w:rsidRDefault="00F37356" w:rsidP="00461780">
      <w:pPr>
        <w:pStyle w:val="PlainText"/>
        <w:rPr>
          <w:ins w:id="1364" w:author="Author" w:date="2020-02-14T18:23:00Z"/>
          <w:rFonts w:ascii="Courier New" w:hAnsi="Courier New" w:cs="Courier New"/>
        </w:rPr>
      </w:pPr>
      <w:del w:id="13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76D64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22F73E" w14:textId="77777777" w:rsidR="00F37356" w:rsidRPr="00F37356" w:rsidRDefault="00461780" w:rsidP="00F37356">
      <w:pPr>
        <w:pStyle w:val="PlainText"/>
        <w:rPr>
          <w:del w:id="13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3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080902" w14:textId="3173DFE3" w:rsidR="00461780" w:rsidRPr="00461780" w:rsidRDefault="00F37356" w:rsidP="00461780">
      <w:pPr>
        <w:pStyle w:val="PlainText"/>
        <w:rPr>
          <w:ins w:id="1368" w:author="Author" w:date="2020-02-14T18:23:00Z"/>
          <w:rFonts w:ascii="Courier New" w:hAnsi="Courier New" w:cs="Courier New"/>
        </w:rPr>
      </w:pPr>
      <w:del w:id="13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4E850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52BF62" w14:textId="4560E38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CONTACTED EMPLOYER DIRECTLY/INTERVIEW</w:t>
      </w:r>
      <w:del w:id="13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84B1B3" w14:textId="31067B2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3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A1E21E" w14:textId="60AE71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3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6C6B52" w14:textId="1F51F83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3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5DFB23" w14:textId="26ABDE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3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783917" w14:textId="2A81A9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3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331D38" w14:textId="4B4CED7F" w:rsidR="00461780" w:rsidRPr="00461780" w:rsidRDefault="00461780" w:rsidP="00461780">
      <w:pPr>
        <w:pStyle w:val="PlainText"/>
        <w:rPr>
          <w:ins w:id="137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3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F4BC8A" w14:textId="77777777" w:rsidR="00461780" w:rsidRPr="00461780" w:rsidRDefault="00461780" w:rsidP="00461780">
      <w:pPr>
        <w:pStyle w:val="PlainText"/>
        <w:rPr>
          <w:ins w:id="1378" w:author="Author" w:date="2020-02-14T18:23:00Z"/>
          <w:rFonts w:ascii="Courier New" w:hAnsi="Courier New" w:cs="Courier New"/>
        </w:rPr>
      </w:pPr>
    </w:p>
    <w:p w14:paraId="25F1FA1D" w14:textId="77777777" w:rsidR="00461780" w:rsidRPr="00461780" w:rsidRDefault="00461780" w:rsidP="00461780">
      <w:pPr>
        <w:pStyle w:val="PlainText"/>
        <w:rPr>
          <w:ins w:id="1379" w:author="Author" w:date="2020-02-14T18:23:00Z"/>
          <w:rFonts w:ascii="Courier New" w:hAnsi="Courier New" w:cs="Courier New"/>
        </w:rPr>
      </w:pPr>
    </w:p>
    <w:p w14:paraId="4F14E74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FA5AB9" w14:textId="613FFE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3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775EAB" w14:textId="6F1334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3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77C2E0" w14:textId="4ECE9E0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3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7BF5D9" w14:textId="67912C0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3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525524" w14:textId="77777777" w:rsidR="00F37356" w:rsidRPr="00F37356" w:rsidRDefault="00461780" w:rsidP="00F37356">
      <w:pPr>
        <w:pStyle w:val="PlainText"/>
        <w:rPr>
          <w:del w:id="138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3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9363F2" w14:textId="3C992F0E" w:rsidR="00461780" w:rsidRPr="00461780" w:rsidRDefault="00F37356" w:rsidP="00461780">
      <w:pPr>
        <w:pStyle w:val="PlainText"/>
        <w:rPr>
          <w:ins w:id="1386" w:author="Author" w:date="2020-02-14T18:23:00Z"/>
          <w:rFonts w:ascii="Courier New" w:hAnsi="Courier New" w:cs="Courier New"/>
        </w:rPr>
      </w:pPr>
      <w:del w:id="13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46DF3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83A94C" w14:textId="77777777" w:rsidR="00F37356" w:rsidRPr="00F37356" w:rsidRDefault="00461780" w:rsidP="00F37356">
      <w:pPr>
        <w:pStyle w:val="PlainText"/>
        <w:rPr>
          <w:del w:id="13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PULKM5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3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PULKM2 (FIFTH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39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304 - 305</w:t>
      </w:r>
      <w:del w:id="13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2E3AB1" w14:textId="1302BC27" w:rsidR="00461780" w:rsidRPr="00461780" w:rsidRDefault="00F37356" w:rsidP="00461780">
      <w:pPr>
        <w:pStyle w:val="PlainText"/>
        <w:rPr>
          <w:ins w:id="1392" w:author="Author" w:date="2020-02-14T18:23:00Z"/>
          <w:rFonts w:ascii="Courier New" w:hAnsi="Courier New" w:cs="Courier New"/>
        </w:rPr>
      </w:pPr>
      <w:del w:id="13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8E55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F8DB17" w14:textId="77777777" w:rsidR="00F37356" w:rsidRPr="00F37356" w:rsidRDefault="00461780" w:rsidP="00F37356">
      <w:pPr>
        <w:pStyle w:val="PlainText"/>
        <w:rPr>
          <w:del w:id="13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3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739228" w14:textId="67F9E0AA" w:rsidR="00461780" w:rsidRPr="00461780" w:rsidRDefault="00F37356" w:rsidP="00461780">
      <w:pPr>
        <w:pStyle w:val="PlainText"/>
        <w:rPr>
          <w:ins w:id="1396" w:author="Author" w:date="2020-02-14T18:23:00Z"/>
          <w:rFonts w:ascii="Courier New" w:hAnsi="Courier New" w:cs="Courier New"/>
        </w:rPr>
      </w:pPr>
      <w:del w:id="13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4BABCE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AEDE8D9" w14:textId="782CB56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CONTACTED EMPLOYER DIRECTLY/INTERVIEW</w:t>
      </w:r>
      <w:del w:id="13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0A9B22" w14:textId="6637C32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3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EE3A13" w14:textId="0446728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4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36B2C2" w14:textId="1DA48A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4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749DBC" w14:textId="4C56823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4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D40672" w14:textId="2DCF7BD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4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081263" w14:textId="0BCD94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4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B64B09" w14:textId="68CBDB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4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6987C4" w14:textId="6FC0DB1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4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8A2878" w14:textId="54A263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4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3F5B42" w14:textId="74D5535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4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EACC08" w14:textId="77777777" w:rsidR="00F37356" w:rsidRPr="00F37356" w:rsidRDefault="00461780" w:rsidP="00F37356">
      <w:pPr>
        <w:pStyle w:val="PlainText"/>
        <w:rPr>
          <w:del w:id="14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4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9CE0C0" w14:textId="68A214F6" w:rsidR="00461780" w:rsidRPr="00461780" w:rsidRDefault="00F37356" w:rsidP="00461780">
      <w:pPr>
        <w:pStyle w:val="PlainText"/>
        <w:rPr>
          <w:ins w:id="1411" w:author="Author" w:date="2020-02-14T18:23:00Z"/>
          <w:rFonts w:ascii="Courier New" w:hAnsi="Courier New" w:cs="Courier New"/>
        </w:rPr>
      </w:pPr>
      <w:del w:id="141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966DD3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E1F5AB5" w14:textId="77777777" w:rsidR="00F37356" w:rsidRPr="00F37356" w:rsidRDefault="00461780" w:rsidP="00F37356">
      <w:pPr>
        <w:pStyle w:val="PlainText"/>
        <w:rPr>
          <w:del w:id="14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PULKM6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4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PULKM2 (SIXTH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41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306 - 307</w:t>
      </w:r>
      <w:del w:id="14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40B0E4" w14:textId="33E789CD" w:rsidR="00461780" w:rsidRPr="00461780" w:rsidRDefault="00F37356" w:rsidP="00461780">
      <w:pPr>
        <w:pStyle w:val="PlainText"/>
        <w:rPr>
          <w:ins w:id="1417" w:author="Author" w:date="2020-02-14T18:23:00Z"/>
          <w:rFonts w:ascii="Courier New" w:hAnsi="Courier New" w:cs="Courier New"/>
        </w:rPr>
      </w:pPr>
      <w:del w:id="14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ECED99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9E5237" w14:textId="77777777" w:rsidR="00F37356" w:rsidRPr="00F37356" w:rsidRDefault="00461780" w:rsidP="00F37356">
      <w:pPr>
        <w:pStyle w:val="PlainText"/>
        <w:rPr>
          <w:del w:id="14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4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7F647C" w14:textId="58C4F287" w:rsidR="00461780" w:rsidRPr="00461780" w:rsidRDefault="00F37356" w:rsidP="00461780">
      <w:pPr>
        <w:pStyle w:val="PlainText"/>
        <w:rPr>
          <w:ins w:id="1421" w:author="Author" w:date="2020-02-14T18:23:00Z"/>
          <w:rFonts w:ascii="Courier New" w:hAnsi="Courier New" w:cs="Courier New"/>
        </w:rPr>
      </w:pPr>
      <w:del w:id="14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3E93A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B4619D" w14:textId="16990A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CONTACTED EMPLOYER DIRECTLY/INTERVIEW</w:t>
      </w:r>
      <w:del w:id="14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1190FD" w14:textId="082622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4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F4194C" w14:textId="3A0191E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4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7B34D9" w14:textId="6947C46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4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A76A89" w14:textId="014784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4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AECD6F" w14:textId="2FB518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4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0BCF9F" w14:textId="516E23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4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28FEB9" w14:textId="095431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4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C0D1B3" w14:textId="7E0BA2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4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39BFB4" w14:textId="1F5FD69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4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7C4A02" w14:textId="3AB964B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4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595083" w14:textId="77777777" w:rsidR="00F37356" w:rsidRPr="00F37356" w:rsidRDefault="00461780" w:rsidP="00F37356">
      <w:pPr>
        <w:pStyle w:val="PlainText"/>
        <w:rPr>
          <w:del w:id="14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4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3024F7" w14:textId="7E72ACD8" w:rsidR="00461780" w:rsidRPr="00461780" w:rsidRDefault="00F37356" w:rsidP="00461780">
      <w:pPr>
        <w:pStyle w:val="PlainText"/>
        <w:rPr>
          <w:ins w:id="1436" w:author="Author" w:date="2020-02-14T18:23:00Z"/>
          <w:rFonts w:ascii="Courier New" w:hAnsi="Courier New" w:cs="Courier New"/>
        </w:rPr>
      </w:pPr>
      <w:del w:id="14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006E3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4C1848" w14:textId="105DD30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PULKDK1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YOU SAID YOU HAVE BEEN TRYING TO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308 - 309</w:t>
      </w:r>
      <w:del w:id="14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4C6B48" w14:textId="7A7597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FIND WORK.  HOW DID YOU GO ABOUT LOOKING?</w:t>
      </w:r>
      <w:del w:id="14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3EE8F2" w14:textId="77777777" w:rsidR="00F37356" w:rsidRPr="00F37356" w:rsidRDefault="00461780" w:rsidP="00F37356">
      <w:pPr>
        <w:pStyle w:val="PlainText"/>
        <w:rPr>
          <w:del w:id="14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(FIRST METHOD)</w:t>
      </w:r>
      <w:del w:id="14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BC7CED" w14:textId="647B562B" w:rsidR="00461780" w:rsidRPr="00461780" w:rsidRDefault="00F37356" w:rsidP="00461780">
      <w:pPr>
        <w:pStyle w:val="PlainText"/>
        <w:rPr>
          <w:ins w:id="1442" w:author="Author" w:date="2020-02-14T18:23:00Z"/>
          <w:rFonts w:ascii="Courier New" w:hAnsi="Courier New" w:cs="Courier New"/>
        </w:rPr>
      </w:pPr>
      <w:del w:id="14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116CC9" w14:textId="77777777" w:rsidR="00461780" w:rsidRPr="00461780" w:rsidRDefault="00461780" w:rsidP="00461780">
      <w:pPr>
        <w:pStyle w:val="PlainText"/>
        <w:rPr>
          <w:ins w:id="1444" w:author="Author" w:date="2020-02-14T18:23:00Z"/>
          <w:rFonts w:ascii="Courier New" w:hAnsi="Courier New" w:cs="Courier New"/>
        </w:rPr>
      </w:pPr>
    </w:p>
    <w:p w14:paraId="248728F2" w14:textId="77777777" w:rsidR="00461780" w:rsidRPr="00461780" w:rsidRDefault="00461780" w:rsidP="00461780">
      <w:pPr>
        <w:pStyle w:val="PlainText"/>
        <w:rPr>
          <w:ins w:id="1445" w:author="Author" w:date="2020-02-14T18:23:00Z"/>
          <w:rFonts w:ascii="Courier New" w:hAnsi="Courier New" w:cs="Courier New"/>
        </w:rPr>
      </w:pPr>
    </w:p>
    <w:p w14:paraId="703AA22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A589AF" w14:textId="77777777" w:rsidR="00F37356" w:rsidRPr="00F37356" w:rsidRDefault="00461780" w:rsidP="00F37356">
      <w:pPr>
        <w:pStyle w:val="PlainText"/>
        <w:rPr>
          <w:del w:id="144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4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6BB4FF" w14:textId="6B9FE526" w:rsidR="00461780" w:rsidRPr="00461780" w:rsidRDefault="00F37356" w:rsidP="00461780">
      <w:pPr>
        <w:pStyle w:val="PlainText"/>
        <w:rPr>
          <w:ins w:id="1448" w:author="Author" w:date="2020-02-14T18:23:00Z"/>
          <w:rFonts w:ascii="Courier New" w:hAnsi="Courier New" w:cs="Courier New"/>
        </w:rPr>
      </w:pPr>
      <w:del w:id="14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0B53D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49AF660" w14:textId="7026D6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4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EABA57" w14:textId="1CF40B8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4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FB5094" w14:textId="596A88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4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4F27B7" w14:textId="66F887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4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B36B54" w14:textId="677FFF1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4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2932CE" w14:textId="346B35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4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8EF900" w14:textId="0FDF506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4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F371FC" w14:textId="051C2B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4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688320" w14:textId="24C279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4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7B2D68" w14:textId="53B8744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4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89ACE6" w14:textId="6651BE6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4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BABD49" w14:textId="690263D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NOTHING</w:t>
      </w:r>
      <w:del w:id="1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BDE516" w14:textId="77777777" w:rsidR="00F37356" w:rsidRPr="00F37356" w:rsidRDefault="00461780" w:rsidP="00F37356">
      <w:pPr>
        <w:pStyle w:val="PlainText"/>
        <w:rPr>
          <w:del w:id="146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4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FC692B" w14:textId="5F0A41A0" w:rsidR="00461780" w:rsidRPr="00461780" w:rsidRDefault="00F37356" w:rsidP="00461780">
      <w:pPr>
        <w:pStyle w:val="PlainText"/>
        <w:rPr>
          <w:ins w:id="1464" w:author="Author" w:date="2020-02-14T18:23:00Z"/>
          <w:rFonts w:ascii="Courier New" w:hAnsi="Courier New" w:cs="Courier New"/>
        </w:rPr>
      </w:pPr>
      <w:del w:id="14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5B73A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847FA7" w14:textId="77777777" w:rsidR="00F37356" w:rsidRPr="00F37356" w:rsidRDefault="00461780" w:rsidP="00F37356">
      <w:pPr>
        <w:pStyle w:val="PlainText"/>
        <w:rPr>
          <w:del w:id="14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PULKDK2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ANYTHING ELSE? (SECOND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310 - 311</w:t>
      </w:r>
      <w:del w:id="14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21EC0F" w14:textId="77777777" w:rsidR="00F37356" w:rsidRPr="00F37356" w:rsidRDefault="00F37356" w:rsidP="00F37356">
      <w:pPr>
        <w:pStyle w:val="PlainText"/>
        <w:rPr>
          <w:del w:id="1468" w:author="Author" w:date="2020-02-14T18:23:00Z"/>
          <w:rFonts w:ascii="Courier New" w:hAnsi="Courier New" w:cs="Courier New"/>
        </w:rPr>
      </w:pPr>
      <w:del w:id="146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1671CAFB" w14:textId="77777777" w:rsidR="00461780" w:rsidRPr="00461780" w:rsidRDefault="00461780" w:rsidP="00461780">
      <w:pPr>
        <w:pStyle w:val="PlainText"/>
        <w:rPr>
          <w:ins w:id="1470" w:author="Author" w:date="2020-02-14T18:23:00Z"/>
          <w:rFonts w:ascii="Courier New" w:hAnsi="Courier New" w:cs="Courier New"/>
        </w:rPr>
      </w:pPr>
      <w:ins w:id="147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684C0E6" w14:textId="77777777" w:rsidR="00461780" w:rsidRPr="00461780" w:rsidRDefault="00461780" w:rsidP="00461780">
      <w:pPr>
        <w:pStyle w:val="PlainText"/>
        <w:rPr>
          <w:ins w:id="1472" w:author="Author" w:date="2020-02-14T18:23:00Z"/>
          <w:rFonts w:ascii="Courier New" w:hAnsi="Courier New" w:cs="Courier New"/>
        </w:rPr>
      </w:pPr>
      <w:ins w:id="1473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2D69AC61" w14:textId="77777777" w:rsidR="00F37356" w:rsidRPr="00F37356" w:rsidRDefault="00461780" w:rsidP="00F37356">
      <w:pPr>
        <w:pStyle w:val="PlainText"/>
        <w:rPr>
          <w:del w:id="14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4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E8F67E" w14:textId="4A06D02B" w:rsidR="00461780" w:rsidRPr="00461780" w:rsidRDefault="00F37356" w:rsidP="00461780">
      <w:pPr>
        <w:pStyle w:val="PlainText"/>
        <w:rPr>
          <w:ins w:id="1476" w:author="Author" w:date="2020-02-14T18:23:00Z"/>
          <w:rFonts w:ascii="Courier New" w:hAnsi="Courier New" w:cs="Courier New"/>
        </w:rPr>
      </w:pPr>
      <w:del w:id="14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D452FC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247476D" w14:textId="026CCDA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4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8C01ED" w14:textId="231B27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4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32DF6E" w14:textId="63C0DE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4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B23BE0" w14:textId="792A269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4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AFF411" w14:textId="6117A06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4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32F509" w14:textId="6272AF0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4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EF3156" w14:textId="64B228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4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448CA2" w14:textId="21C268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4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D3D4E8" w14:textId="3A280B8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4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9B88A5" w14:textId="2D4EB3F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4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D5FCE7" w14:textId="3F5B3C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4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258F46" w14:textId="77777777" w:rsidR="00F37356" w:rsidRPr="00F37356" w:rsidRDefault="00461780" w:rsidP="00F37356">
      <w:pPr>
        <w:pStyle w:val="PlainText"/>
        <w:rPr>
          <w:del w:id="148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4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541764" w14:textId="7DF62B78" w:rsidR="00461780" w:rsidRPr="00461780" w:rsidRDefault="00F37356" w:rsidP="00461780">
      <w:pPr>
        <w:pStyle w:val="PlainText"/>
        <w:rPr>
          <w:ins w:id="1491" w:author="Author" w:date="2020-02-14T18:23:00Z"/>
          <w:rFonts w:ascii="Courier New" w:hAnsi="Courier New" w:cs="Courier New"/>
        </w:rPr>
      </w:pPr>
      <w:del w:id="14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1219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7EE9FE4" w14:textId="77777777" w:rsidR="00F37356" w:rsidRPr="00F37356" w:rsidRDefault="00461780" w:rsidP="00F37356">
      <w:pPr>
        <w:pStyle w:val="PlainText"/>
        <w:rPr>
          <w:del w:id="149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PULKDK3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SAME AS PULKDK2 (THIRD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312 - 313</w:t>
      </w:r>
      <w:del w:id="14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62F96B" w14:textId="4878CD10" w:rsidR="00461780" w:rsidRPr="00461780" w:rsidRDefault="00F37356" w:rsidP="00461780">
      <w:pPr>
        <w:pStyle w:val="PlainText"/>
        <w:rPr>
          <w:ins w:id="1495" w:author="Author" w:date="2020-02-14T18:23:00Z"/>
          <w:rFonts w:ascii="Courier New" w:hAnsi="Courier New" w:cs="Courier New"/>
        </w:rPr>
      </w:pPr>
      <w:del w:id="149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4075D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5FB37B" w14:textId="77777777" w:rsidR="00F37356" w:rsidRPr="00F37356" w:rsidRDefault="00461780" w:rsidP="00F37356">
      <w:pPr>
        <w:pStyle w:val="PlainText"/>
        <w:rPr>
          <w:del w:id="149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4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9728F6" w14:textId="3B755944" w:rsidR="00461780" w:rsidRPr="00461780" w:rsidRDefault="00F37356" w:rsidP="00461780">
      <w:pPr>
        <w:pStyle w:val="PlainText"/>
        <w:rPr>
          <w:ins w:id="1499" w:author="Author" w:date="2020-02-14T18:23:00Z"/>
          <w:rFonts w:ascii="Courier New" w:hAnsi="Courier New" w:cs="Courier New"/>
        </w:rPr>
      </w:pPr>
      <w:del w:id="15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0B387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81F191" w14:textId="1FEE488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5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1D1454" w14:textId="1361B0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5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A1AD62" w14:textId="25CB339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5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8584C2" w14:textId="7F86831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5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42DF91" w14:textId="665EF5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5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879665" w14:textId="640C40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5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A15691" w14:textId="450FDD67" w:rsidR="00461780" w:rsidRPr="00461780" w:rsidRDefault="00461780" w:rsidP="00461780">
      <w:pPr>
        <w:pStyle w:val="PlainText"/>
        <w:rPr>
          <w:ins w:id="150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5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82C327" w14:textId="77777777" w:rsidR="00461780" w:rsidRPr="00461780" w:rsidRDefault="00461780" w:rsidP="00461780">
      <w:pPr>
        <w:pStyle w:val="PlainText"/>
        <w:rPr>
          <w:ins w:id="1509" w:author="Author" w:date="2020-02-14T18:23:00Z"/>
          <w:rFonts w:ascii="Courier New" w:hAnsi="Courier New" w:cs="Courier New"/>
        </w:rPr>
      </w:pPr>
    </w:p>
    <w:p w14:paraId="63859E2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8107F02" w14:textId="0CAD89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5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E51E7B" w14:textId="787D8E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5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CF3BB6" w14:textId="03E04D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5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328597" w14:textId="4F0DAF0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5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00DEE9" w14:textId="77777777" w:rsidR="00F37356" w:rsidRPr="00F37356" w:rsidRDefault="00461780" w:rsidP="00F37356">
      <w:pPr>
        <w:pStyle w:val="PlainText"/>
        <w:rPr>
          <w:del w:id="15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5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3BCED7" w14:textId="4B746709" w:rsidR="00461780" w:rsidRPr="00461780" w:rsidRDefault="00F37356" w:rsidP="00461780">
      <w:pPr>
        <w:pStyle w:val="PlainText"/>
        <w:rPr>
          <w:ins w:id="1516" w:author="Author" w:date="2020-02-14T18:23:00Z"/>
          <w:rFonts w:ascii="Courier New" w:hAnsi="Courier New" w:cs="Courier New"/>
        </w:rPr>
      </w:pPr>
      <w:del w:id="15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67AF7E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A1AEAB" w14:textId="77777777" w:rsidR="00F37356" w:rsidRPr="00F37356" w:rsidRDefault="00461780" w:rsidP="00F37356">
      <w:pPr>
        <w:pStyle w:val="PlainText"/>
        <w:rPr>
          <w:del w:id="15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PULKDK4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SAME AS PULKDK2 (FOURTH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314 - 315</w:t>
      </w:r>
      <w:del w:id="15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85450A" w14:textId="14B6AD44" w:rsidR="00461780" w:rsidRPr="00461780" w:rsidRDefault="00F37356" w:rsidP="00461780">
      <w:pPr>
        <w:pStyle w:val="PlainText"/>
        <w:rPr>
          <w:ins w:id="1520" w:author="Author" w:date="2020-02-14T18:23:00Z"/>
          <w:rFonts w:ascii="Courier New" w:hAnsi="Courier New" w:cs="Courier New"/>
        </w:rPr>
      </w:pPr>
      <w:del w:id="15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B66E9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21C6B2" w14:textId="77777777" w:rsidR="00F37356" w:rsidRPr="00F37356" w:rsidRDefault="00461780" w:rsidP="00F37356">
      <w:pPr>
        <w:pStyle w:val="PlainText"/>
        <w:rPr>
          <w:del w:id="15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5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BD8E84" w14:textId="0DD06EF6" w:rsidR="00461780" w:rsidRPr="00461780" w:rsidRDefault="00F37356" w:rsidP="00461780">
      <w:pPr>
        <w:pStyle w:val="PlainText"/>
        <w:rPr>
          <w:ins w:id="1524" w:author="Author" w:date="2020-02-14T18:23:00Z"/>
          <w:rFonts w:ascii="Courier New" w:hAnsi="Courier New" w:cs="Courier New"/>
        </w:rPr>
      </w:pPr>
      <w:del w:id="15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113AD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50C131D" w14:textId="103D94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5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462FC7" w14:textId="2567A7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5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A3C306" w14:textId="14881B1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5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7DC65F" w14:textId="448511B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5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301AD4" w14:textId="400535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5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821BA4" w14:textId="22DCAD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5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6B609B" w14:textId="06F58EA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5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66083B" w14:textId="156F748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5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5684D1" w14:textId="6FD5B47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5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322769" w14:textId="7479CC4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5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1EA6AF" w14:textId="7F9F2B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5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5831AD" w14:textId="77777777" w:rsidR="00F37356" w:rsidRPr="00F37356" w:rsidRDefault="00461780" w:rsidP="00F37356">
      <w:pPr>
        <w:pStyle w:val="PlainText"/>
        <w:rPr>
          <w:del w:id="153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5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ED629D" w14:textId="0A766A08" w:rsidR="00461780" w:rsidRPr="00461780" w:rsidRDefault="00F37356" w:rsidP="00461780">
      <w:pPr>
        <w:pStyle w:val="PlainText"/>
        <w:rPr>
          <w:ins w:id="1539" w:author="Author" w:date="2020-02-14T18:23:00Z"/>
          <w:rFonts w:ascii="Courier New" w:hAnsi="Courier New" w:cs="Courier New"/>
        </w:rPr>
      </w:pPr>
      <w:del w:id="154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ECEF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BCE6083" w14:textId="77777777" w:rsidR="00F37356" w:rsidRPr="00F37356" w:rsidRDefault="00461780" w:rsidP="00F37356">
      <w:pPr>
        <w:pStyle w:val="PlainText"/>
        <w:rPr>
          <w:del w:id="15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PULKDK5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SAME AS PULKDK2 (FIFTH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316 - 317</w:t>
      </w:r>
      <w:del w:id="15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9DE959" w14:textId="375976DA" w:rsidR="00461780" w:rsidRPr="00461780" w:rsidRDefault="00F37356" w:rsidP="00461780">
      <w:pPr>
        <w:pStyle w:val="PlainText"/>
        <w:rPr>
          <w:ins w:id="1543" w:author="Author" w:date="2020-02-14T18:23:00Z"/>
          <w:rFonts w:ascii="Courier New" w:hAnsi="Courier New" w:cs="Courier New"/>
        </w:rPr>
      </w:pPr>
      <w:del w:id="15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50DF5E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316D5F" w14:textId="77777777" w:rsidR="00F37356" w:rsidRPr="00F37356" w:rsidRDefault="00461780" w:rsidP="00F37356">
      <w:pPr>
        <w:pStyle w:val="PlainText"/>
        <w:rPr>
          <w:del w:id="154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5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9FF225" w14:textId="493DD018" w:rsidR="00461780" w:rsidRPr="00461780" w:rsidRDefault="00F37356" w:rsidP="00461780">
      <w:pPr>
        <w:pStyle w:val="PlainText"/>
        <w:rPr>
          <w:ins w:id="1547" w:author="Author" w:date="2020-02-14T18:23:00Z"/>
          <w:rFonts w:ascii="Courier New" w:hAnsi="Courier New" w:cs="Courier New"/>
        </w:rPr>
      </w:pPr>
      <w:del w:id="15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192AA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85AE12" w14:textId="636508D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5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73AFE0" w14:textId="36116E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5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2ED4DA" w14:textId="55D2E0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5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A89D0A" w14:textId="160D516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5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9D6D8F" w14:textId="17F999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5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80FA90" w14:textId="5D804B8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5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194AA4" w14:textId="1DDE853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5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5157D0" w14:textId="7CA841A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5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A27F0F" w14:textId="5DEC6F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5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F13AA3" w14:textId="5279948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5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637767" w14:textId="1D4328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5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83F790" w14:textId="77777777" w:rsidR="00F37356" w:rsidRPr="00F37356" w:rsidRDefault="00461780" w:rsidP="00F37356">
      <w:pPr>
        <w:pStyle w:val="PlainText"/>
        <w:rPr>
          <w:del w:id="156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5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E86B62" w14:textId="45BD0F27" w:rsidR="00461780" w:rsidRPr="00461780" w:rsidRDefault="00F37356" w:rsidP="00461780">
      <w:pPr>
        <w:pStyle w:val="PlainText"/>
        <w:rPr>
          <w:ins w:id="1562" w:author="Author" w:date="2020-02-14T18:23:00Z"/>
          <w:rFonts w:ascii="Courier New" w:hAnsi="Courier New" w:cs="Courier New"/>
        </w:rPr>
      </w:pPr>
      <w:del w:id="15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6C549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631F6F" w14:textId="77777777" w:rsidR="00F37356" w:rsidRPr="00F37356" w:rsidRDefault="00461780" w:rsidP="00F37356">
      <w:pPr>
        <w:pStyle w:val="PlainText"/>
        <w:rPr>
          <w:del w:id="15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PULKDK6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SAME AS PULKDK2 (SIXTH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318 </w:t>
      </w:r>
      <w:del w:id="1565" w:author="Author" w:date="2020-02-14T18:23:00Z">
        <w:r w:rsidR="00F37356" w:rsidRPr="00F37356">
          <w:rPr>
            <w:rFonts w:ascii="Courier New" w:hAnsi="Courier New" w:cs="Courier New"/>
          </w:rPr>
          <w:delText>-</w:delText>
        </w:r>
      </w:del>
      <w:ins w:id="1566" w:author="Author" w:date="2020-02-14T18:23:00Z">
        <w:r w:rsidRPr="00461780">
          <w:rPr>
            <w:rFonts w:ascii="Courier New" w:hAnsi="Courier New" w:cs="Courier New"/>
          </w:rPr>
          <w:t>–</w:t>
        </w:r>
      </w:ins>
      <w:r w:rsidRPr="00461780">
        <w:rPr>
          <w:rFonts w:ascii="Courier New" w:hAnsi="Courier New" w:cs="Courier New"/>
        </w:rPr>
        <w:t xml:space="preserve"> 319</w:t>
      </w:r>
      <w:del w:id="15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F5CAFE" w14:textId="41B9CB01" w:rsidR="00461780" w:rsidRPr="00461780" w:rsidRDefault="00F37356" w:rsidP="00461780">
      <w:pPr>
        <w:pStyle w:val="PlainText"/>
        <w:rPr>
          <w:ins w:id="1568" w:author="Author" w:date="2020-02-14T18:23:00Z"/>
          <w:rFonts w:ascii="Courier New" w:hAnsi="Courier New" w:cs="Courier New"/>
        </w:rPr>
      </w:pPr>
      <w:del w:id="15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5795D91" w14:textId="77777777" w:rsidR="00461780" w:rsidRPr="00461780" w:rsidRDefault="00461780" w:rsidP="00461780">
      <w:pPr>
        <w:pStyle w:val="PlainText"/>
        <w:rPr>
          <w:ins w:id="1570" w:author="Author" w:date="2020-02-14T18:23:00Z"/>
          <w:rFonts w:ascii="Courier New" w:hAnsi="Courier New" w:cs="Courier New"/>
        </w:rPr>
      </w:pPr>
    </w:p>
    <w:p w14:paraId="4C078813" w14:textId="77777777" w:rsidR="00461780" w:rsidRPr="00461780" w:rsidRDefault="00461780" w:rsidP="00461780">
      <w:pPr>
        <w:pStyle w:val="PlainText"/>
        <w:rPr>
          <w:ins w:id="1571" w:author="Author" w:date="2020-02-14T18:23:00Z"/>
          <w:rFonts w:ascii="Courier New" w:hAnsi="Courier New" w:cs="Courier New"/>
        </w:rPr>
      </w:pPr>
    </w:p>
    <w:p w14:paraId="57FC193E" w14:textId="77777777" w:rsidR="00461780" w:rsidRPr="00461780" w:rsidRDefault="00461780" w:rsidP="00461780">
      <w:pPr>
        <w:pStyle w:val="PlainText"/>
        <w:rPr>
          <w:ins w:id="1572" w:author="Author" w:date="2020-02-14T18:23:00Z"/>
          <w:rFonts w:ascii="Courier New" w:hAnsi="Courier New" w:cs="Courier New"/>
        </w:rPr>
      </w:pPr>
    </w:p>
    <w:p w14:paraId="7D613F47" w14:textId="77777777" w:rsidR="00461780" w:rsidRPr="00461780" w:rsidRDefault="00461780" w:rsidP="00461780">
      <w:pPr>
        <w:pStyle w:val="PlainText"/>
        <w:rPr>
          <w:ins w:id="1573" w:author="Author" w:date="2020-02-14T18:23:00Z"/>
          <w:rFonts w:ascii="Courier New" w:hAnsi="Courier New" w:cs="Courier New"/>
        </w:rPr>
      </w:pPr>
    </w:p>
    <w:p w14:paraId="16C58C3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FADB6F7" w14:textId="77777777" w:rsidR="00F37356" w:rsidRPr="00F37356" w:rsidRDefault="00461780" w:rsidP="00F37356">
      <w:pPr>
        <w:pStyle w:val="PlainText"/>
        <w:rPr>
          <w:del w:id="15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5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A1ED55" w14:textId="1650CDCB" w:rsidR="00461780" w:rsidRPr="00461780" w:rsidRDefault="00F37356" w:rsidP="00461780">
      <w:pPr>
        <w:pStyle w:val="PlainText"/>
        <w:rPr>
          <w:ins w:id="1576" w:author="Author" w:date="2020-02-14T18:23:00Z"/>
          <w:rFonts w:ascii="Courier New" w:hAnsi="Courier New" w:cs="Courier New"/>
        </w:rPr>
      </w:pPr>
      <w:del w:id="15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1AA24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D16EAB" w14:textId="34F390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5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8F51EA" w14:textId="7F0421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5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4655E6" w14:textId="5C7EC98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5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5A34DE" w14:textId="0707688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5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AAFA19" w14:textId="4241433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5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495591" w14:textId="5CBC050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5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647643" w14:textId="341976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5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19D954" w14:textId="4FE68C2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5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B3686C" w14:textId="5A9B17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5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B9C949" w14:textId="0ADD61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5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6BA507" w14:textId="69E3BD8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5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EAA0A9" w14:textId="77777777" w:rsidR="00F37356" w:rsidRPr="00F37356" w:rsidRDefault="00461780" w:rsidP="00F37356">
      <w:pPr>
        <w:pStyle w:val="PlainText"/>
        <w:rPr>
          <w:del w:id="158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5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A6B729" w14:textId="24224B36" w:rsidR="00461780" w:rsidRPr="00461780" w:rsidRDefault="00F37356" w:rsidP="00461780">
      <w:pPr>
        <w:pStyle w:val="PlainText"/>
        <w:rPr>
          <w:ins w:id="1591" w:author="Author" w:date="2020-02-14T18:23:00Z"/>
          <w:rFonts w:ascii="Courier New" w:hAnsi="Courier New" w:cs="Courier New"/>
        </w:rPr>
      </w:pPr>
      <w:del w:id="15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CD93E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3AF25D6" w14:textId="321F51F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PULKPS1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59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CAN YOU TELL ME MORE ABOUT WHAT YOU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59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320 - 321</w:t>
      </w:r>
      <w:del w:id="15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4B4955" w14:textId="7697284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DID TO SEARCH FOR WORK?</w:t>
      </w:r>
      <w:del w:id="15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F1C9B9" w14:textId="77777777" w:rsidR="00F37356" w:rsidRPr="00F37356" w:rsidRDefault="00461780" w:rsidP="00F37356">
      <w:pPr>
        <w:pStyle w:val="PlainText"/>
        <w:rPr>
          <w:del w:id="159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(FIRST METHOD)</w:t>
      </w:r>
      <w:del w:id="15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48EA0B" w14:textId="19D47715" w:rsidR="00461780" w:rsidRPr="00461780" w:rsidRDefault="00F37356" w:rsidP="00461780">
      <w:pPr>
        <w:pStyle w:val="PlainText"/>
        <w:rPr>
          <w:ins w:id="1599" w:author="Author" w:date="2020-02-14T18:23:00Z"/>
          <w:rFonts w:ascii="Courier New" w:hAnsi="Courier New" w:cs="Courier New"/>
        </w:rPr>
      </w:pPr>
      <w:del w:id="16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47694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6E90EF0" w14:textId="77777777" w:rsidR="00F37356" w:rsidRPr="00F37356" w:rsidRDefault="00461780" w:rsidP="00F37356">
      <w:pPr>
        <w:pStyle w:val="PlainText"/>
        <w:rPr>
          <w:del w:id="16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6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9DEAD5" w14:textId="35EECA68" w:rsidR="00461780" w:rsidRPr="00461780" w:rsidRDefault="00F37356" w:rsidP="00461780">
      <w:pPr>
        <w:pStyle w:val="PlainText"/>
        <w:rPr>
          <w:ins w:id="1603" w:author="Author" w:date="2020-02-14T18:23:00Z"/>
          <w:rFonts w:ascii="Courier New" w:hAnsi="Courier New" w:cs="Courier New"/>
        </w:rPr>
      </w:pPr>
      <w:del w:id="16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346CFC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9D3246" w14:textId="24D7BA9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6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9E7761" w14:textId="031F1A2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6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5696CF" w14:textId="5B3A89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6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E4637C" w14:textId="6FB15D7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6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C94F42" w14:textId="025B3B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6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F26E32" w14:textId="00FC05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6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7A381F" w14:textId="5F641DA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6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C7F3CC" w14:textId="1ED2C03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6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E0C096" w14:textId="162402C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6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490E6A" w14:textId="7E8C34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6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BABCC4" w14:textId="63CC139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6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E89741" w14:textId="2718D2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NOTHING</w:t>
      </w:r>
      <w:del w:id="16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4BF8D4" w14:textId="77777777" w:rsidR="00F37356" w:rsidRPr="00F37356" w:rsidRDefault="00461780" w:rsidP="00F37356">
      <w:pPr>
        <w:pStyle w:val="PlainText"/>
        <w:rPr>
          <w:del w:id="16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6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FF493E" w14:textId="4395C730" w:rsidR="00461780" w:rsidRPr="00461780" w:rsidRDefault="00F37356" w:rsidP="00461780">
      <w:pPr>
        <w:pStyle w:val="PlainText"/>
        <w:rPr>
          <w:ins w:id="1619" w:author="Author" w:date="2020-02-14T18:23:00Z"/>
          <w:rFonts w:ascii="Courier New" w:hAnsi="Courier New" w:cs="Courier New"/>
        </w:rPr>
      </w:pPr>
      <w:del w:id="16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6A9A4F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ABED9DD" w14:textId="77777777" w:rsidR="00F37356" w:rsidRPr="00F37356" w:rsidRDefault="00461780" w:rsidP="00F37356">
      <w:pPr>
        <w:pStyle w:val="PlainText"/>
        <w:rPr>
          <w:del w:id="16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PULKPS2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6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ANYTHING ELSE? (SECOND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62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322 - 323</w:t>
      </w:r>
      <w:del w:id="16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29A517" w14:textId="56B89BF8" w:rsidR="00461780" w:rsidRPr="00461780" w:rsidRDefault="00F37356" w:rsidP="00461780">
      <w:pPr>
        <w:pStyle w:val="PlainText"/>
        <w:rPr>
          <w:ins w:id="1625" w:author="Author" w:date="2020-02-14T18:23:00Z"/>
          <w:rFonts w:ascii="Courier New" w:hAnsi="Courier New" w:cs="Courier New"/>
        </w:rPr>
      </w:pPr>
      <w:del w:id="16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AF40A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446B23" w14:textId="77777777" w:rsidR="00F37356" w:rsidRPr="00F37356" w:rsidRDefault="00461780" w:rsidP="00F37356">
      <w:pPr>
        <w:pStyle w:val="PlainText"/>
        <w:rPr>
          <w:del w:id="16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6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4FB2E4" w14:textId="72CEE2B9" w:rsidR="00461780" w:rsidRPr="00461780" w:rsidRDefault="00F37356" w:rsidP="00461780">
      <w:pPr>
        <w:pStyle w:val="PlainText"/>
        <w:rPr>
          <w:ins w:id="1629" w:author="Author" w:date="2020-02-14T18:23:00Z"/>
          <w:rFonts w:ascii="Courier New" w:hAnsi="Courier New" w:cs="Courier New"/>
        </w:rPr>
      </w:pPr>
      <w:del w:id="16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8E8A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54E6E8" w14:textId="05DCB8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6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2B15A4" w14:textId="7F93DAD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6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EA19BB" w14:textId="663F412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6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E9FD04" w14:textId="23B4118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6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9C5360" w14:textId="4E1101A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6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376A4F" w14:textId="7D79DB9A" w:rsidR="00461780" w:rsidRPr="00461780" w:rsidRDefault="00461780" w:rsidP="00461780">
      <w:pPr>
        <w:pStyle w:val="PlainText"/>
        <w:rPr>
          <w:ins w:id="16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6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F629C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AD58EF" w14:textId="46EAA50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6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39B805" w14:textId="32C9973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6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556093" w14:textId="7ABC0A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6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66A931" w14:textId="1AFDF06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6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7582B6" w14:textId="1AFCD30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6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384FB7" w14:textId="77777777" w:rsidR="00F37356" w:rsidRPr="00F37356" w:rsidRDefault="00461780" w:rsidP="00F37356">
      <w:pPr>
        <w:pStyle w:val="PlainText"/>
        <w:rPr>
          <w:del w:id="16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6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2445A7" w14:textId="3B5704B6" w:rsidR="00461780" w:rsidRPr="00461780" w:rsidRDefault="00F37356" w:rsidP="00461780">
      <w:pPr>
        <w:pStyle w:val="PlainText"/>
        <w:rPr>
          <w:ins w:id="1645" w:author="Author" w:date="2020-02-14T18:23:00Z"/>
          <w:rFonts w:ascii="Courier New" w:hAnsi="Courier New" w:cs="Courier New"/>
        </w:rPr>
      </w:pPr>
      <w:del w:id="16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390E0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2F9782" w14:textId="77777777" w:rsidR="00F37356" w:rsidRPr="00F37356" w:rsidRDefault="00461780" w:rsidP="00F37356">
      <w:pPr>
        <w:pStyle w:val="PlainText"/>
        <w:rPr>
          <w:del w:id="16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PULKPS3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6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PULKPS2 (THIRD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64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324 - 325</w:t>
      </w:r>
      <w:del w:id="16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09F6DE" w14:textId="2BD432EA" w:rsidR="00461780" w:rsidRPr="00461780" w:rsidRDefault="00F37356" w:rsidP="00461780">
      <w:pPr>
        <w:pStyle w:val="PlainText"/>
        <w:rPr>
          <w:ins w:id="1651" w:author="Author" w:date="2020-02-14T18:23:00Z"/>
          <w:rFonts w:ascii="Courier New" w:hAnsi="Courier New" w:cs="Courier New"/>
        </w:rPr>
      </w:pPr>
      <w:del w:id="16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507E7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6B208F0" w14:textId="77777777" w:rsidR="00F37356" w:rsidRPr="00F37356" w:rsidRDefault="00461780" w:rsidP="00F37356">
      <w:pPr>
        <w:pStyle w:val="PlainText"/>
        <w:rPr>
          <w:del w:id="165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6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0F55B8" w14:textId="770D8F10" w:rsidR="00461780" w:rsidRPr="00461780" w:rsidRDefault="00F37356" w:rsidP="00461780">
      <w:pPr>
        <w:pStyle w:val="PlainText"/>
        <w:rPr>
          <w:ins w:id="1655" w:author="Author" w:date="2020-02-14T18:23:00Z"/>
          <w:rFonts w:ascii="Courier New" w:hAnsi="Courier New" w:cs="Courier New"/>
        </w:rPr>
      </w:pPr>
      <w:del w:id="16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F58552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C87750" w14:textId="5E365B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6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961B57" w14:textId="66665BB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6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A3CC4C" w14:textId="7FDA9E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6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E14479" w14:textId="010FE3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6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0C86A8" w14:textId="5999A9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6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96DDC9" w14:textId="7703020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6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C71A26" w14:textId="49723A3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6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42EB24" w14:textId="3E2FF7C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6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43748F" w14:textId="514105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6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DB596E" w14:textId="46771D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6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02B5BD" w14:textId="62BED5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6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07F6A7" w14:textId="77777777" w:rsidR="00F37356" w:rsidRPr="00F37356" w:rsidRDefault="00461780" w:rsidP="00F37356">
      <w:pPr>
        <w:pStyle w:val="PlainText"/>
        <w:rPr>
          <w:del w:id="166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6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02F944" w14:textId="228E4EEB" w:rsidR="00461780" w:rsidRPr="00461780" w:rsidRDefault="00F37356" w:rsidP="00461780">
      <w:pPr>
        <w:pStyle w:val="PlainText"/>
        <w:rPr>
          <w:ins w:id="1670" w:author="Author" w:date="2020-02-14T18:23:00Z"/>
          <w:rFonts w:ascii="Courier New" w:hAnsi="Courier New" w:cs="Courier New"/>
        </w:rPr>
      </w:pPr>
      <w:del w:id="16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2164D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E430FF" w14:textId="77777777" w:rsidR="00F37356" w:rsidRPr="00F37356" w:rsidRDefault="00461780" w:rsidP="00F37356">
      <w:pPr>
        <w:pStyle w:val="PlainText"/>
        <w:rPr>
          <w:del w:id="16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PULKPS4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6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PULKPS2 (FOURTH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67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326 - 327</w:t>
      </w:r>
      <w:del w:id="16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277734" w14:textId="1338A08C" w:rsidR="00461780" w:rsidRPr="00461780" w:rsidRDefault="00F37356" w:rsidP="00461780">
      <w:pPr>
        <w:pStyle w:val="PlainText"/>
        <w:rPr>
          <w:ins w:id="1676" w:author="Author" w:date="2020-02-14T18:23:00Z"/>
          <w:rFonts w:ascii="Courier New" w:hAnsi="Courier New" w:cs="Courier New"/>
        </w:rPr>
      </w:pPr>
      <w:del w:id="16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0150EE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73E2B6" w14:textId="77777777" w:rsidR="00F37356" w:rsidRPr="00F37356" w:rsidRDefault="00461780" w:rsidP="00F37356">
      <w:pPr>
        <w:pStyle w:val="PlainText"/>
        <w:rPr>
          <w:del w:id="16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6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EAC936" w14:textId="3ECD67BD" w:rsidR="00461780" w:rsidRPr="00461780" w:rsidRDefault="00F37356" w:rsidP="00461780">
      <w:pPr>
        <w:pStyle w:val="PlainText"/>
        <w:rPr>
          <w:ins w:id="1680" w:author="Author" w:date="2020-02-14T18:23:00Z"/>
          <w:rFonts w:ascii="Courier New" w:hAnsi="Courier New" w:cs="Courier New"/>
        </w:rPr>
      </w:pPr>
      <w:del w:id="16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35BC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947BE4" w14:textId="69118EC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6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619D09" w14:textId="61A06A2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6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D203E0" w14:textId="621605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6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EB80E8" w14:textId="01CCD9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6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BCFBE1" w14:textId="2AC3E7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6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17B809" w14:textId="3890E5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6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FC2530" w14:textId="29BBD8D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6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2B55D7" w14:textId="267A38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6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88E3CF" w14:textId="39C7E7C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6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9859B6" w14:textId="4514D5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6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B668F7" w14:textId="4B46DF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6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089C52" w14:textId="77777777" w:rsidR="00F37356" w:rsidRPr="00F37356" w:rsidRDefault="00461780" w:rsidP="00F37356">
      <w:pPr>
        <w:pStyle w:val="PlainText"/>
        <w:rPr>
          <w:del w:id="169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6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61FC36" w14:textId="77777777" w:rsidR="00F37356" w:rsidRPr="00F37356" w:rsidRDefault="00F37356" w:rsidP="00F37356">
      <w:pPr>
        <w:pStyle w:val="PlainText"/>
        <w:rPr>
          <w:del w:id="1695" w:author="Author" w:date="2020-02-14T18:23:00Z"/>
          <w:rFonts w:ascii="Courier New" w:hAnsi="Courier New" w:cs="Courier New"/>
        </w:rPr>
      </w:pPr>
      <w:del w:id="169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E5C15F" w14:textId="7C15785C" w:rsidR="00461780" w:rsidRPr="00461780" w:rsidRDefault="00F37356" w:rsidP="00461780">
      <w:pPr>
        <w:pStyle w:val="PlainText"/>
        <w:rPr>
          <w:ins w:id="1697" w:author="Author" w:date="2020-02-14T18:23:00Z"/>
          <w:rFonts w:ascii="Courier New" w:hAnsi="Courier New" w:cs="Courier New"/>
        </w:rPr>
      </w:pPr>
      <w:del w:id="16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3813E1" w14:textId="77777777" w:rsidR="00461780" w:rsidRPr="00461780" w:rsidRDefault="00461780" w:rsidP="00461780">
      <w:pPr>
        <w:pStyle w:val="PlainText"/>
        <w:rPr>
          <w:ins w:id="1699" w:author="Author" w:date="2020-02-14T18:23:00Z"/>
          <w:rFonts w:ascii="Courier New" w:hAnsi="Courier New" w:cs="Courier New"/>
        </w:rPr>
      </w:pPr>
    </w:p>
    <w:p w14:paraId="585F8BAF" w14:textId="77777777" w:rsidR="00461780" w:rsidRPr="00461780" w:rsidRDefault="00461780" w:rsidP="00461780">
      <w:pPr>
        <w:pStyle w:val="PlainText"/>
        <w:rPr>
          <w:ins w:id="1700" w:author="Author" w:date="2020-02-14T18:23:00Z"/>
          <w:rFonts w:ascii="Courier New" w:hAnsi="Courier New" w:cs="Courier New"/>
        </w:rPr>
      </w:pPr>
    </w:p>
    <w:p w14:paraId="647E96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EA4E53" w14:textId="77777777" w:rsidR="00F37356" w:rsidRPr="00F37356" w:rsidRDefault="00461780" w:rsidP="00F37356">
      <w:pPr>
        <w:pStyle w:val="PlainText"/>
        <w:rPr>
          <w:del w:id="17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PULKPS5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70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PULKPS2 (FIFTH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70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328 - 329</w:t>
      </w:r>
      <w:del w:id="17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5EF732" w14:textId="0FCB88D7" w:rsidR="00461780" w:rsidRPr="00461780" w:rsidRDefault="00F37356" w:rsidP="00461780">
      <w:pPr>
        <w:pStyle w:val="PlainText"/>
        <w:rPr>
          <w:ins w:id="1705" w:author="Author" w:date="2020-02-14T18:23:00Z"/>
          <w:rFonts w:ascii="Courier New" w:hAnsi="Courier New" w:cs="Courier New"/>
        </w:rPr>
      </w:pPr>
      <w:del w:id="17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3E1A32" w14:textId="77777777" w:rsidR="00461780" w:rsidRPr="00461780" w:rsidRDefault="00461780" w:rsidP="00461780">
      <w:pPr>
        <w:pStyle w:val="PlainText"/>
        <w:rPr>
          <w:ins w:id="1707" w:author="Author" w:date="2020-02-14T18:23:00Z"/>
          <w:rFonts w:ascii="Courier New" w:hAnsi="Courier New" w:cs="Courier New"/>
        </w:rPr>
      </w:pPr>
    </w:p>
    <w:p w14:paraId="067FD2A0" w14:textId="77777777" w:rsidR="00461780" w:rsidRPr="00461780" w:rsidRDefault="00461780" w:rsidP="00461780">
      <w:pPr>
        <w:pStyle w:val="PlainText"/>
        <w:rPr>
          <w:ins w:id="1708" w:author="Author" w:date="2020-02-14T18:23:00Z"/>
          <w:rFonts w:ascii="Courier New" w:hAnsi="Courier New" w:cs="Courier New"/>
        </w:rPr>
      </w:pPr>
    </w:p>
    <w:p w14:paraId="70BFEB29" w14:textId="77777777" w:rsidR="00461780" w:rsidRPr="00461780" w:rsidRDefault="00461780" w:rsidP="00461780">
      <w:pPr>
        <w:pStyle w:val="PlainText"/>
        <w:rPr>
          <w:ins w:id="1709" w:author="Author" w:date="2020-02-14T18:23:00Z"/>
          <w:rFonts w:ascii="Courier New" w:hAnsi="Courier New" w:cs="Courier New"/>
        </w:rPr>
      </w:pPr>
    </w:p>
    <w:p w14:paraId="0DAD761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4D6CE9" w14:textId="77777777" w:rsidR="00F37356" w:rsidRPr="00F37356" w:rsidRDefault="00461780" w:rsidP="00F37356">
      <w:pPr>
        <w:pStyle w:val="PlainText"/>
        <w:rPr>
          <w:del w:id="17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7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97FCF0" w14:textId="4B57E117" w:rsidR="00461780" w:rsidRPr="00461780" w:rsidRDefault="00F37356" w:rsidP="00461780">
      <w:pPr>
        <w:pStyle w:val="PlainText"/>
        <w:rPr>
          <w:ins w:id="1712" w:author="Author" w:date="2020-02-14T18:23:00Z"/>
          <w:rFonts w:ascii="Courier New" w:hAnsi="Courier New" w:cs="Courier New"/>
        </w:rPr>
      </w:pPr>
      <w:del w:id="17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CF5FF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A0C22C" w14:textId="0562FCE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7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45E41B" w14:textId="418D2A0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7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4CBCA5" w14:textId="5F92D91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7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9E1853" w14:textId="77777777" w:rsidR="00F37356" w:rsidRPr="00F37356" w:rsidRDefault="00461780" w:rsidP="00F37356">
      <w:pPr>
        <w:pStyle w:val="PlainText"/>
        <w:rPr>
          <w:del w:id="17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7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EDE1CE" w14:textId="0F17F602" w:rsidR="00461780" w:rsidRPr="00461780" w:rsidRDefault="00F37356" w:rsidP="00461780">
      <w:pPr>
        <w:pStyle w:val="PlainText"/>
        <w:rPr>
          <w:ins w:id="1719" w:author="Author" w:date="2020-02-14T18:23:00Z"/>
          <w:rFonts w:ascii="Courier New" w:hAnsi="Courier New" w:cs="Courier New"/>
        </w:rPr>
      </w:pPr>
      <w:del w:id="17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DFC69D6" w14:textId="77777777" w:rsidR="00461780" w:rsidRPr="00461780" w:rsidRDefault="00461780" w:rsidP="00461780">
      <w:pPr>
        <w:pStyle w:val="PlainText"/>
        <w:rPr>
          <w:ins w:id="1721" w:author="Author" w:date="2020-02-14T18:23:00Z"/>
          <w:rFonts w:ascii="Courier New" w:hAnsi="Courier New" w:cs="Courier New"/>
        </w:rPr>
      </w:pPr>
    </w:p>
    <w:p w14:paraId="177513F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8B4FFC" w14:textId="254553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7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882FF1" w14:textId="6FA674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7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A40FA2" w14:textId="5FDB951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7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F8B269" w14:textId="05F4860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7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E14A06" w14:textId="10C684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7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E1A6E3" w14:textId="2AC781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7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CC4315" w14:textId="42B9A5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7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10B583" w14:textId="77777777" w:rsidR="00F37356" w:rsidRPr="00F37356" w:rsidRDefault="00461780" w:rsidP="00F37356">
      <w:pPr>
        <w:pStyle w:val="PlainText"/>
        <w:rPr>
          <w:del w:id="17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7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3656C6" w14:textId="071051A3" w:rsidR="00461780" w:rsidRPr="00461780" w:rsidRDefault="00F37356" w:rsidP="00461780">
      <w:pPr>
        <w:pStyle w:val="PlainText"/>
        <w:rPr>
          <w:ins w:id="1731" w:author="Author" w:date="2020-02-14T18:23:00Z"/>
          <w:rFonts w:ascii="Courier New" w:hAnsi="Courier New" w:cs="Courier New"/>
        </w:rPr>
      </w:pPr>
      <w:del w:id="1732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10AB8A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1733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021A444E" w14:textId="77777777" w:rsidR="00F37356" w:rsidRPr="00F37356" w:rsidRDefault="00461780" w:rsidP="00F37356">
      <w:pPr>
        <w:pStyle w:val="PlainText"/>
        <w:rPr>
          <w:del w:id="17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PULKPS6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7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SAME AS PULKPS2 (SIXTH METHOD)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73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330 - 331</w:t>
      </w:r>
      <w:del w:id="17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F6B0A8" w14:textId="44BB0322" w:rsidR="00461780" w:rsidRPr="00461780" w:rsidRDefault="00F37356" w:rsidP="00461780">
      <w:pPr>
        <w:pStyle w:val="PlainText"/>
        <w:rPr>
          <w:ins w:id="1738" w:author="Author" w:date="2020-02-14T18:23:00Z"/>
          <w:rFonts w:ascii="Courier New" w:hAnsi="Courier New" w:cs="Courier New"/>
        </w:rPr>
      </w:pPr>
      <w:del w:id="17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5E3ECC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73FBEE" w14:textId="77777777" w:rsidR="00F37356" w:rsidRPr="00F37356" w:rsidRDefault="00461780" w:rsidP="00F37356">
      <w:pPr>
        <w:pStyle w:val="PlainText"/>
        <w:rPr>
          <w:del w:id="17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7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FE8C25" w14:textId="5D94BC5D" w:rsidR="00461780" w:rsidRPr="00461780" w:rsidRDefault="00F37356" w:rsidP="00461780">
      <w:pPr>
        <w:pStyle w:val="PlainText"/>
        <w:rPr>
          <w:ins w:id="1742" w:author="Author" w:date="2020-02-14T18:23:00Z"/>
          <w:rFonts w:ascii="Courier New" w:hAnsi="Courier New" w:cs="Courier New"/>
        </w:rPr>
      </w:pPr>
      <w:del w:id="17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532D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0DFA95" w14:textId="2E0B32F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CONTACTED EMPLOYER DIRECTLY/INTERVIEW </w:t>
      </w:r>
      <w:del w:id="17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530105" w14:textId="7EB03A1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CONTACTED PUBLIC EMPLOYMENT AGENCY</w:t>
      </w:r>
      <w:del w:id="17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5ADCF5" w14:textId="49B1CCA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CONTACTED PRIVATE EMPLOYMENT AGENCY</w:t>
      </w:r>
      <w:del w:id="17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DB6910" w14:textId="450477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CONTACTED FRIENDS OR RELATIVES</w:t>
      </w:r>
      <w:del w:id="17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5A5E48" w14:textId="5760FE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CONTACTED SCHOOL/UNIVERSITY EMPL CENTER</w:t>
      </w:r>
      <w:del w:id="17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DFD755" w14:textId="3F1D575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SENT OUT RESUMES/FILLED OUT APPLICATION</w:t>
      </w:r>
      <w:del w:id="17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54B64A" w14:textId="63ACB19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CHECKED UNION/PROFESSIONAL REGISTERS</w:t>
      </w:r>
      <w:del w:id="17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E209A0" w14:textId="7326F4C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PLACED OR ANSWERED ADS</w:t>
      </w:r>
      <w:del w:id="17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9829AC" w14:textId="388881B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OTHER ACTIVE</w:t>
      </w:r>
      <w:del w:id="17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839090" w14:textId="67E4BE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LOOKED AT ADS</w:t>
      </w:r>
      <w:del w:id="17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4DBF6D" w14:textId="4D6600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ATTENDED JOB TRAINING PROGRAMS/COURSES</w:t>
      </w:r>
      <w:del w:id="17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393DA4" w14:textId="77777777" w:rsidR="00F37356" w:rsidRPr="00F37356" w:rsidRDefault="00461780" w:rsidP="00F37356">
      <w:pPr>
        <w:pStyle w:val="PlainText"/>
        <w:rPr>
          <w:del w:id="17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OTHER PASSIVE</w:t>
      </w:r>
      <w:del w:id="17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B58DA4" w14:textId="77FEAADF" w:rsidR="00461780" w:rsidRPr="00461780" w:rsidRDefault="00F37356" w:rsidP="00461780">
      <w:pPr>
        <w:pStyle w:val="PlainText"/>
        <w:rPr>
          <w:ins w:id="1757" w:author="Author" w:date="2020-02-14T18:23:00Z"/>
          <w:rFonts w:ascii="Courier New" w:hAnsi="Courier New" w:cs="Courier New"/>
        </w:rPr>
      </w:pPr>
      <w:del w:id="17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F07ACA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76BDD0" w14:textId="7FEE153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LAST WEEK, COULD YOU HAVE STARTED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332 - 333</w:t>
      </w:r>
      <w:del w:id="17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B1921C" w14:textId="77777777" w:rsidR="00F37356" w:rsidRPr="00F37356" w:rsidRDefault="00461780" w:rsidP="00F37356">
      <w:pPr>
        <w:pStyle w:val="PlainText"/>
        <w:rPr>
          <w:del w:id="176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 JOB IF ONE HAD BEEN OFFERED? </w:t>
      </w:r>
      <w:del w:id="17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5C8ACF" w14:textId="163F2AFE" w:rsidR="00461780" w:rsidRPr="00461780" w:rsidRDefault="00F37356" w:rsidP="00461780">
      <w:pPr>
        <w:pStyle w:val="PlainText"/>
        <w:rPr>
          <w:ins w:id="1762" w:author="Author" w:date="2020-02-14T18:23:00Z"/>
          <w:rFonts w:ascii="Courier New" w:hAnsi="Courier New" w:cs="Courier New"/>
        </w:rPr>
      </w:pPr>
      <w:del w:id="17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46148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611EA1" w14:textId="77777777" w:rsidR="00F37356" w:rsidRPr="00F37356" w:rsidRDefault="00461780" w:rsidP="00F37356">
      <w:pPr>
        <w:pStyle w:val="PlainText"/>
        <w:rPr>
          <w:del w:id="17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PELKM1 = 1 - 13</w:t>
      </w:r>
      <w:del w:id="17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8E0CC1" w14:textId="78E0BD7C" w:rsidR="00461780" w:rsidRPr="00461780" w:rsidRDefault="00F37356" w:rsidP="00461780">
      <w:pPr>
        <w:pStyle w:val="PlainText"/>
        <w:rPr>
          <w:ins w:id="1766" w:author="Author" w:date="2020-02-14T18:23:00Z"/>
          <w:rFonts w:ascii="Courier New" w:hAnsi="Courier New" w:cs="Courier New"/>
        </w:rPr>
      </w:pPr>
      <w:del w:id="17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8C2B2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D22453" w14:textId="77777777" w:rsidR="00F37356" w:rsidRPr="00F37356" w:rsidRDefault="00461780" w:rsidP="00F37356">
      <w:pPr>
        <w:pStyle w:val="PlainText"/>
        <w:rPr>
          <w:del w:id="176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7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60EF68" w14:textId="78C85BBE" w:rsidR="00461780" w:rsidRPr="00461780" w:rsidRDefault="00F37356" w:rsidP="00461780">
      <w:pPr>
        <w:pStyle w:val="PlainText"/>
        <w:rPr>
          <w:ins w:id="1770" w:author="Author" w:date="2020-02-14T18:23:00Z"/>
          <w:rFonts w:ascii="Courier New" w:hAnsi="Courier New" w:cs="Courier New"/>
        </w:rPr>
      </w:pPr>
      <w:del w:id="17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CD3A0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370E4E" w14:textId="39746E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17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CC7695" w14:textId="77777777" w:rsidR="00F37356" w:rsidRPr="00F37356" w:rsidRDefault="00461780" w:rsidP="00F37356">
      <w:pPr>
        <w:pStyle w:val="PlainText"/>
        <w:rPr>
          <w:del w:id="177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17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2CAD4A" w14:textId="38EE1B7B" w:rsidR="00461780" w:rsidRPr="00461780" w:rsidRDefault="00F37356" w:rsidP="00461780">
      <w:pPr>
        <w:pStyle w:val="PlainText"/>
        <w:rPr>
          <w:ins w:id="1775" w:author="Author" w:date="2020-02-14T18:23:00Z"/>
          <w:rFonts w:ascii="Courier New" w:hAnsi="Courier New" w:cs="Courier New"/>
        </w:rPr>
      </w:pPr>
      <w:del w:id="17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00B96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A0FFFF" w14:textId="77777777" w:rsidR="00F37356" w:rsidRPr="00F37356" w:rsidRDefault="00461780" w:rsidP="00F37356">
      <w:pPr>
        <w:pStyle w:val="PlainText"/>
        <w:rPr>
          <w:del w:id="17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PULKAVR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WHY IS THAT?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334 - 335</w:t>
      </w:r>
      <w:del w:id="17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D4EC12" w14:textId="3889A9F6" w:rsidR="00461780" w:rsidRPr="00461780" w:rsidRDefault="00F37356" w:rsidP="00461780">
      <w:pPr>
        <w:pStyle w:val="PlainText"/>
        <w:rPr>
          <w:ins w:id="1779" w:author="Author" w:date="2020-02-14T18:23:00Z"/>
          <w:rFonts w:ascii="Courier New" w:hAnsi="Courier New" w:cs="Courier New"/>
        </w:rPr>
      </w:pPr>
      <w:del w:id="17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7157F7" w14:textId="77777777" w:rsidR="00461780" w:rsidRPr="00461780" w:rsidRDefault="00461780" w:rsidP="00461780">
      <w:pPr>
        <w:pStyle w:val="PlainText"/>
        <w:rPr>
          <w:ins w:id="1781" w:author="Author" w:date="2020-02-14T18:23:00Z"/>
          <w:rFonts w:ascii="Courier New" w:hAnsi="Courier New" w:cs="Courier New"/>
        </w:rPr>
      </w:pPr>
    </w:p>
    <w:p w14:paraId="67486815" w14:textId="77777777" w:rsidR="00461780" w:rsidRPr="00461780" w:rsidRDefault="00461780" w:rsidP="00461780">
      <w:pPr>
        <w:pStyle w:val="PlainText"/>
        <w:rPr>
          <w:ins w:id="1782" w:author="Author" w:date="2020-02-14T18:23:00Z"/>
          <w:rFonts w:ascii="Courier New" w:hAnsi="Courier New" w:cs="Courier New"/>
        </w:rPr>
      </w:pPr>
    </w:p>
    <w:p w14:paraId="5FCDE729" w14:textId="77777777" w:rsidR="00461780" w:rsidRPr="00461780" w:rsidRDefault="00461780" w:rsidP="00461780">
      <w:pPr>
        <w:pStyle w:val="PlainText"/>
        <w:rPr>
          <w:ins w:id="1783" w:author="Author" w:date="2020-02-14T18:23:00Z"/>
          <w:rFonts w:ascii="Courier New" w:hAnsi="Courier New" w:cs="Courier New"/>
        </w:rPr>
      </w:pPr>
    </w:p>
    <w:p w14:paraId="792A01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8AB9D7" w14:textId="144A116B" w:rsidR="00461780" w:rsidRPr="00461780" w:rsidRDefault="00461780" w:rsidP="00461780">
      <w:pPr>
        <w:pStyle w:val="PlainText"/>
        <w:rPr>
          <w:ins w:id="178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7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0866B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594CC2" w14:textId="788B01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WAITING FOR NEW JOB TO BEGIN</w:t>
      </w:r>
      <w:del w:id="17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E24CAC" w14:textId="07C7433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OWN TEMPORARY ILLNESS</w:t>
      </w:r>
      <w:del w:id="17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A4440A" w14:textId="026B138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GOING TO SCHOOL</w:t>
      </w:r>
      <w:del w:id="17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D863B3" w14:textId="77777777" w:rsidR="00F37356" w:rsidRPr="00F37356" w:rsidRDefault="00461780" w:rsidP="00F37356">
      <w:pPr>
        <w:pStyle w:val="PlainText"/>
        <w:rPr>
          <w:del w:id="178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OTHER - SPECIFY</w:t>
      </w:r>
      <w:del w:id="17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D32BF9" w14:textId="6875C56F" w:rsidR="00461780" w:rsidRPr="00461780" w:rsidRDefault="00F37356" w:rsidP="00461780">
      <w:pPr>
        <w:pStyle w:val="PlainText"/>
        <w:rPr>
          <w:ins w:id="1791" w:author="Author" w:date="2020-02-14T18:23:00Z"/>
          <w:rFonts w:ascii="Courier New" w:hAnsi="Courier New" w:cs="Courier New"/>
        </w:rPr>
      </w:pPr>
      <w:del w:id="17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4A97F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DB5CF61" w14:textId="09242A6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PELKLL1O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BEFORE YOU STARTED LOOKING FOR WORK,</w:t>
      </w:r>
      <w:r w:rsidRPr="00461780">
        <w:rPr>
          <w:rFonts w:ascii="Courier New" w:hAnsi="Courier New" w:cs="Courier New"/>
        </w:rPr>
        <w:tab/>
        <w:t>336 - 337</w:t>
      </w:r>
      <w:del w:id="17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E1897E" w14:textId="4B7AE37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WERE YOU DOING: WORKING, GOING </w:t>
      </w:r>
      <w:del w:id="17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763636" w14:textId="77777777" w:rsidR="00F37356" w:rsidRPr="00F37356" w:rsidRDefault="00461780" w:rsidP="00F37356">
      <w:pPr>
        <w:pStyle w:val="PlainText"/>
        <w:rPr>
          <w:del w:id="179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TO SCHOOL, OR SOMETHING ELSE?</w:t>
      </w:r>
      <w:del w:id="17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6464AB" w14:textId="060A7C81" w:rsidR="00461780" w:rsidRPr="00461780" w:rsidRDefault="00F37356" w:rsidP="00461780">
      <w:pPr>
        <w:pStyle w:val="PlainText"/>
        <w:rPr>
          <w:ins w:id="1797" w:author="Author" w:date="2020-02-14T18:23:00Z"/>
          <w:rFonts w:ascii="Courier New" w:hAnsi="Courier New" w:cs="Courier New"/>
        </w:rPr>
      </w:pPr>
      <w:del w:id="17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76A8F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570DE5" w14:textId="77777777" w:rsidR="00F37356" w:rsidRPr="00F37356" w:rsidRDefault="00461780" w:rsidP="00F37356">
      <w:pPr>
        <w:pStyle w:val="PlainText"/>
        <w:rPr>
          <w:del w:id="179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PELKAVL = 1-2</w:t>
      </w:r>
      <w:del w:id="18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3C3EEE" w14:textId="35BCEA66" w:rsidR="00461780" w:rsidRPr="00461780" w:rsidRDefault="00F37356" w:rsidP="00461780">
      <w:pPr>
        <w:pStyle w:val="PlainText"/>
        <w:rPr>
          <w:ins w:id="1801" w:author="Author" w:date="2020-02-14T18:23:00Z"/>
          <w:rFonts w:ascii="Courier New" w:hAnsi="Courier New" w:cs="Courier New"/>
        </w:rPr>
      </w:pPr>
      <w:del w:id="18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4703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B792D96" w14:textId="77777777" w:rsidR="00F37356" w:rsidRPr="00F37356" w:rsidRDefault="00461780" w:rsidP="00F37356">
      <w:pPr>
        <w:pStyle w:val="PlainText"/>
        <w:rPr>
          <w:del w:id="18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8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57A9AD" w14:textId="62D6A7DC" w:rsidR="00461780" w:rsidRPr="00461780" w:rsidRDefault="00F37356" w:rsidP="00461780">
      <w:pPr>
        <w:pStyle w:val="PlainText"/>
        <w:rPr>
          <w:ins w:id="1805" w:author="Author" w:date="2020-02-14T18:23:00Z"/>
          <w:rFonts w:ascii="Courier New" w:hAnsi="Courier New" w:cs="Courier New"/>
        </w:rPr>
      </w:pPr>
      <w:del w:id="18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51504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5A7440" w14:textId="5FF290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WORKING</w:t>
      </w:r>
      <w:del w:id="18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2A7540" w14:textId="77B133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SCHOOL</w:t>
      </w:r>
      <w:del w:id="18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E0BBFE" w14:textId="6415277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LEFT MILITARY SERVICE</w:t>
      </w:r>
      <w:del w:id="18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979A3C" w14:textId="77777777" w:rsidR="00F37356" w:rsidRPr="00F37356" w:rsidRDefault="00461780" w:rsidP="00F37356">
      <w:pPr>
        <w:pStyle w:val="PlainText"/>
        <w:rPr>
          <w:del w:id="18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SOMETHING ELSE</w:t>
      </w:r>
      <w:del w:id="18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98CB67" w14:textId="4504A466" w:rsidR="00461780" w:rsidRPr="00461780" w:rsidRDefault="00F37356" w:rsidP="00461780">
      <w:pPr>
        <w:pStyle w:val="PlainText"/>
        <w:rPr>
          <w:ins w:id="1812" w:author="Author" w:date="2020-02-14T18:23:00Z"/>
          <w:rFonts w:ascii="Courier New" w:hAnsi="Courier New" w:cs="Courier New"/>
        </w:rPr>
      </w:pPr>
      <w:del w:id="18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6C00DE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E133F3" w14:textId="5E23A42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PELKLL2O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DID YOU LOSE OR QUIT THAT JOB, OR WAS IT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338 - 339</w:t>
      </w:r>
      <w:del w:id="18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5DA133" w14:textId="77777777" w:rsidR="00F37356" w:rsidRPr="00F37356" w:rsidRDefault="00461780" w:rsidP="00F37356">
      <w:pPr>
        <w:pStyle w:val="PlainText"/>
        <w:rPr>
          <w:del w:id="18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 TEMPORARY JOB THAT ENDED?</w:t>
      </w:r>
      <w:del w:id="18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92C87E" w14:textId="5AFDCF02" w:rsidR="00461780" w:rsidRPr="00461780" w:rsidRDefault="00F37356" w:rsidP="00461780">
      <w:pPr>
        <w:pStyle w:val="PlainText"/>
        <w:rPr>
          <w:ins w:id="1817" w:author="Author" w:date="2020-02-14T18:23:00Z"/>
          <w:rFonts w:ascii="Courier New" w:hAnsi="Courier New" w:cs="Courier New"/>
        </w:rPr>
      </w:pPr>
      <w:del w:id="18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C22741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FB6361" w14:textId="77777777" w:rsidR="00F37356" w:rsidRPr="00F37356" w:rsidRDefault="00461780" w:rsidP="00F37356">
      <w:pPr>
        <w:pStyle w:val="PlainText"/>
        <w:rPr>
          <w:del w:id="18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PELKLL1O = 1 OR 3</w:t>
      </w:r>
      <w:del w:id="18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CCB341" w14:textId="28207068" w:rsidR="00461780" w:rsidRPr="00461780" w:rsidRDefault="00F37356" w:rsidP="00461780">
      <w:pPr>
        <w:pStyle w:val="PlainText"/>
        <w:rPr>
          <w:ins w:id="1821" w:author="Author" w:date="2020-02-14T18:23:00Z"/>
          <w:rFonts w:ascii="Courier New" w:hAnsi="Courier New" w:cs="Courier New"/>
        </w:rPr>
      </w:pPr>
      <w:del w:id="18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05AC3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F851C65" w14:textId="77777777" w:rsidR="00F37356" w:rsidRPr="00F37356" w:rsidRDefault="00461780" w:rsidP="00F37356">
      <w:pPr>
        <w:pStyle w:val="PlainText"/>
        <w:rPr>
          <w:del w:id="18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8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AD8204" w14:textId="309F4DFF" w:rsidR="00461780" w:rsidRPr="00461780" w:rsidRDefault="00F37356" w:rsidP="00461780">
      <w:pPr>
        <w:pStyle w:val="PlainText"/>
        <w:rPr>
          <w:ins w:id="1825" w:author="Author" w:date="2020-02-14T18:23:00Z"/>
          <w:rFonts w:ascii="Courier New" w:hAnsi="Courier New" w:cs="Courier New"/>
        </w:rPr>
      </w:pPr>
      <w:del w:id="18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61B5D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899940" w14:textId="6A7FFA7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LOST JOB</w:t>
      </w:r>
      <w:del w:id="18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C9032A" w14:textId="4AB978D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QUIT JOB</w:t>
      </w:r>
      <w:del w:id="18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5E5588" w14:textId="77777777" w:rsidR="00F37356" w:rsidRPr="00F37356" w:rsidRDefault="00461780" w:rsidP="00F37356">
      <w:pPr>
        <w:pStyle w:val="PlainText"/>
        <w:rPr>
          <w:del w:id="18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TEMPORARY JOB ENDED</w:t>
      </w:r>
      <w:del w:id="18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8B5713" w14:textId="6604126D" w:rsidR="00461780" w:rsidRPr="00461780" w:rsidRDefault="00F37356" w:rsidP="00461780">
      <w:pPr>
        <w:pStyle w:val="PlainText"/>
        <w:rPr>
          <w:ins w:id="1831" w:author="Author" w:date="2020-02-14T18:23:00Z"/>
          <w:rFonts w:ascii="Courier New" w:hAnsi="Courier New" w:cs="Courier New"/>
        </w:rPr>
      </w:pPr>
      <w:del w:id="18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982E4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43DF80" w14:textId="77777777" w:rsidR="00F37356" w:rsidRPr="00F37356" w:rsidRDefault="00461780" w:rsidP="00F37356">
      <w:pPr>
        <w:pStyle w:val="PlainText"/>
        <w:rPr>
          <w:del w:id="183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PELKLWO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WHEN LAST WORKED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340 - 341</w:t>
      </w:r>
      <w:del w:id="18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33FA04" w14:textId="57E20DA9" w:rsidR="00461780" w:rsidRPr="00461780" w:rsidRDefault="00F37356" w:rsidP="00461780">
      <w:pPr>
        <w:pStyle w:val="PlainText"/>
        <w:rPr>
          <w:ins w:id="1835" w:author="Author" w:date="2020-02-14T18:23:00Z"/>
          <w:rFonts w:ascii="Courier New" w:hAnsi="Courier New" w:cs="Courier New"/>
        </w:rPr>
      </w:pPr>
      <w:del w:id="183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30B22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183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1632F645" w14:textId="77777777" w:rsidR="00F37356" w:rsidRPr="00F37356" w:rsidRDefault="00461780" w:rsidP="00F37356">
      <w:pPr>
        <w:pStyle w:val="PlainText"/>
        <w:rPr>
          <w:del w:id="18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PELKLL1O = 1 - 4</w:t>
      </w:r>
      <w:del w:id="18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499B26" w14:textId="3C1E81CB" w:rsidR="00461780" w:rsidRPr="00461780" w:rsidRDefault="00F37356" w:rsidP="00461780">
      <w:pPr>
        <w:pStyle w:val="PlainText"/>
        <w:rPr>
          <w:ins w:id="1840" w:author="Author" w:date="2020-02-14T18:23:00Z"/>
          <w:rFonts w:ascii="Courier New" w:hAnsi="Courier New" w:cs="Courier New"/>
        </w:rPr>
      </w:pPr>
      <w:del w:id="18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D1E1D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662295" w14:textId="77777777" w:rsidR="00F37356" w:rsidRPr="00F37356" w:rsidRDefault="00461780" w:rsidP="00F37356">
      <w:pPr>
        <w:pStyle w:val="PlainText"/>
        <w:rPr>
          <w:del w:id="18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8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D1B133" w14:textId="5E49A62A" w:rsidR="00461780" w:rsidRPr="00461780" w:rsidRDefault="00F37356" w:rsidP="00461780">
      <w:pPr>
        <w:pStyle w:val="PlainText"/>
        <w:rPr>
          <w:ins w:id="1844" w:author="Author" w:date="2020-02-14T18:23:00Z"/>
          <w:rFonts w:ascii="Courier New" w:hAnsi="Courier New" w:cs="Courier New"/>
        </w:rPr>
      </w:pPr>
      <w:del w:id="18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087BEE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B47C49" w14:textId="4A7872C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WITHIN THE LAST 12 MONTHS</w:t>
      </w:r>
      <w:del w:id="18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10F5D5" w14:textId="09D8D84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MORE THAN 12 MONTHS AGO</w:t>
      </w:r>
      <w:del w:id="18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EDB8F0" w14:textId="77777777" w:rsidR="00F37356" w:rsidRPr="00F37356" w:rsidRDefault="00461780" w:rsidP="00F37356">
      <w:pPr>
        <w:pStyle w:val="PlainText"/>
        <w:rPr>
          <w:del w:id="18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NEVER WORKED</w:t>
      </w:r>
      <w:del w:id="18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B3AE64" w14:textId="60DCC247" w:rsidR="00461780" w:rsidRPr="00461780" w:rsidRDefault="00F37356" w:rsidP="00461780">
      <w:pPr>
        <w:pStyle w:val="PlainText"/>
        <w:rPr>
          <w:ins w:id="1850" w:author="Author" w:date="2020-02-14T18:23:00Z"/>
          <w:rFonts w:ascii="Courier New" w:hAnsi="Courier New" w:cs="Courier New"/>
        </w:rPr>
      </w:pPr>
      <w:del w:id="185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360D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015F7A3" w14:textId="77777777" w:rsidR="00F37356" w:rsidRPr="00F37356" w:rsidRDefault="00461780" w:rsidP="00F37356">
      <w:pPr>
        <w:pStyle w:val="PlainText"/>
        <w:rPr>
          <w:del w:id="185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PELKDUR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DURATION OF JOB SEEKING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342 - 344</w:t>
      </w:r>
      <w:del w:id="18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A2FD9C" w14:textId="35C9D386" w:rsidR="00461780" w:rsidRPr="00461780" w:rsidRDefault="00F37356" w:rsidP="00461780">
      <w:pPr>
        <w:pStyle w:val="PlainText"/>
        <w:rPr>
          <w:ins w:id="1854" w:author="Author" w:date="2020-02-14T18:23:00Z"/>
          <w:rFonts w:ascii="Courier New" w:hAnsi="Courier New" w:cs="Courier New"/>
        </w:rPr>
      </w:pPr>
      <w:del w:id="18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DE83A3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AC49512" w14:textId="77777777" w:rsidR="00F37356" w:rsidRPr="00F37356" w:rsidRDefault="00461780" w:rsidP="00F37356">
      <w:pPr>
        <w:pStyle w:val="PlainText"/>
        <w:rPr>
          <w:del w:id="18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PELKLWO = 1 - 3</w:t>
      </w:r>
      <w:del w:id="18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0E2339" w14:textId="0297A1C5" w:rsidR="00461780" w:rsidRPr="00461780" w:rsidRDefault="00F37356" w:rsidP="00461780">
      <w:pPr>
        <w:pStyle w:val="PlainText"/>
        <w:rPr>
          <w:ins w:id="1858" w:author="Author" w:date="2020-02-14T18:23:00Z"/>
          <w:rFonts w:ascii="Courier New" w:hAnsi="Courier New" w:cs="Courier New"/>
        </w:rPr>
      </w:pPr>
      <w:del w:id="18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66A3A57" w14:textId="77777777" w:rsidR="00461780" w:rsidRPr="00461780" w:rsidRDefault="00461780" w:rsidP="00461780">
      <w:pPr>
        <w:pStyle w:val="PlainText"/>
        <w:rPr>
          <w:ins w:id="1860" w:author="Author" w:date="2020-02-14T18:23:00Z"/>
          <w:rFonts w:ascii="Courier New" w:hAnsi="Courier New" w:cs="Courier New"/>
        </w:rPr>
      </w:pPr>
    </w:p>
    <w:p w14:paraId="644D066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25A7F6" w14:textId="77777777" w:rsidR="00F37356" w:rsidRPr="00F37356" w:rsidRDefault="00461780" w:rsidP="00F37356">
      <w:pPr>
        <w:pStyle w:val="PlainText"/>
        <w:rPr>
          <w:del w:id="18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8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FA8AEE" w14:textId="55A92DFC" w:rsidR="00461780" w:rsidRPr="00461780" w:rsidRDefault="00F37356" w:rsidP="00461780">
      <w:pPr>
        <w:pStyle w:val="PlainText"/>
        <w:rPr>
          <w:ins w:id="1863" w:author="Author" w:date="2020-02-14T18:23:00Z"/>
          <w:rFonts w:ascii="Courier New" w:hAnsi="Courier New" w:cs="Courier New"/>
        </w:rPr>
      </w:pPr>
      <w:del w:id="18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B0C88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80A4E8A" w14:textId="5655EE1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0-118</w:t>
      </w:r>
      <w:r w:rsidRPr="00461780">
        <w:rPr>
          <w:rFonts w:ascii="Courier New" w:hAnsi="Courier New" w:cs="Courier New"/>
        </w:rPr>
        <w:tab/>
        <w:t>Weeks looking for work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8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9AF3FE" w14:textId="77777777" w:rsidR="00F37356" w:rsidRPr="00F37356" w:rsidRDefault="00461780" w:rsidP="00F37356">
      <w:pPr>
        <w:pStyle w:val="PlainText"/>
        <w:rPr>
          <w:del w:id="18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119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119 or more weeks looking</w:t>
      </w:r>
      <w:del w:id="18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74005D" w14:textId="088F2DBF" w:rsidR="00461780" w:rsidRPr="00461780" w:rsidRDefault="00F37356" w:rsidP="00461780">
      <w:pPr>
        <w:pStyle w:val="PlainText"/>
        <w:rPr>
          <w:ins w:id="1868" w:author="Author" w:date="2020-02-14T18:23:00Z"/>
          <w:rFonts w:ascii="Courier New" w:hAnsi="Courier New" w:cs="Courier New"/>
        </w:rPr>
      </w:pPr>
      <w:del w:id="186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733ECFC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187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77DA9D06" w14:textId="77777777" w:rsidR="00F37356" w:rsidRPr="00F37356" w:rsidRDefault="00461780" w:rsidP="00F37356">
      <w:pPr>
        <w:pStyle w:val="PlainText"/>
        <w:rPr>
          <w:del w:id="187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Topcoded at 119 weeks starting April 2011</w:t>
      </w:r>
      <w:del w:id="18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B58644" w14:textId="18C6E891" w:rsidR="00461780" w:rsidRPr="00461780" w:rsidRDefault="00F37356" w:rsidP="00461780">
      <w:pPr>
        <w:pStyle w:val="PlainText"/>
        <w:rPr>
          <w:ins w:id="1873" w:author="Author" w:date="2020-02-14T18:23:00Z"/>
          <w:rFonts w:ascii="Courier New" w:hAnsi="Courier New" w:cs="Courier New"/>
        </w:rPr>
      </w:pPr>
      <w:del w:id="18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ECC67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D4C00B" w14:textId="77777777" w:rsidR="00F37356" w:rsidRPr="00F37356" w:rsidRDefault="00461780" w:rsidP="00F37356">
      <w:pPr>
        <w:pStyle w:val="PlainText"/>
        <w:rPr>
          <w:del w:id="187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PELKFTO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FT/PT STATUS OF JOBSEEKER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345 - 346</w:t>
      </w:r>
      <w:del w:id="18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87261D" w14:textId="79D836C4" w:rsidR="00461780" w:rsidRPr="00461780" w:rsidRDefault="00F37356" w:rsidP="00461780">
      <w:pPr>
        <w:pStyle w:val="PlainText"/>
        <w:rPr>
          <w:ins w:id="1877" w:author="Author" w:date="2020-02-14T18:23:00Z"/>
          <w:rFonts w:ascii="Courier New" w:hAnsi="Courier New" w:cs="Courier New"/>
        </w:rPr>
      </w:pPr>
      <w:del w:id="18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CE00A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B9F60F" w14:textId="77777777" w:rsidR="00F37356" w:rsidRPr="00F37356" w:rsidRDefault="00461780" w:rsidP="00F37356">
      <w:pPr>
        <w:pStyle w:val="PlainText"/>
        <w:rPr>
          <w:del w:id="18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PELKDUR = 0-120</w:t>
      </w:r>
      <w:del w:id="18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FCB408" w14:textId="57219D33" w:rsidR="00461780" w:rsidRPr="00461780" w:rsidRDefault="00F37356" w:rsidP="00461780">
      <w:pPr>
        <w:pStyle w:val="PlainText"/>
        <w:rPr>
          <w:ins w:id="1881" w:author="Author" w:date="2020-02-14T18:23:00Z"/>
          <w:rFonts w:ascii="Courier New" w:hAnsi="Courier New" w:cs="Courier New"/>
        </w:rPr>
      </w:pPr>
      <w:del w:id="18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C935FC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98A231" w14:textId="77777777" w:rsidR="00F37356" w:rsidRPr="00F37356" w:rsidRDefault="00461780" w:rsidP="00F37356">
      <w:pPr>
        <w:pStyle w:val="PlainText"/>
        <w:rPr>
          <w:del w:id="18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8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CF7E49" w14:textId="5D930485" w:rsidR="00461780" w:rsidRPr="00461780" w:rsidRDefault="00F37356" w:rsidP="00461780">
      <w:pPr>
        <w:pStyle w:val="PlainText"/>
        <w:rPr>
          <w:ins w:id="1885" w:author="Author" w:date="2020-02-14T18:23:00Z"/>
          <w:rFonts w:ascii="Courier New" w:hAnsi="Courier New" w:cs="Courier New"/>
        </w:rPr>
      </w:pPr>
      <w:del w:id="18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2C9A8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31D995" w14:textId="6C21508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18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74F230" w14:textId="551B790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18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FED2B1" w14:textId="77777777" w:rsidR="00F37356" w:rsidRPr="00F37356" w:rsidRDefault="00461780" w:rsidP="00F37356">
      <w:pPr>
        <w:pStyle w:val="PlainText"/>
        <w:rPr>
          <w:del w:id="188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DOESN'T MATTER</w:t>
      </w:r>
      <w:del w:id="18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7BD2BC" w14:textId="5FE59F46" w:rsidR="00461780" w:rsidRPr="00461780" w:rsidRDefault="00F37356" w:rsidP="00461780">
      <w:pPr>
        <w:pStyle w:val="PlainText"/>
        <w:rPr>
          <w:ins w:id="1891" w:author="Author" w:date="2020-02-14T18:23:00Z"/>
          <w:rFonts w:ascii="Courier New" w:hAnsi="Courier New" w:cs="Courier New"/>
        </w:rPr>
      </w:pPr>
      <w:del w:id="18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50521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69DD05" w14:textId="5EBDBC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PEDWWNTO</w:t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89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DO YOU CURRENTLY WANT A JOB,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189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347 - 348</w:t>
      </w:r>
      <w:del w:id="18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0840E7" w14:textId="77777777" w:rsidR="00F37356" w:rsidRPr="00F37356" w:rsidRDefault="00461780" w:rsidP="00F37356">
      <w:pPr>
        <w:pStyle w:val="PlainText"/>
        <w:rPr>
          <w:del w:id="189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EITHER FULL OR PART TIME?</w:t>
      </w:r>
      <w:del w:id="18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511083" w14:textId="47AEB595" w:rsidR="00461780" w:rsidRPr="00461780" w:rsidRDefault="00F37356" w:rsidP="00461780">
      <w:pPr>
        <w:pStyle w:val="PlainText"/>
        <w:rPr>
          <w:ins w:id="1898" w:author="Author" w:date="2020-02-14T18:23:00Z"/>
          <w:rFonts w:ascii="Courier New" w:hAnsi="Courier New" w:cs="Courier New"/>
        </w:rPr>
      </w:pPr>
      <w:del w:id="18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F349A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7902E7" w14:textId="77777777" w:rsidR="00F37356" w:rsidRPr="00F37356" w:rsidRDefault="00461780" w:rsidP="00F37356">
      <w:pPr>
        <w:pStyle w:val="PlainText"/>
        <w:rPr>
          <w:del w:id="190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PUDWCK1 = 3, 4, -1</w:t>
      </w:r>
      <w:del w:id="19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5C8FBC" w14:textId="01710F5E" w:rsidR="00461780" w:rsidRPr="00461780" w:rsidRDefault="00F37356" w:rsidP="00461780">
      <w:pPr>
        <w:pStyle w:val="PlainText"/>
        <w:rPr>
          <w:ins w:id="1902" w:author="Author" w:date="2020-02-14T18:23:00Z"/>
          <w:rFonts w:ascii="Courier New" w:hAnsi="Courier New" w:cs="Courier New"/>
        </w:rPr>
      </w:pPr>
      <w:del w:id="190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0030ED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674C82" w14:textId="77777777" w:rsidR="00F37356" w:rsidRPr="00F37356" w:rsidRDefault="00461780" w:rsidP="00F37356">
      <w:pPr>
        <w:pStyle w:val="PlainText"/>
        <w:rPr>
          <w:del w:id="190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9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5E1FF5" w14:textId="3AEEFC62" w:rsidR="00461780" w:rsidRPr="00461780" w:rsidRDefault="00F37356" w:rsidP="00461780">
      <w:pPr>
        <w:pStyle w:val="PlainText"/>
        <w:rPr>
          <w:ins w:id="1906" w:author="Author" w:date="2020-02-14T18:23:00Z"/>
          <w:rFonts w:ascii="Courier New" w:hAnsi="Courier New" w:cs="Courier New"/>
        </w:rPr>
      </w:pPr>
      <w:del w:id="19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FCD4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F71B5FB" w14:textId="7D5502C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YES, OR MAYBE, IT DEPENDS</w:t>
      </w:r>
      <w:del w:id="19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5F127C" w14:textId="4158A1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19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54F0A6" w14:textId="0048D0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RETIRED</w:t>
      </w:r>
      <w:del w:id="19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A0BC5C" w14:textId="0482CC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DISABLED</w:t>
      </w:r>
      <w:del w:id="19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E035F7" w14:textId="77777777" w:rsidR="00F37356" w:rsidRPr="00F37356" w:rsidRDefault="00461780" w:rsidP="00F37356">
      <w:pPr>
        <w:pStyle w:val="PlainText"/>
        <w:rPr>
          <w:del w:id="191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UNABLE</w:t>
      </w:r>
      <w:del w:id="19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670E22" w14:textId="3C83157D" w:rsidR="00461780" w:rsidRPr="00461780" w:rsidRDefault="00F37356" w:rsidP="00461780">
      <w:pPr>
        <w:pStyle w:val="PlainText"/>
        <w:rPr>
          <w:ins w:id="1914" w:author="Author" w:date="2020-02-14T18:23:00Z"/>
          <w:rFonts w:ascii="Courier New" w:hAnsi="Courier New" w:cs="Courier New"/>
        </w:rPr>
      </w:pPr>
      <w:del w:id="191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095F9B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49A4A6F" w14:textId="0BDC3E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PEDWRSN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IS THE MAIN REASON YOU WERE NOT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349 - 350</w:t>
      </w:r>
      <w:del w:id="19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51E8DB" w14:textId="77777777" w:rsidR="00F37356" w:rsidRPr="00F37356" w:rsidRDefault="00461780" w:rsidP="00F37356">
      <w:pPr>
        <w:pStyle w:val="PlainText"/>
        <w:rPr>
          <w:del w:id="19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LOOKING FOR WORK DURING THE LAST 4 WEEKS?</w:t>
      </w:r>
      <w:del w:id="19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265385" w14:textId="305ED654" w:rsidR="00461780" w:rsidRPr="00461780" w:rsidRDefault="00F37356" w:rsidP="00461780">
      <w:pPr>
        <w:pStyle w:val="PlainText"/>
        <w:rPr>
          <w:ins w:id="1919" w:author="Author" w:date="2020-02-14T18:23:00Z"/>
          <w:rFonts w:ascii="Courier New" w:hAnsi="Courier New" w:cs="Courier New"/>
        </w:rPr>
      </w:pPr>
      <w:del w:id="19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5F15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5113E8" w14:textId="77777777" w:rsidR="00F37356" w:rsidRPr="00F37356" w:rsidRDefault="00461780" w:rsidP="00F37356">
      <w:pPr>
        <w:pStyle w:val="PlainText"/>
        <w:rPr>
          <w:del w:id="19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PUDWCK4 = 4, -1</w:t>
      </w:r>
      <w:del w:id="19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C0C161" w14:textId="5E757862" w:rsidR="00461780" w:rsidRPr="00461780" w:rsidRDefault="00F37356" w:rsidP="00461780">
      <w:pPr>
        <w:pStyle w:val="PlainText"/>
        <w:rPr>
          <w:ins w:id="1923" w:author="Author" w:date="2020-02-14T18:23:00Z"/>
          <w:rFonts w:ascii="Courier New" w:hAnsi="Courier New" w:cs="Courier New"/>
        </w:rPr>
      </w:pPr>
      <w:del w:id="19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6C765A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981DEB" w14:textId="77777777" w:rsidR="00F37356" w:rsidRPr="00F37356" w:rsidRDefault="00461780" w:rsidP="00F37356">
      <w:pPr>
        <w:pStyle w:val="PlainText"/>
        <w:rPr>
          <w:del w:id="192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9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929E98" w14:textId="75C0A3CC" w:rsidR="00461780" w:rsidRPr="00461780" w:rsidRDefault="00F37356" w:rsidP="00461780">
      <w:pPr>
        <w:pStyle w:val="PlainText"/>
        <w:rPr>
          <w:ins w:id="1927" w:author="Author" w:date="2020-02-14T18:23:00Z"/>
          <w:rFonts w:ascii="Courier New" w:hAnsi="Courier New" w:cs="Courier New"/>
        </w:rPr>
      </w:pPr>
      <w:del w:id="192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DADD2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63C46A" w14:textId="7A58CA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BELIEVES NO WORK AVAILABLE IN AREA OF EXPERTISE</w:t>
      </w:r>
      <w:del w:id="19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72F1C5" w14:textId="3B66716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COULDN'T FIND ANY WORK</w:t>
      </w:r>
      <w:del w:id="19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B1F58B" w14:textId="641A48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LACKS NECESSARY SCHOOLING/TRAINING</w:t>
      </w:r>
      <w:del w:id="19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25D3AC" w14:textId="5F5951A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EMPLOYERS THINK TOO YOUNG OR TOO OLD</w:t>
      </w:r>
      <w:del w:id="19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366931" w14:textId="009EDF5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OTHER TYPES OF DISCRIMINATION</w:t>
      </w:r>
      <w:del w:id="19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6E525F" w14:textId="69EA0A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 </w:t>
      </w:r>
      <w:r w:rsidRPr="00461780">
        <w:rPr>
          <w:rFonts w:ascii="Courier New" w:hAnsi="Courier New" w:cs="Courier New"/>
        </w:rPr>
        <w:tab/>
        <w:t>CAN'T ARRANGE CHILD CARE</w:t>
      </w:r>
      <w:del w:id="19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5ACA9E" w14:textId="5297512D" w:rsidR="00461780" w:rsidRPr="00461780" w:rsidRDefault="00461780" w:rsidP="00461780">
      <w:pPr>
        <w:pStyle w:val="PlainText"/>
        <w:rPr>
          <w:ins w:id="19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FAMILY RESPONSIBILITIES</w:t>
      </w:r>
      <w:del w:id="19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1C13DE" w14:textId="77777777" w:rsidR="00461780" w:rsidRPr="00461780" w:rsidRDefault="00461780" w:rsidP="00461780">
      <w:pPr>
        <w:pStyle w:val="PlainText"/>
        <w:rPr>
          <w:ins w:id="1937" w:author="Author" w:date="2020-02-14T18:23:00Z"/>
          <w:rFonts w:ascii="Courier New" w:hAnsi="Courier New" w:cs="Courier New"/>
        </w:rPr>
      </w:pPr>
    </w:p>
    <w:p w14:paraId="393331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BF512A1" w14:textId="121205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IN SCHOOL OR OTHER TRAINING</w:t>
      </w:r>
      <w:del w:id="19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D8950A" w14:textId="585DD4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ILL-HEALTH, PHYSICAL DISABILITY</w:t>
      </w:r>
      <w:del w:id="19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DA5F80" w14:textId="229F0F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TRANSPORTATION PROBLEMS</w:t>
      </w:r>
      <w:del w:id="19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24D58A" w14:textId="77777777" w:rsidR="00F37356" w:rsidRPr="00F37356" w:rsidRDefault="00461780" w:rsidP="00F37356">
      <w:pPr>
        <w:pStyle w:val="PlainText"/>
        <w:rPr>
          <w:del w:id="19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OTHER - SPECIFY</w:t>
      </w:r>
      <w:del w:id="19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8E7430" w14:textId="5F20DAE2" w:rsidR="00461780" w:rsidRPr="00461780" w:rsidRDefault="00F37356" w:rsidP="00461780">
      <w:pPr>
        <w:pStyle w:val="PlainText"/>
        <w:rPr>
          <w:ins w:id="1943" w:author="Author" w:date="2020-02-14T18:23:00Z"/>
          <w:rFonts w:ascii="Courier New" w:hAnsi="Courier New" w:cs="Courier New"/>
        </w:rPr>
      </w:pPr>
      <w:del w:id="19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0C223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8A5EF8" w14:textId="0A7A027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PEDWLKO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DID YOU LOOK FOR WORK AT ANY TIME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351 - 352</w:t>
      </w:r>
      <w:del w:id="19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BC89F0" w14:textId="77777777" w:rsidR="00F37356" w:rsidRPr="00F37356" w:rsidRDefault="00461780" w:rsidP="00F37356">
      <w:pPr>
        <w:pStyle w:val="PlainText"/>
        <w:rPr>
          <w:del w:id="194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IN THE LAST 12 MONTHS</w:t>
      </w:r>
      <w:del w:id="19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6A1DA5" w14:textId="2D046A58" w:rsidR="00461780" w:rsidRPr="00461780" w:rsidRDefault="00F37356" w:rsidP="00461780">
      <w:pPr>
        <w:pStyle w:val="PlainText"/>
        <w:rPr>
          <w:ins w:id="1948" w:author="Author" w:date="2020-02-14T18:23:00Z"/>
          <w:rFonts w:ascii="Courier New" w:hAnsi="Courier New" w:cs="Courier New"/>
        </w:rPr>
      </w:pPr>
      <w:del w:id="19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001CB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70879D" w14:textId="77777777" w:rsidR="00F37356" w:rsidRPr="00F37356" w:rsidRDefault="00461780" w:rsidP="00F37356">
      <w:pPr>
        <w:pStyle w:val="PlainText"/>
        <w:rPr>
          <w:del w:id="195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(PUDWCK4 = 1-3) or (PEDWRSN = 1-11)</w:t>
      </w:r>
      <w:del w:id="19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5A1674" w14:textId="010F5D1E" w:rsidR="00461780" w:rsidRPr="00461780" w:rsidRDefault="00F37356" w:rsidP="00461780">
      <w:pPr>
        <w:pStyle w:val="PlainText"/>
        <w:rPr>
          <w:ins w:id="1952" w:author="Author" w:date="2020-02-14T18:23:00Z"/>
          <w:rFonts w:ascii="Courier New" w:hAnsi="Courier New" w:cs="Courier New"/>
        </w:rPr>
      </w:pPr>
      <w:del w:id="19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1C641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73FB86" w14:textId="77777777" w:rsidR="00F37356" w:rsidRPr="00F37356" w:rsidRDefault="00461780" w:rsidP="00F37356">
      <w:pPr>
        <w:pStyle w:val="PlainText"/>
        <w:rPr>
          <w:del w:id="19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9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389B40" w14:textId="0D85234B" w:rsidR="00461780" w:rsidRPr="00461780" w:rsidRDefault="00F37356" w:rsidP="00461780">
      <w:pPr>
        <w:pStyle w:val="PlainText"/>
        <w:rPr>
          <w:ins w:id="1956" w:author="Author" w:date="2020-02-14T18:23:00Z"/>
          <w:rFonts w:ascii="Courier New" w:hAnsi="Courier New" w:cs="Courier New"/>
        </w:rPr>
      </w:pPr>
      <w:del w:id="19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A8B85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B5F159" w14:textId="47A7AA7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19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449119" w14:textId="77777777" w:rsidR="00F37356" w:rsidRPr="00F37356" w:rsidRDefault="00461780" w:rsidP="00F37356">
      <w:pPr>
        <w:pStyle w:val="PlainText"/>
        <w:rPr>
          <w:del w:id="19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19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F8BF44" w14:textId="0F7F2016" w:rsidR="00461780" w:rsidRPr="00461780" w:rsidRDefault="00F37356" w:rsidP="00461780">
      <w:pPr>
        <w:pStyle w:val="PlainText"/>
        <w:rPr>
          <w:ins w:id="1961" w:author="Author" w:date="2020-02-14T18:23:00Z"/>
          <w:rFonts w:ascii="Courier New" w:hAnsi="Courier New" w:cs="Courier New"/>
        </w:rPr>
      </w:pPr>
      <w:del w:id="19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CE8F0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8522583" w14:textId="1AFEA1B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PEDWWK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DID YOU ACTUALLY WORK AT A JOB OR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353 - 354</w:t>
      </w:r>
      <w:del w:id="19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8ECC63" w14:textId="77777777" w:rsidR="00F37356" w:rsidRPr="00F37356" w:rsidRDefault="00461780" w:rsidP="00F37356">
      <w:pPr>
        <w:pStyle w:val="PlainText"/>
        <w:rPr>
          <w:del w:id="19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BUSINESS DURING THE LAST 12 MONTHS?</w:t>
      </w:r>
      <w:del w:id="19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75D2F3" w14:textId="4243C2D0" w:rsidR="00461780" w:rsidRPr="00461780" w:rsidRDefault="00F37356" w:rsidP="00461780">
      <w:pPr>
        <w:pStyle w:val="PlainText"/>
        <w:rPr>
          <w:ins w:id="1966" w:author="Author" w:date="2020-02-14T18:23:00Z"/>
          <w:rFonts w:ascii="Courier New" w:hAnsi="Courier New" w:cs="Courier New"/>
        </w:rPr>
      </w:pPr>
      <w:del w:id="19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D2AB59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957F07" w14:textId="77777777" w:rsidR="00F37356" w:rsidRPr="00F37356" w:rsidRDefault="00461780" w:rsidP="00F37356">
      <w:pPr>
        <w:pStyle w:val="PlainText"/>
        <w:rPr>
          <w:del w:id="196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PEDWLKO = 1</w:t>
      </w:r>
      <w:del w:id="19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85C290" w14:textId="4E3704BC" w:rsidR="00461780" w:rsidRPr="00461780" w:rsidRDefault="00F37356" w:rsidP="00461780">
      <w:pPr>
        <w:pStyle w:val="PlainText"/>
        <w:rPr>
          <w:ins w:id="1970" w:author="Author" w:date="2020-02-14T18:23:00Z"/>
          <w:rFonts w:ascii="Courier New" w:hAnsi="Courier New" w:cs="Courier New"/>
        </w:rPr>
      </w:pPr>
      <w:del w:id="19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86048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BD8E4B" w14:textId="77777777" w:rsidR="00F37356" w:rsidRPr="00F37356" w:rsidRDefault="00461780" w:rsidP="00F37356">
      <w:pPr>
        <w:pStyle w:val="PlainText"/>
        <w:rPr>
          <w:del w:id="19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9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6960D4" w14:textId="16089F9A" w:rsidR="00461780" w:rsidRPr="00461780" w:rsidRDefault="00F37356" w:rsidP="00461780">
      <w:pPr>
        <w:pStyle w:val="PlainText"/>
        <w:rPr>
          <w:ins w:id="1974" w:author="Author" w:date="2020-02-14T18:23:00Z"/>
          <w:rFonts w:ascii="Courier New" w:hAnsi="Courier New" w:cs="Courier New"/>
        </w:rPr>
      </w:pPr>
      <w:del w:id="197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B4630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48F936" w14:textId="63DF8DF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19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553CD5" w14:textId="77777777" w:rsidR="00F37356" w:rsidRPr="00F37356" w:rsidRDefault="00461780" w:rsidP="00F37356">
      <w:pPr>
        <w:pStyle w:val="PlainText"/>
        <w:rPr>
          <w:del w:id="19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 NO</w:t>
      </w:r>
      <w:del w:id="19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8D6076" w14:textId="6B0B6888" w:rsidR="00461780" w:rsidRPr="00461780" w:rsidRDefault="00F37356" w:rsidP="00461780">
      <w:pPr>
        <w:pStyle w:val="PlainText"/>
        <w:rPr>
          <w:ins w:id="1979" w:author="Author" w:date="2020-02-14T18:23:00Z"/>
          <w:rFonts w:ascii="Courier New" w:hAnsi="Courier New" w:cs="Courier New"/>
        </w:rPr>
      </w:pPr>
      <w:del w:id="19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BA728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C8487B" w14:textId="2FB6093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PEDW4WK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DID YOU DO ANY OF THIS WORK DURING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355 - 356</w:t>
      </w:r>
      <w:del w:id="19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8D4F49" w14:textId="77777777" w:rsidR="00F37356" w:rsidRPr="00F37356" w:rsidRDefault="00461780" w:rsidP="00F37356">
      <w:pPr>
        <w:pStyle w:val="PlainText"/>
        <w:rPr>
          <w:del w:id="198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 LAST 4 WEEKS?</w:t>
      </w:r>
      <w:del w:id="19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9193A9" w14:textId="49279376" w:rsidR="00461780" w:rsidRPr="00461780" w:rsidRDefault="00F37356" w:rsidP="00461780">
      <w:pPr>
        <w:pStyle w:val="PlainText"/>
        <w:rPr>
          <w:ins w:id="1984" w:author="Author" w:date="2020-02-14T18:23:00Z"/>
          <w:rFonts w:ascii="Courier New" w:hAnsi="Courier New" w:cs="Courier New"/>
        </w:rPr>
      </w:pPr>
      <w:del w:id="198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DAB9B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50FE19" w14:textId="77777777" w:rsidR="00F37356" w:rsidRPr="00F37356" w:rsidRDefault="00461780" w:rsidP="00F37356">
      <w:pPr>
        <w:pStyle w:val="PlainText"/>
        <w:rPr>
          <w:del w:id="198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PEDWWK = 1</w:t>
      </w:r>
      <w:del w:id="19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12D2CF" w14:textId="5430AB98" w:rsidR="00461780" w:rsidRPr="00461780" w:rsidRDefault="00F37356" w:rsidP="00461780">
      <w:pPr>
        <w:pStyle w:val="PlainText"/>
        <w:rPr>
          <w:ins w:id="1988" w:author="Author" w:date="2020-02-14T18:23:00Z"/>
          <w:rFonts w:ascii="Courier New" w:hAnsi="Courier New" w:cs="Courier New"/>
        </w:rPr>
      </w:pPr>
      <w:del w:id="198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2E0D5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33CDFE" w14:textId="77777777" w:rsidR="00F37356" w:rsidRPr="00F37356" w:rsidRDefault="00461780" w:rsidP="00F37356">
      <w:pPr>
        <w:pStyle w:val="PlainText"/>
        <w:rPr>
          <w:del w:id="199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19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C1A628" w14:textId="60727911" w:rsidR="00461780" w:rsidRPr="00461780" w:rsidRDefault="00F37356" w:rsidP="00461780">
      <w:pPr>
        <w:pStyle w:val="PlainText"/>
        <w:rPr>
          <w:ins w:id="1992" w:author="Author" w:date="2020-02-14T18:23:00Z"/>
          <w:rFonts w:ascii="Courier New" w:hAnsi="Courier New" w:cs="Courier New"/>
        </w:rPr>
      </w:pPr>
      <w:del w:id="19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101C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1604C5" w14:textId="229B5B5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19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0AF99C" w14:textId="77777777" w:rsidR="00F37356" w:rsidRPr="00F37356" w:rsidRDefault="00461780" w:rsidP="00F37356">
      <w:pPr>
        <w:pStyle w:val="PlainText"/>
        <w:rPr>
          <w:del w:id="199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19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C207A1" w14:textId="69169E93" w:rsidR="00461780" w:rsidRPr="00461780" w:rsidRDefault="00F37356" w:rsidP="00461780">
      <w:pPr>
        <w:pStyle w:val="PlainText"/>
        <w:rPr>
          <w:ins w:id="1997" w:author="Author" w:date="2020-02-14T18:23:00Z"/>
          <w:rFonts w:ascii="Courier New" w:hAnsi="Courier New" w:cs="Courier New"/>
        </w:rPr>
      </w:pPr>
      <w:del w:id="19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EAB945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7659F52" w14:textId="3FCB96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PEDWLKWK</w:t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19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SINCE YOU LEFT THAT JOB OR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00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357 - 358</w:t>
      </w:r>
      <w:del w:id="20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573356" w14:textId="77777777" w:rsidR="00F37356" w:rsidRPr="00F37356" w:rsidRDefault="00461780" w:rsidP="00F37356">
      <w:pPr>
        <w:pStyle w:val="PlainText"/>
        <w:rPr>
          <w:del w:id="200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BUSINESS HAVE YOU LOOKED FOR WORK?</w:t>
      </w:r>
      <w:del w:id="20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9DF9F5" w14:textId="2C592C41" w:rsidR="00461780" w:rsidRPr="00461780" w:rsidRDefault="00F37356" w:rsidP="00461780">
      <w:pPr>
        <w:pStyle w:val="PlainText"/>
        <w:rPr>
          <w:ins w:id="2004" w:author="Author" w:date="2020-02-14T18:23:00Z"/>
          <w:rFonts w:ascii="Courier New" w:hAnsi="Courier New" w:cs="Courier New"/>
        </w:rPr>
      </w:pPr>
      <w:del w:id="200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8B1EC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03946D" w14:textId="77777777" w:rsidR="00F37356" w:rsidRPr="00F37356" w:rsidRDefault="00461780" w:rsidP="00F37356">
      <w:pPr>
        <w:pStyle w:val="PlainText"/>
        <w:rPr>
          <w:del w:id="200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PEDW4WK = 2</w:t>
      </w:r>
      <w:del w:id="20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293614" w14:textId="48620784" w:rsidR="00461780" w:rsidRPr="00461780" w:rsidRDefault="00F37356" w:rsidP="00461780">
      <w:pPr>
        <w:pStyle w:val="PlainText"/>
        <w:rPr>
          <w:ins w:id="2008" w:author="Author" w:date="2020-02-14T18:23:00Z"/>
          <w:rFonts w:ascii="Courier New" w:hAnsi="Courier New" w:cs="Courier New"/>
        </w:rPr>
      </w:pPr>
      <w:del w:id="200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0C592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C73EC6" w14:textId="77777777" w:rsidR="00F37356" w:rsidRPr="00F37356" w:rsidRDefault="00461780" w:rsidP="00F37356">
      <w:pPr>
        <w:pStyle w:val="PlainText"/>
        <w:rPr>
          <w:del w:id="20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0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C44C37" w14:textId="3DC01A61" w:rsidR="00461780" w:rsidRPr="00461780" w:rsidRDefault="00F37356" w:rsidP="00461780">
      <w:pPr>
        <w:pStyle w:val="PlainText"/>
        <w:rPr>
          <w:ins w:id="2012" w:author="Author" w:date="2020-02-14T18:23:00Z"/>
          <w:rFonts w:ascii="Courier New" w:hAnsi="Courier New" w:cs="Courier New"/>
        </w:rPr>
      </w:pPr>
      <w:del w:id="20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AC8BC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7C5606" w14:textId="0DC0DD2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0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F1A3F9" w14:textId="77777777" w:rsidR="00F37356" w:rsidRPr="00F37356" w:rsidRDefault="00461780" w:rsidP="00F37356">
      <w:pPr>
        <w:pStyle w:val="PlainText"/>
        <w:rPr>
          <w:del w:id="20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0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FCE525" w14:textId="632C49C4" w:rsidR="00461780" w:rsidRPr="00461780" w:rsidRDefault="00F37356" w:rsidP="00461780">
      <w:pPr>
        <w:pStyle w:val="PlainText"/>
        <w:rPr>
          <w:ins w:id="2017" w:author="Author" w:date="2020-02-14T18:23:00Z"/>
          <w:rFonts w:ascii="Courier New" w:hAnsi="Courier New" w:cs="Courier New"/>
        </w:rPr>
      </w:pPr>
      <w:del w:id="20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EEF826C" w14:textId="77777777" w:rsidR="00461780" w:rsidRPr="00461780" w:rsidRDefault="00461780" w:rsidP="00461780">
      <w:pPr>
        <w:pStyle w:val="PlainText"/>
        <w:rPr>
          <w:ins w:id="2019" w:author="Author" w:date="2020-02-14T18:23:00Z"/>
          <w:rFonts w:ascii="Courier New" w:hAnsi="Courier New" w:cs="Courier New"/>
        </w:rPr>
      </w:pPr>
    </w:p>
    <w:p w14:paraId="456B5C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B91674" w14:textId="3516DAE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PEDWAVL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WEEK, COULD YOU HAVE STARTED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359 - 360</w:t>
      </w:r>
      <w:del w:id="20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D82BE1" w14:textId="77777777" w:rsidR="00F37356" w:rsidRPr="00F37356" w:rsidRDefault="00461780" w:rsidP="00F37356">
      <w:pPr>
        <w:pStyle w:val="PlainText"/>
        <w:rPr>
          <w:del w:id="20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 JOB IF ONE HAD BEEN OFFERED?</w:t>
      </w:r>
      <w:del w:id="20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9F4525" w14:textId="2818226B" w:rsidR="00461780" w:rsidRPr="00461780" w:rsidRDefault="00F37356" w:rsidP="00461780">
      <w:pPr>
        <w:pStyle w:val="PlainText"/>
        <w:rPr>
          <w:ins w:id="2023" w:author="Author" w:date="2020-02-14T18:23:00Z"/>
          <w:rFonts w:ascii="Courier New" w:hAnsi="Courier New" w:cs="Courier New"/>
        </w:rPr>
      </w:pPr>
      <w:del w:id="20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2C709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ED27E1" w14:textId="77777777" w:rsidR="00F37356" w:rsidRPr="00F37356" w:rsidRDefault="00461780" w:rsidP="00F37356">
      <w:pPr>
        <w:pStyle w:val="PlainText"/>
        <w:rPr>
          <w:del w:id="202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(PEDWWK = 2) or (PEDWLKWK = 1)</w:t>
      </w:r>
      <w:del w:id="20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E803A8" w14:textId="651FC7BD" w:rsidR="00461780" w:rsidRPr="00461780" w:rsidRDefault="00F37356" w:rsidP="00461780">
      <w:pPr>
        <w:pStyle w:val="PlainText"/>
        <w:rPr>
          <w:ins w:id="2027" w:author="Author" w:date="2020-02-14T18:23:00Z"/>
          <w:rFonts w:ascii="Courier New" w:hAnsi="Courier New" w:cs="Courier New"/>
        </w:rPr>
      </w:pPr>
      <w:del w:id="2028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4CE123B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029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0F3E982C" w14:textId="77777777" w:rsidR="00F37356" w:rsidRPr="00F37356" w:rsidRDefault="00461780" w:rsidP="00F37356">
      <w:pPr>
        <w:pStyle w:val="PlainText"/>
        <w:rPr>
          <w:del w:id="203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0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23FB98" w14:textId="6F6082C8" w:rsidR="00461780" w:rsidRPr="00461780" w:rsidRDefault="00F37356" w:rsidP="00461780">
      <w:pPr>
        <w:pStyle w:val="PlainText"/>
        <w:rPr>
          <w:ins w:id="2032" w:author="Author" w:date="2020-02-14T18:23:00Z"/>
          <w:rFonts w:ascii="Courier New" w:hAnsi="Courier New" w:cs="Courier New"/>
        </w:rPr>
      </w:pPr>
      <w:del w:id="20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77E77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9F678D9" w14:textId="648638B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0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3A2996" w14:textId="77777777" w:rsidR="00F37356" w:rsidRPr="00F37356" w:rsidRDefault="00461780" w:rsidP="00F37356">
      <w:pPr>
        <w:pStyle w:val="PlainText"/>
        <w:rPr>
          <w:del w:id="20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0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86E969" w14:textId="2E5A0AF4" w:rsidR="00461780" w:rsidRPr="00461780" w:rsidRDefault="00F37356" w:rsidP="00461780">
      <w:pPr>
        <w:pStyle w:val="PlainText"/>
        <w:rPr>
          <w:ins w:id="2037" w:author="Author" w:date="2020-02-14T18:23:00Z"/>
          <w:rFonts w:ascii="Courier New" w:hAnsi="Courier New" w:cs="Courier New"/>
        </w:rPr>
      </w:pPr>
      <w:del w:id="20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B52D0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62F39A" w14:textId="77777777" w:rsidR="00F37356" w:rsidRPr="00F37356" w:rsidRDefault="00461780" w:rsidP="00F37356">
      <w:pPr>
        <w:pStyle w:val="PlainText"/>
        <w:rPr>
          <w:del w:id="20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PEDWAVR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WHY IS THAT?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361 - 362</w:t>
      </w:r>
      <w:del w:id="20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8DFF46" w14:textId="2228474B" w:rsidR="00461780" w:rsidRPr="00461780" w:rsidRDefault="00F37356" w:rsidP="00461780">
      <w:pPr>
        <w:pStyle w:val="PlainText"/>
        <w:rPr>
          <w:ins w:id="2041" w:author="Author" w:date="2020-02-14T18:23:00Z"/>
          <w:rFonts w:ascii="Courier New" w:hAnsi="Courier New" w:cs="Courier New"/>
        </w:rPr>
      </w:pPr>
      <w:del w:id="20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86F91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43D4BF" w14:textId="77777777" w:rsidR="00F37356" w:rsidRPr="00F37356" w:rsidRDefault="00461780" w:rsidP="00F37356">
      <w:pPr>
        <w:pStyle w:val="PlainText"/>
        <w:rPr>
          <w:del w:id="20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PEDWAVL = 2</w:t>
      </w:r>
      <w:del w:id="20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0DFCCF" w14:textId="0B458EB0" w:rsidR="00461780" w:rsidRPr="00461780" w:rsidRDefault="00F37356" w:rsidP="00461780">
      <w:pPr>
        <w:pStyle w:val="PlainText"/>
        <w:rPr>
          <w:ins w:id="2045" w:author="Author" w:date="2020-02-14T18:23:00Z"/>
          <w:rFonts w:ascii="Courier New" w:hAnsi="Courier New" w:cs="Courier New"/>
        </w:rPr>
      </w:pPr>
      <w:del w:id="20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0A85FC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67FAD9D" w14:textId="77777777" w:rsidR="00F37356" w:rsidRPr="00F37356" w:rsidRDefault="00461780" w:rsidP="00F37356">
      <w:pPr>
        <w:pStyle w:val="PlainText"/>
        <w:rPr>
          <w:del w:id="20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0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7003B3" w14:textId="6B3411EF" w:rsidR="00461780" w:rsidRPr="00461780" w:rsidRDefault="00F37356" w:rsidP="00461780">
      <w:pPr>
        <w:pStyle w:val="PlainText"/>
        <w:rPr>
          <w:ins w:id="2049" w:author="Author" w:date="2020-02-14T18:23:00Z"/>
          <w:rFonts w:ascii="Courier New" w:hAnsi="Courier New" w:cs="Courier New"/>
        </w:rPr>
      </w:pPr>
      <w:del w:id="20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4AEE2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9E2474" w14:textId="47A0FCF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OWN TEMPORARY ILLNESS</w:t>
      </w:r>
      <w:del w:id="20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E96663" w14:textId="0615E61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GOING TO SCHOOL</w:t>
      </w:r>
      <w:del w:id="20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2940C6" w14:textId="77777777" w:rsidR="00F37356" w:rsidRPr="00F37356" w:rsidRDefault="00461780" w:rsidP="00F37356">
      <w:pPr>
        <w:pStyle w:val="PlainText"/>
        <w:rPr>
          <w:del w:id="205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OTHER</w:t>
      </w:r>
      <w:del w:id="20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099B31" w14:textId="76A6B0C9" w:rsidR="00461780" w:rsidRPr="00461780" w:rsidRDefault="00F37356" w:rsidP="00461780">
      <w:pPr>
        <w:pStyle w:val="PlainText"/>
        <w:rPr>
          <w:ins w:id="2055" w:author="Author" w:date="2020-02-14T18:23:00Z"/>
          <w:rFonts w:ascii="Courier New" w:hAnsi="Courier New" w:cs="Courier New"/>
        </w:rPr>
      </w:pPr>
      <w:del w:id="20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93554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D90C72" w14:textId="77777777" w:rsidR="00F37356" w:rsidRPr="00F37356" w:rsidRDefault="00461780" w:rsidP="00F37356">
      <w:pPr>
        <w:pStyle w:val="PlainText"/>
        <w:rPr>
          <w:del w:id="205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PUDWCK1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DISCOURAGED WORKERS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363 - 364</w:t>
      </w:r>
      <w:del w:id="20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BF7450" w14:textId="77777777" w:rsidR="00F37356" w:rsidRPr="00F37356" w:rsidRDefault="00F37356" w:rsidP="00F37356">
      <w:pPr>
        <w:pStyle w:val="PlainText"/>
        <w:rPr>
          <w:del w:id="2059" w:author="Author" w:date="2020-02-14T18:23:00Z"/>
          <w:rFonts w:ascii="Courier New" w:hAnsi="Courier New" w:cs="Courier New"/>
        </w:rPr>
      </w:pPr>
      <w:del w:id="206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2B3A9BA2" w14:textId="77777777" w:rsidR="00461780" w:rsidRPr="00461780" w:rsidRDefault="00461780" w:rsidP="00461780">
      <w:pPr>
        <w:pStyle w:val="PlainText"/>
        <w:rPr>
          <w:ins w:id="2061" w:author="Author" w:date="2020-02-14T18:23:00Z"/>
          <w:rFonts w:ascii="Courier New" w:hAnsi="Courier New" w:cs="Courier New"/>
        </w:rPr>
      </w:pPr>
      <w:ins w:id="2062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02715F19" w14:textId="77777777" w:rsidR="00461780" w:rsidRPr="00461780" w:rsidRDefault="00461780" w:rsidP="00461780">
      <w:pPr>
        <w:pStyle w:val="PlainText"/>
        <w:rPr>
          <w:ins w:id="2063" w:author="Author" w:date="2020-02-14T18:23:00Z"/>
          <w:rFonts w:ascii="Courier New" w:hAnsi="Courier New" w:cs="Courier New"/>
        </w:rPr>
      </w:pPr>
      <w:ins w:id="206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13DE077E" w14:textId="77777777" w:rsidR="00F37356" w:rsidRPr="00F37356" w:rsidRDefault="00461780" w:rsidP="00F37356">
      <w:pPr>
        <w:pStyle w:val="PlainText"/>
        <w:rPr>
          <w:del w:id="206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0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59F79E" w14:textId="47D22BDD" w:rsidR="00461780" w:rsidRPr="00461780" w:rsidRDefault="00F37356" w:rsidP="00461780">
      <w:pPr>
        <w:pStyle w:val="PlainText"/>
        <w:rPr>
          <w:ins w:id="2067" w:author="Author" w:date="2020-02-14T18:23:00Z"/>
          <w:rFonts w:ascii="Courier New" w:hAnsi="Courier New" w:cs="Courier New"/>
        </w:rPr>
      </w:pPr>
      <w:del w:id="20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07D4D1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02641C" w14:textId="64E994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ENTRY OF 2 IN BUS2 GOTO PUSCHCK</w:t>
      </w:r>
      <w:del w:id="20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C76554" w14:textId="70013C2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IF ENTRY OF 3 ON ABSRSN GOTO PUNLFCK1</w:t>
      </w:r>
      <w:del w:id="20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873B95" w14:textId="7A6E6C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IF ENTRY OF 1 IN RET1, STORE 1 IN DWWNTO </w:t>
      </w:r>
      <w:del w:id="20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05848A" w14:textId="793CC9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AND GOTO PUDWCK4</w:t>
      </w:r>
      <w:del w:id="20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0032B3" w14:textId="77777777" w:rsidR="00F37356" w:rsidRPr="00F37356" w:rsidRDefault="00461780" w:rsidP="00F37356">
      <w:pPr>
        <w:pStyle w:val="PlainText"/>
        <w:rPr>
          <w:del w:id="207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ALL OTHERS GOTO PUDWWNT</w:t>
      </w:r>
      <w:del w:id="20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BA91EC" w14:textId="1EA5D046" w:rsidR="00461780" w:rsidRPr="00461780" w:rsidRDefault="00F37356" w:rsidP="00461780">
      <w:pPr>
        <w:pStyle w:val="PlainText"/>
        <w:rPr>
          <w:ins w:id="2075" w:author="Author" w:date="2020-02-14T18:23:00Z"/>
          <w:rFonts w:ascii="Courier New" w:hAnsi="Courier New" w:cs="Courier New"/>
        </w:rPr>
      </w:pPr>
      <w:del w:id="20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7D0B3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33DFB3" w14:textId="77777777" w:rsidR="00F37356" w:rsidRPr="00F37356" w:rsidRDefault="00461780" w:rsidP="00F37356">
      <w:pPr>
        <w:pStyle w:val="PlainText"/>
        <w:rPr>
          <w:del w:id="20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PUDWCK2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DISABLED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365 - 366</w:t>
      </w:r>
      <w:del w:id="20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24EA6B" w14:textId="1319C0CE" w:rsidR="00461780" w:rsidRPr="00461780" w:rsidRDefault="00F37356" w:rsidP="00461780">
      <w:pPr>
        <w:pStyle w:val="PlainText"/>
        <w:rPr>
          <w:ins w:id="2079" w:author="Author" w:date="2020-02-14T18:23:00Z"/>
          <w:rFonts w:ascii="Courier New" w:hAnsi="Courier New" w:cs="Courier New"/>
        </w:rPr>
      </w:pPr>
      <w:del w:id="20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41DAD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064C17" w14:textId="77777777" w:rsidR="00F37356" w:rsidRPr="00F37356" w:rsidRDefault="00461780" w:rsidP="00F37356">
      <w:pPr>
        <w:pStyle w:val="PlainText"/>
        <w:rPr>
          <w:del w:id="208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0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747CDD" w14:textId="32A20378" w:rsidR="00461780" w:rsidRPr="00461780" w:rsidRDefault="00F37356" w:rsidP="00461780">
      <w:pPr>
        <w:pStyle w:val="PlainText"/>
        <w:rPr>
          <w:ins w:id="2083" w:author="Author" w:date="2020-02-14T18:23:00Z"/>
          <w:rFonts w:ascii="Courier New" w:hAnsi="Courier New" w:cs="Courier New"/>
        </w:rPr>
      </w:pPr>
      <w:del w:id="20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0E6E43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CD8864" w14:textId="0C6BE8C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ENTRY IN DIS1 OR DIS2 GOTO PUJHCK1-C</w:t>
      </w:r>
      <w:del w:id="20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F63494" w14:textId="22CD56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IF ENTRY OF 4 IN DWWNT GOTO PUDIS1</w:t>
      </w:r>
      <w:del w:id="20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4BE559" w14:textId="3A75DE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IF ENTRY OF 5 IN DWWNT GOTO PUDIS2</w:t>
      </w:r>
      <w:del w:id="20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E137D5" w14:textId="77777777" w:rsidR="00F37356" w:rsidRPr="00F37356" w:rsidRDefault="00461780" w:rsidP="00F37356">
      <w:pPr>
        <w:pStyle w:val="PlainText"/>
        <w:rPr>
          <w:del w:id="20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ALL OTHERS GOTO PUDWCK4</w:t>
      </w:r>
      <w:del w:id="20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AA65BD" w14:textId="1927C53E" w:rsidR="00461780" w:rsidRPr="00461780" w:rsidRDefault="00F37356" w:rsidP="00461780">
      <w:pPr>
        <w:pStyle w:val="PlainText"/>
        <w:rPr>
          <w:ins w:id="2090" w:author="Author" w:date="2020-02-14T18:23:00Z"/>
          <w:rFonts w:ascii="Courier New" w:hAnsi="Courier New" w:cs="Courier New"/>
        </w:rPr>
      </w:pPr>
      <w:del w:id="20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0DFEC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C68D5A" w14:textId="77777777" w:rsidR="00F37356" w:rsidRPr="00F37356" w:rsidRDefault="00461780" w:rsidP="00F37356">
      <w:pPr>
        <w:pStyle w:val="PlainText"/>
        <w:rPr>
          <w:del w:id="20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PUDWCK3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FILTER FOR RETIRED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367 - 368</w:t>
      </w:r>
      <w:del w:id="20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F38FC0" w14:textId="4D298784" w:rsidR="00461780" w:rsidRPr="00461780" w:rsidRDefault="00F37356" w:rsidP="00461780">
      <w:pPr>
        <w:pStyle w:val="PlainText"/>
        <w:rPr>
          <w:ins w:id="2094" w:author="Author" w:date="2020-02-14T18:23:00Z"/>
          <w:rFonts w:ascii="Courier New" w:hAnsi="Courier New" w:cs="Courier New"/>
        </w:rPr>
      </w:pPr>
      <w:del w:id="20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6DE9DF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40BA47" w14:textId="77777777" w:rsidR="00F37356" w:rsidRPr="00F37356" w:rsidRDefault="00461780" w:rsidP="00F37356">
      <w:pPr>
        <w:pStyle w:val="PlainText"/>
        <w:rPr>
          <w:del w:id="209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0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5F68DF" w14:textId="47372224" w:rsidR="00461780" w:rsidRPr="00461780" w:rsidRDefault="00F37356" w:rsidP="00461780">
      <w:pPr>
        <w:pStyle w:val="PlainText"/>
        <w:rPr>
          <w:ins w:id="2098" w:author="Author" w:date="2020-02-14T18:23:00Z"/>
          <w:rFonts w:ascii="Courier New" w:hAnsi="Courier New" w:cs="Courier New"/>
        </w:rPr>
      </w:pPr>
      <w:del w:id="20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46FFD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D0AF5F" w14:textId="29258B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AGERNG EQUALS 1-4 OR 9 GOTO PUDWCK4</w:t>
      </w:r>
      <w:del w:id="21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689811" w14:textId="77777777" w:rsidR="00F37356" w:rsidRPr="00F37356" w:rsidRDefault="00461780" w:rsidP="00F37356">
      <w:pPr>
        <w:pStyle w:val="PlainText"/>
        <w:rPr>
          <w:del w:id="21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ALL OTHERS GOTO PUNLFCK2</w:t>
      </w:r>
      <w:del w:id="21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E49D10" w14:textId="679E7BD8" w:rsidR="00461780" w:rsidRPr="00461780" w:rsidRDefault="00F37356" w:rsidP="00461780">
      <w:pPr>
        <w:pStyle w:val="PlainText"/>
        <w:rPr>
          <w:ins w:id="2103" w:author="Author" w:date="2020-02-14T18:23:00Z"/>
          <w:rFonts w:ascii="Courier New" w:hAnsi="Courier New" w:cs="Courier New"/>
        </w:rPr>
      </w:pPr>
      <w:del w:id="21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6A48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020C19" w14:textId="77777777" w:rsidR="00F37356" w:rsidRPr="00F37356" w:rsidRDefault="00461780" w:rsidP="00F37356">
      <w:pPr>
        <w:pStyle w:val="PlainText"/>
        <w:rPr>
          <w:del w:id="21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PUDWCK4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FILTER FOR PASSIVE JOB SEEKERS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369 - 370</w:t>
      </w:r>
      <w:del w:id="21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6F2077" w14:textId="5796F3DF" w:rsidR="00461780" w:rsidRPr="00461780" w:rsidRDefault="00F37356" w:rsidP="00461780">
      <w:pPr>
        <w:pStyle w:val="PlainText"/>
        <w:rPr>
          <w:ins w:id="2107" w:author="Author" w:date="2020-02-14T18:23:00Z"/>
          <w:rFonts w:ascii="Courier New" w:hAnsi="Courier New" w:cs="Courier New"/>
        </w:rPr>
      </w:pPr>
      <w:del w:id="21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3D791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169537" w14:textId="77777777" w:rsidR="00F37356" w:rsidRPr="00F37356" w:rsidRDefault="00461780" w:rsidP="00F37356">
      <w:pPr>
        <w:pStyle w:val="PlainText"/>
        <w:rPr>
          <w:del w:id="21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1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5BCEA8" w14:textId="5E674BB3" w:rsidR="00461780" w:rsidRPr="00461780" w:rsidRDefault="00F37356" w:rsidP="00461780">
      <w:pPr>
        <w:pStyle w:val="PlainText"/>
        <w:rPr>
          <w:ins w:id="2111" w:author="Author" w:date="2020-02-14T18:23:00Z"/>
          <w:rFonts w:ascii="Courier New" w:hAnsi="Courier New" w:cs="Courier New"/>
        </w:rPr>
      </w:pPr>
      <w:del w:id="211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13F8A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43798DA" w14:textId="3BD001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ENTRY OF 10 AND/OR 11 AND/OR 13 </w:t>
      </w:r>
      <w:del w:id="21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EFD024" w14:textId="35D1703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ONLY IN LKM1-LKM3 GOTO  PUDWCK5</w:t>
      </w:r>
      <w:del w:id="21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10D2F6" w14:textId="3ECA5AC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IF ENTRY OF 10 AND/OR 11 AND/OR 13 </w:t>
      </w:r>
      <w:del w:id="21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7A180F" w14:textId="740A312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ONLY IN LKDK1-LKDK3 GOTO PUDWCK5</w:t>
      </w:r>
      <w:del w:id="21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F9D87A" w14:textId="460BA3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IF ENTRY OF 10 AND/OR 11 AND/OR 13 </w:t>
      </w:r>
      <w:del w:id="21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F2C924" w14:textId="47995B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ONLY IN LKPS1-LKPS3 GOTO PUDWCK5</w:t>
      </w:r>
      <w:del w:id="21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649CFE" w14:textId="77777777" w:rsidR="00F37356" w:rsidRPr="00F37356" w:rsidRDefault="00461780" w:rsidP="00F37356">
      <w:pPr>
        <w:pStyle w:val="PlainText"/>
        <w:rPr>
          <w:del w:id="21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ALL OTHERS GOTO PUDWRSN</w:t>
      </w:r>
      <w:del w:id="21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1B37A1" w14:textId="6BE7B954" w:rsidR="00461780" w:rsidRPr="00461780" w:rsidRDefault="00F37356" w:rsidP="00461780">
      <w:pPr>
        <w:pStyle w:val="PlainText"/>
        <w:rPr>
          <w:ins w:id="2121" w:author="Author" w:date="2020-02-14T18:23:00Z"/>
          <w:rFonts w:ascii="Courier New" w:hAnsi="Courier New" w:cs="Courier New"/>
        </w:rPr>
      </w:pPr>
      <w:del w:id="21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31F54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3BDAB6D" w14:textId="77777777" w:rsidR="00F37356" w:rsidRPr="00F37356" w:rsidRDefault="00461780" w:rsidP="00F37356">
      <w:pPr>
        <w:pStyle w:val="PlainText"/>
        <w:rPr>
          <w:del w:id="21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PUDWCK5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FILTER FOR PASSIVE JOB SEEKERS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371 - 372</w:t>
      </w:r>
      <w:del w:id="21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9A8950" w14:textId="0E663B42" w:rsidR="00461780" w:rsidRPr="00461780" w:rsidRDefault="00F37356" w:rsidP="00461780">
      <w:pPr>
        <w:pStyle w:val="PlainText"/>
        <w:rPr>
          <w:ins w:id="2125" w:author="Author" w:date="2020-02-14T18:23:00Z"/>
          <w:rFonts w:ascii="Courier New" w:hAnsi="Courier New" w:cs="Courier New"/>
        </w:rPr>
      </w:pPr>
      <w:del w:id="21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92C5F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C05609" w14:textId="02FC1179" w:rsidR="00461780" w:rsidRPr="00461780" w:rsidRDefault="00461780" w:rsidP="00461780">
      <w:pPr>
        <w:pStyle w:val="PlainText"/>
        <w:rPr>
          <w:ins w:id="21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1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B18CE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7780DE" w14:textId="1B36EEC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ENTRY OF 1 IN LK THEN STORE 1 </w:t>
      </w:r>
      <w:del w:id="21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977D4C" w14:textId="25740FE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IN DWLKO AND GOTO PUDWWK</w:t>
      </w:r>
      <w:del w:id="21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9220AC" w14:textId="77777777" w:rsidR="00F37356" w:rsidRPr="00F37356" w:rsidRDefault="00461780" w:rsidP="00F37356">
      <w:pPr>
        <w:pStyle w:val="PlainText"/>
        <w:rPr>
          <w:del w:id="21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ALL OTHERS GOTO PUDWLK</w:t>
      </w:r>
      <w:del w:id="21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AE8C60" w14:textId="30FC62F1" w:rsidR="00461780" w:rsidRPr="00461780" w:rsidRDefault="00F37356" w:rsidP="00461780">
      <w:pPr>
        <w:pStyle w:val="PlainText"/>
        <w:rPr>
          <w:ins w:id="2133" w:author="Author" w:date="2020-02-14T18:23:00Z"/>
          <w:rFonts w:ascii="Courier New" w:hAnsi="Courier New" w:cs="Courier New"/>
        </w:rPr>
      </w:pPr>
      <w:del w:id="21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4C08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0ED3237" w14:textId="5D6C862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PEJHWKO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HAVE YOU WORKED AT A JOB OR BUSINESS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373 - 374</w:t>
      </w:r>
      <w:del w:id="21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634E67" w14:textId="77777777" w:rsidR="00F37356" w:rsidRPr="00F37356" w:rsidRDefault="00461780" w:rsidP="00F37356">
      <w:pPr>
        <w:pStyle w:val="PlainText"/>
        <w:rPr>
          <w:del w:id="21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AT ANY TIME DURING THE PAST 12 MONTHS?</w:t>
      </w:r>
      <w:del w:id="21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AC4D49" w14:textId="27C37CCB" w:rsidR="00461780" w:rsidRPr="00461780" w:rsidRDefault="00F37356" w:rsidP="00461780">
      <w:pPr>
        <w:pStyle w:val="PlainText"/>
        <w:rPr>
          <w:ins w:id="2138" w:author="Author" w:date="2020-02-14T18:23:00Z"/>
          <w:rFonts w:ascii="Courier New" w:hAnsi="Courier New" w:cs="Courier New"/>
        </w:rPr>
      </w:pPr>
      <w:del w:id="21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1DB32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973424" w14:textId="77777777" w:rsidR="00F37356" w:rsidRPr="00F37356" w:rsidRDefault="00461780" w:rsidP="00F37356">
      <w:pPr>
        <w:pStyle w:val="PlainText"/>
        <w:rPr>
          <w:del w:id="21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HRMIS = 4 or 8 AND PEMLR = 5, 6, AND 7</w:t>
      </w:r>
      <w:del w:id="21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6F8E08" w14:textId="70B80BFD" w:rsidR="00461780" w:rsidRPr="00461780" w:rsidRDefault="00F37356" w:rsidP="00461780">
      <w:pPr>
        <w:pStyle w:val="PlainText"/>
        <w:rPr>
          <w:ins w:id="2142" w:author="Author" w:date="2020-02-14T18:23:00Z"/>
          <w:rFonts w:ascii="Courier New" w:hAnsi="Courier New" w:cs="Courier New"/>
        </w:rPr>
      </w:pPr>
      <w:del w:id="21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A883B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FB0CA9D" w14:textId="77777777" w:rsidR="00F37356" w:rsidRPr="00F37356" w:rsidRDefault="00461780" w:rsidP="00F37356">
      <w:pPr>
        <w:pStyle w:val="PlainText"/>
        <w:rPr>
          <w:del w:id="214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1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D24099" w14:textId="1C59E3D8" w:rsidR="00461780" w:rsidRPr="00461780" w:rsidRDefault="00F37356" w:rsidP="00461780">
      <w:pPr>
        <w:pStyle w:val="PlainText"/>
        <w:rPr>
          <w:ins w:id="2146" w:author="Author" w:date="2020-02-14T18:23:00Z"/>
          <w:rFonts w:ascii="Courier New" w:hAnsi="Courier New" w:cs="Courier New"/>
        </w:rPr>
      </w:pPr>
      <w:del w:id="214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05191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A0ED63" w14:textId="3F86A42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1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53EEA4" w14:textId="77777777" w:rsidR="00F37356" w:rsidRPr="00F37356" w:rsidRDefault="00461780" w:rsidP="00F37356">
      <w:pPr>
        <w:pStyle w:val="PlainText"/>
        <w:rPr>
          <w:del w:id="21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1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BFBADD" w14:textId="4DF6E331" w:rsidR="00461780" w:rsidRPr="00461780" w:rsidRDefault="00F37356" w:rsidP="00461780">
      <w:pPr>
        <w:pStyle w:val="PlainText"/>
        <w:rPr>
          <w:ins w:id="2151" w:author="Author" w:date="2020-02-14T18:23:00Z"/>
          <w:rFonts w:ascii="Courier New" w:hAnsi="Courier New" w:cs="Courier New"/>
        </w:rPr>
      </w:pPr>
      <w:del w:id="21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770B09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9325CF5" w14:textId="1376B1E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PUJHDP1O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DID YOU DO ANY OF THIS WORK IN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375 - 376</w:t>
      </w:r>
      <w:del w:id="21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94DD37" w14:textId="77777777" w:rsidR="00F37356" w:rsidRPr="00F37356" w:rsidRDefault="00461780" w:rsidP="00F37356">
      <w:pPr>
        <w:pStyle w:val="PlainText"/>
        <w:rPr>
          <w:del w:id="21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 LAST 4 WEEKS?</w:t>
      </w:r>
      <w:del w:id="21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24D1E8" w14:textId="28F75415" w:rsidR="00461780" w:rsidRPr="00461780" w:rsidRDefault="00F37356" w:rsidP="00461780">
      <w:pPr>
        <w:pStyle w:val="PlainText"/>
        <w:rPr>
          <w:ins w:id="2156" w:author="Author" w:date="2020-02-14T18:23:00Z"/>
          <w:rFonts w:ascii="Courier New" w:hAnsi="Courier New" w:cs="Courier New"/>
        </w:rPr>
      </w:pPr>
      <w:del w:id="21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95A63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3617FF3" w14:textId="77777777" w:rsidR="00F37356" w:rsidRPr="00F37356" w:rsidRDefault="00461780" w:rsidP="00F37356">
      <w:pPr>
        <w:pStyle w:val="PlainText"/>
        <w:rPr>
          <w:del w:id="21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1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178732" w14:textId="3E764A58" w:rsidR="00461780" w:rsidRPr="00461780" w:rsidRDefault="00F37356" w:rsidP="00461780">
      <w:pPr>
        <w:pStyle w:val="PlainText"/>
        <w:rPr>
          <w:ins w:id="2160" w:author="Author" w:date="2020-02-14T18:23:00Z"/>
          <w:rFonts w:ascii="Courier New" w:hAnsi="Courier New" w:cs="Courier New"/>
        </w:rPr>
      </w:pPr>
      <w:del w:id="21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CAA47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B85FE80" w14:textId="5B0EED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1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AFD369" w14:textId="77777777" w:rsidR="00F37356" w:rsidRPr="00F37356" w:rsidRDefault="00461780" w:rsidP="00F37356">
      <w:pPr>
        <w:pStyle w:val="PlainText"/>
        <w:rPr>
          <w:del w:id="21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1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8137DC" w14:textId="024E6154" w:rsidR="00461780" w:rsidRPr="00461780" w:rsidRDefault="00F37356" w:rsidP="00461780">
      <w:pPr>
        <w:pStyle w:val="PlainText"/>
        <w:rPr>
          <w:ins w:id="2165" w:author="Author" w:date="2020-02-14T18:23:00Z"/>
          <w:rFonts w:ascii="Courier New" w:hAnsi="Courier New" w:cs="Courier New"/>
        </w:rPr>
      </w:pPr>
      <w:del w:id="21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48D8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9632FB" w14:textId="3FB317B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PEJHRSN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1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IS THE MAIN REASON YOU LEFT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16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377 - 378</w:t>
      </w:r>
      <w:del w:id="21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A155DE" w14:textId="77777777" w:rsidR="00F37356" w:rsidRPr="00F37356" w:rsidRDefault="00461780" w:rsidP="00F37356">
      <w:pPr>
        <w:pStyle w:val="PlainText"/>
        <w:rPr>
          <w:del w:id="21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YOUR LAST JOB?</w:t>
      </w:r>
      <w:del w:id="21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2EBE79" w14:textId="4C67FAB1" w:rsidR="00461780" w:rsidRPr="00461780" w:rsidRDefault="00F37356" w:rsidP="00461780">
      <w:pPr>
        <w:pStyle w:val="PlainText"/>
        <w:rPr>
          <w:ins w:id="2172" w:author="Author" w:date="2020-02-14T18:23:00Z"/>
          <w:rFonts w:ascii="Courier New" w:hAnsi="Courier New" w:cs="Courier New"/>
        </w:rPr>
      </w:pPr>
      <w:del w:id="21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4DE2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09385C" w14:textId="77777777" w:rsidR="00F37356" w:rsidRPr="00F37356" w:rsidRDefault="00461780" w:rsidP="00F37356">
      <w:pPr>
        <w:pStyle w:val="PlainText"/>
        <w:rPr>
          <w:del w:id="21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PEJHWKO = 1</w:t>
      </w:r>
      <w:del w:id="21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E4F79D" w14:textId="18C3F605" w:rsidR="00461780" w:rsidRPr="00461780" w:rsidRDefault="00F37356" w:rsidP="00461780">
      <w:pPr>
        <w:pStyle w:val="PlainText"/>
        <w:rPr>
          <w:ins w:id="2176" w:author="Author" w:date="2020-02-14T18:23:00Z"/>
          <w:rFonts w:ascii="Courier New" w:hAnsi="Courier New" w:cs="Courier New"/>
        </w:rPr>
      </w:pPr>
      <w:del w:id="21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FC3068" w14:textId="77777777" w:rsidR="00461780" w:rsidRPr="00461780" w:rsidRDefault="00461780" w:rsidP="00461780">
      <w:pPr>
        <w:pStyle w:val="PlainText"/>
        <w:rPr>
          <w:ins w:id="2178" w:author="Author" w:date="2020-02-14T18:23:00Z"/>
          <w:rFonts w:ascii="Courier New" w:hAnsi="Courier New" w:cs="Courier New"/>
        </w:rPr>
      </w:pPr>
    </w:p>
    <w:p w14:paraId="55D9CEAF" w14:textId="77777777" w:rsidR="00461780" w:rsidRPr="00461780" w:rsidRDefault="00461780" w:rsidP="00461780">
      <w:pPr>
        <w:pStyle w:val="PlainText"/>
        <w:rPr>
          <w:ins w:id="2179" w:author="Author" w:date="2020-02-14T18:23:00Z"/>
          <w:rFonts w:ascii="Courier New" w:hAnsi="Courier New" w:cs="Courier New"/>
        </w:rPr>
      </w:pPr>
    </w:p>
    <w:p w14:paraId="1FDB05AA" w14:textId="77777777" w:rsidR="00461780" w:rsidRPr="00461780" w:rsidRDefault="00461780" w:rsidP="00461780">
      <w:pPr>
        <w:pStyle w:val="PlainText"/>
        <w:rPr>
          <w:ins w:id="2180" w:author="Author" w:date="2020-02-14T18:23:00Z"/>
          <w:rFonts w:ascii="Courier New" w:hAnsi="Courier New" w:cs="Courier New"/>
        </w:rPr>
      </w:pPr>
    </w:p>
    <w:p w14:paraId="3075086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0C1D411" w14:textId="77777777" w:rsidR="00F37356" w:rsidRPr="00F37356" w:rsidRDefault="00461780" w:rsidP="00F37356">
      <w:pPr>
        <w:pStyle w:val="PlainText"/>
        <w:rPr>
          <w:del w:id="218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1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D103E2" w14:textId="16F15723" w:rsidR="00461780" w:rsidRPr="00461780" w:rsidRDefault="00F37356" w:rsidP="00461780">
      <w:pPr>
        <w:pStyle w:val="PlainText"/>
        <w:rPr>
          <w:ins w:id="2183" w:author="Author" w:date="2020-02-14T18:23:00Z"/>
          <w:rFonts w:ascii="Courier New" w:hAnsi="Courier New" w:cs="Courier New"/>
        </w:rPr>
      </w:pPr>
      <w:del w:id="21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8EB7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13AE59" w14:textId="43A88DB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PERSONAL/FAMILY (INCLUDING PREGNANCY)</w:t>
      </w:r>
      <w:del w:id="21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146BDD" w14:textId="345181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RETURN TO SCHOOL</w:t>
      </w:r>
      <w:del w:id="21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7AEDD4" w14:textId="35E47A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HEALTH</w:t>
      </w:r>
      <w:del w:id="21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02B11D" w14:textId="193F76F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RETIREMENT OR OLD AGE</w:t>
      </w:r>
      <w:del w:id="21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5169E0" w14:textId="32C42E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TEMP, SEASONAL OR INTERMITTENT JOB COMPLETE</w:t>
      </w:r>
      <w:del w:id="21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575CAA" w14:textId="2B307BB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SLACK WORK/BUSINESS CONDITIONS</w:t>
      </w:r>
      <w:del w:id="21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8AB8A1" w14:textId="7E06E3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UNSATISFACTORY WORK ARRANGEMENTS (HRS, PAY, ETC.)</w:t>
      </w:r>
      <w:del w:id="21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439BE3" w14:textId="77777777" w:rsidR="00F37356" w:rsidRPr="00F37356" w:rsidRDefault="00461780" w:rsidP="00F37356">
      <w:pPr>
        <w:pStyle w:val="PlainText"/>
        <w:rPr>
          <w:del w:id="21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OTHER - SPECIFY</w:t>
      </w:r>
      <w:del w:id="21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D9CE47" w14:textId="61C030E6" w:rsidR="00461780" w:rsidRPr="00461780" w:rsidRDefault="00F37356" w:rsidP="00461780">
      <w:pPr>
        <w:pStyle w:val="PlainText"/>
        <w:rPr>
          <w:ins w:id="2194" w:author="Author" w:date="2020-02-14T18:23:00Z"/>
          <w:rFonts w:ascii="Courier New" w:hAnsi="Courier New" w:cs="Courier New"/>
        </w:rPr>
      </w:pPr>
      <w:del w:id="21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2CB792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F45EBB" w14:textId="2520D4C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PEJHWANT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 YOU INTEND TO LOOK FOR WORK DURING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379 - 380</w:t>
      </w:r>
      <w:del w:id="21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908FDD" w14:textId="77777777" w:rsidR="00F37356" w:rsidRPr="00F37356" w:rsidRDefault="00461780" w:rsidP="00F37356">
      <w:pPr>
        <w:pStyle w:val="PlainText"/>
        <w:rPr>
          <w:del w:id="219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THE NEXT 12 MONTHS?                                 </w:t>
      </w:r>
      <w:del w:id="21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E30C4A" w14:textId="7FEC17DA" w:rsidR="00461780" w:rsidRPr="00461780" w:rsidRDefault="00F37356" w:rsidP="00461780">
      <w:pPr>
        <w:pStyle w:val="PlainText"/>
        <w:rPr>
          <w:ins w:id="2199" w:author="Author" w:date="2020-02-14T18:23:00Z"/>
          <w:rFonts w:ascii="Courier New" w:hAnsi="Courier New" w:cs="Courier New"/>
        </w:rPr>
      </w:pPr>
      <w:del w:id="22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5B635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5C0F17" w14:textId="77777777" w:rsidR="00F37356" w:rsidRPr="00F37356" w:rsidRDefault="00461780" w:rsidP="00F37356">
      <w:pPr>
        <w:pStyle w:val="PlainText"/>
        <w:rPr>
          <w:del w:id="22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(PEJHWKO = 2) or (PEJHRSN = 1-8)</w:t>
      </w:r>
      <w:del w:id="22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FF3FD4" w14:textId="29BBB9CD" w:rsidR="00461780" w:rsidRPr="00461780" w:rsidRDefault="00F37356" w:rsidP="00461780">
      <w:pPr>
        <w:pStyle w:val="PlainText"/>
        <w:rPr>
          <w:ins w:id="2203" w:author="Author" w:date="2020-02-14T18:23:00Z"/>
          <w:rFonts w:ascii="Courier New" w:hAnsi="Courier New" w:cs="Courier New"/>
        </w:rPr>
      </w:pPr>
      <w:del w:id="22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404A1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D3BC26" w14:textId="77777777" w:rsidR="00F37356" w:rsidRPr="00F37356" w:rsidRDefault="00461780" w:rsidP="00F37356">
      <w:pPr>
        <w:pStyle w:val="PlainText"/>
        <w:rPr>
          <w:del w:id="22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2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67E072" w14:textId="52E5CD01" w:rsidR="00461780" w:rsidRPr="00461780" w:rsidRDefault="00F37356" w:rsidP="00461780">
      <w:pPr>
        <w:pStyle w:val="PlainText"/>
        <w:rPr>
          <w:ins w:id="2207" w:author="Author" w:date="2020-02-14T18:23:00Z"/>
          <w:rFonts w:ascii="Courier New" w:hAnsi="Courier New" w:cs="Courier New"/>
        </w:rPr>
      </w:pPr>
      <w:del w:id="22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C1A722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9AC617" w14:textId="54F678F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YES, OR IT DEPENDS</w:t>
      </w:r>
      <w:del w:id="22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8BF1F4" w14:textId="77777777" w:rsidR="00F37356" w:rsidRPr="00F37356" w:rsidRDefault="00461780" w:rsidP="00F37356">
      <w:pPr>
        <w:pStyle w:val="PlainText"/>
        <w:rPr>
          <w:del w:id="22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2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AE64D4" w14:textId="29CDDD08" w:rsidR="00461780" w:rsidRPr="00461780" w:rsidRDefault="00F37356" w:rsidP="00461780">
      <w:pPr>
        <w:pStyle w:val="PlainText"/>
        <w:rPr>
          <w:ins w:id="2212" w:author="Author" w:date="2020-02-14T18:23:00Z"/>
          <w:rFonts w:ascii="Courier New" w:hAnsi="Courier New" w:cs="Courier New"/>
        </w:rPr>
      </w:pPr>
      <w:del w:id="22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E5EF8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4EEA80C" w14:textId="77777777" w:rsidR="00F37356" w:rsidRPr="00F37356" w:rsidRDefault="00461780" w:rsidP="00F37356">
      <w:pPr>
        <w:pStyle w:val="PlainText"/>
        <w:rPr>
          <w:del w:id="22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PUJHCK1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2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FILTER FOR OUTGOING ROTATIONS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21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381 - 382</w:t>
      </w:r>
      <w:del w:id="22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6683EC" w14:textId="42B1916D" w:rsidR="00461780" w:rsidRPr="00461780" w:rsidRDefault="00F37356" w:rsidP="00461780">
      <w:pPr>
        <w:pStyle w:val="PlainText"/>
        <w:rPr>
          <w:ins w:id="2218" w:author="Author" w:date="2020-02-14T18:23:00Z"/>
          <w:rFonts w:ascii="Courier New" w:hAnsi="Courier New" w:cs="Courier New"/>
        </w:rPr>
      </w:pPr>
      <w:del w:id="221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DFB21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124DDDD" w14:textId="77777777" w:rsidR="00F37356" w:rsidRPr="00F37356" w:rsidRDefault="00461780" w:rsidP="00F37356">
      <w:pPr>
        <w:pStyle w:val="PlainText"/>
        <w:rPr>
          <w:del w:id="222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2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C06038" w14:textId="6E6023E6" w:rsidR="00461780" w:rsidRPr="00461780" w:rsidRDefault="00F37356" w:rsidP="00461780">
      <w:pPr>
        <w:pStyle w:val="PlainText"/>
        <w:rPr>
          <w:ins w:id="2222" w:author="Author" w:date="2020-02-14T18:23:00Z"/>
          <w:rFonts w:ascii="Courier New" w:hAnsi="Courier New" w:cs="Courier New"/>
        </w:rPr>
      </w:pPr>
      <w:del w:id="22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A3816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D10F6C" w14:textId="794E2C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PURET1 = 1, -2, OR -3</w:t>
      </w:r>
      <w:del w:id="22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49697F" w14:textId="4716FDA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THEN GOTO NLFCK2</w:t>
      </w:r>
      <w:del w:id="22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60D6A6" w14:textId="580D523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IF MISCK EQUALS 4 OR 8 </w:t>
      </w:r>
      <w:del w:id="22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1769E9" w14:textId="12181FC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THEN GOTO PUJHCK2</w:t>
      </w:r>
      <w:del w:id="22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883C02" w14:textId="77777777" w:rsidR="00F37356" w:rsidRPr="00F37356" w:rsidRDefault="00461780" w:rsidP="00F37356">
      <w:pPr>
        <w:pStyle w:val="PlainText"/>
        <w:rPr>
          <w:del w:id="222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ALL OTHERS GOTO PUNLFCK1</w:t>
      </w:r>
      <w:del w:id="22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46E4B0" w14:textId="7F72F855" w:rsidR="00461780" w:rsidRPr="00461780" w:rsidRDefault="00F37356" w:rsidP="00461780">
      <w:pPr>
        <w:pStyle w:val="PlainText"/>
        <w:rPr>
          <w:ins w:id="2230" w:author="Author" w:date="2020-02-14T18:23:00Z"/>
          <w:rFonts w:ascii="Courier New" w:hAnsi="Courier New" w:cs="Courier New"/>
        </w:rPr>
      </w:pPr>
      <w:del w:id="223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C013F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CBF23C" w14:textId="3E86E7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PUJHCK2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2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FILTER FOR PERSONS GOING THROUGH THE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23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383 - 384</w:t>
      </w:r>
      <w:del w:id="22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673FFD" w14:textId="77777777" w:rsidR="00F37356" w:rsidRPr="00F37356" w:rsidRDefault="00461780" w:rsidP="00F37356">
      <w:pPr>
        <w:pStyle w:val="PlainText"/>
        <w:rPr>
          <w:del w:id="22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 AND O SERIES</w:t>
      </w:r>
      <w:del w:id="22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189E0D" w14:textId="0C0EBF41" w:rsidR="00461780" w:rsidRPr="00461780" w:rsidRDefault="00F37356" w:rsidP="00461780">
      <w:pPr>
        <w:pStyle w:val="PlainText"/>
        <w:rPr>
          <w:ins w:id="2237" w:author="Author" w:date="2020-02-14T18:23:00Z"/>
          <w:rFonts w:ascii="Courier New" w:hAnsi="Courier New" w:cs="Courier New"/>
        </w:rPr>
      </w:pPr>
      <w:del w:id="22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73F95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CBDB22" w14:textId="77777777" w:rsidR="00F37356" w:rsidRPr="00F37356" w:rsidRDefault="00461780" w:rsidP="00F37356">
      <w:pPr>
        <w:pStyle w:val="PlainText"/>
        <w:rPr>
          <w:del w:id="22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2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3072CB" w14:textId="23A27BDF" w:rsidR="00461780" w:rsidRPr="00461780" w:rsidRDefault="00F37356" w:rsidP="00461780">
      <w:pPr>
        <w:pStyle w:val="PlainText"/>
        <w:rPr>
          <w:ins w:id="2241" w:author="Author" w:date="2020-02-14T18:23:00Z"/>
          <w:rFonts w:ascii="Courier New" w:hAnsi="Courier New" w:cs="Courier New"/>
        </w:rPr>
      </w:pPr>
      <w:del w:id="22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5B08B7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E35D80" w14:textId="2B76EFA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ENTRY OF 1 IN DWWK AND I-MLR= 3, 4 </w:t>
      </w:r>
      <w:del w:id="22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86C858" w14:textId="0CD4CB1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THEN STORE 1 IN JHWKO, STORE</w:t>
      </w:r>
      <w:del w:id="22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C0D7CB" w14:textId="5A80CB2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DW4WK IN JHDP1O AND GOTO PUJHRSN</w:t>
      </w:r>
      <w:del w:id="22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238275" w14:textId="19FEC38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IF ENTRY OF 2, D OR R IN DWWK THEN STORE DWWK IN</w:t>
      </w:r>
      <w:del w:id="22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5071B5" w14:textId="5D9EFD0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JHWKO AND GOTO PUJHWANT</w:t>
      </w:r>
      <w:del w:id="22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5D2B11" w14:textId="77777777" w:rsidR="00F37356" w:rsidRPr="00F37356" w:rsidRDefault="00461780" w:rsidP="00F37356">
      <w:pPr>
        <w:pStyle w:val="PlainText"/>
        <w:rPr>
          <w:del w:id="22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ALL OTHERS GOTO PUJHWK</w:t>
      </w:r>
      <w:del w:id="22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27173B" w14:textId="0C49EFE3" w:rsidR="00461780" w:rsidRPr="00461780" w:rsidRDefault="00F37356" w:rsidP="00461780">
      <w:pPr>
        <w:pStyle w:val="PlainText"/>
        <w:rPr>
          <w:ins w:id="2250" w:author="Author" w:date="2020-02-14T18:23:00Z"/>
          <w:rFonts w:ascii="Courier New" w:hAnsi="Courier New" w:cs="Courier New"/>
        </w:rPr>
      </w:pPr>
      <w:del w:id="225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B2EA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84A099" w14:textId="77777777" w:rsidR="00F37356" w:rsidRPr="00F37356" w:rsidRDefault="00461780" w:rsidP="00F37356">
      <w:pPr>
        <w:pStyle w:val="PlainText"/>
        <w:rPr>
          <w:del w:id="225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PRABSREA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REASON NOT AT WORK AND PAY STATUS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385 - 386</w:t>
      </w:r>
      <w:del w:id="22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CEC5F2" w14:textId="7A11CBD8" w:rsidR="00461780" w:rsidRPr="00461780" w:rsidRDefault="00F37356" w:rsidP="00461780">
      <w:pPr>
        <w:pStyle w:val="PlainText"/>
        <w:rPr>
          <w:ins w:id="2254" w:author="Author" w:date="2020-02-14T18:23:00Z"/>
          <w:rFonts w:ascii="Courier New" w:hAnsi="Courier New" w:cs="Courier New"/>
        </w:rPr>
      </w:pPr>
      <w:del w:id="22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C8CA995" w14:textId="77777777" w:rsidR="00461780" w:rsidRPr="00461780" w:rsidRDefault="00461780" w:rsidP="00461780">
      <w:pPr>
        <w:pStyle w:val="PlainText"/>
        <w:rPr>
          <w:ins w:id="2256" w:author="Author" w:date="2020-02-14T18:23:00Z"/>
          <w:rFonts w:ascii="Courier New" w:hAnsi="Courier New" w:cs="Courier New"/>
        </w:rPr>
      </w:pPr>
    </w:p>
    <w:p w14:paraId="6B529CB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C61B80" w14:textId="77777777" w:rsidR="00F37356" w:rsidRPr="00F37356" w:rsidRDefault="00461780" w:rsidP="00F37356">
      <w:pPr>
        <w:pStyle w:val="PlainText"/>
        <w:rPr>
          <w:del w:id="225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2</w:t>
      </w:r>
      <w:del w:id="22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52B507" w14:textId="2619C50F" w:rsidR="00461780" w:rsidRPr="00461780" w:rsidRDefault="00F37356" w:rsidP="00461780">
      <w:pPr>
        <w:pStyle w:val="PlainText"/>
        <w:rPr>
          <w:ins w:id="2259" w:author="Author" w:date="2020-02-14T18:23:00Z"/>
          <w:rFonts w:ascii="Courier New" w:hAnsi="Courier New" w:cs="Courier New"/>
        </w:rPr>
      </w:pPr>
      <w:del w:id="226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F7AF5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A995D5" w14:textId="77777777" w:rsidR="00F37356" w:rsidRPr="00F37356" w:rsidRDefault="00461780" w:rsidP="00F37356">
      <w:pPr>
        <w:pStyle w:val="PlainText"/>
        <w:rPr>
          <w:del w:id="22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2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0DDE90" w14:textId="15E5EDDD" w:rsidR="00461780" w:rsidRPr="00461780" w:rsidRDefault="00F37356" w:rsidP="00461780">
      <w:pPr>
        <w:pStyle w:val="PlainText"/>
        <w:rPr>
          <w:ins w:id="2263" w:author="Author" w:date="2020-02-14T18:23:00Z"/>
          <w:rFonts w:ascii="Courier New" w:hAnsi="Courier New" w:cs="Courier New"/>
        </w:rPr>
      </w:pPr>
      <w:del w:id="22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2202B3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274603" w14:textId="30E2F6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FT PAID-VACATION</w:t>
      </w:r>
      <w:del w:id="22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B590D3" w14:textId="0E23D7B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FT PAID-OWN ILLNESS</w:t>
      </w:r>
      <w:del w:id="22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8196D1" w14:textId="10166F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FT PAID-CHILD CARE PROBLEMS</w:t>
      </w:r>
      <w:del w:id="22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839130" w14:textId="47BB9A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FT PAID-OTHER FAMILY/PERSONAL OBLIG.</w:t>
      </w:r>
      <w:del w:id="22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65C04A" w14:textId="0311DF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FT PAID-MATERNITY/PATERNITY LEAVE</w:t>
      </w:r>
      <w:del w:id="22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8EDFA0" w14:textId="5FB0937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FT PAID-LABOR DISPUTE</w:t>
      </w:r>
      <w:del w:id="22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25E9FE" w14:textId="14163E2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FT PAID-WEATHER AFFECTED JOB</w:t>
      </w:r>
      <w:del w:id="22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8EB2A1" w14:textId="345B740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FT PAID-SCHOOL/TRAINING</w:t>
      </w:r>
      <w:del w:id="22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679FFB" w14:textId="337EEEC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FT PAID-CIVIC/MILITARY DUTY</w:t>
      </w:r>
      <w:del w:id="22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7143B1" w14:textId="279C52D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FT PAID-OTHER</w:t>
      </w:r>
      <w:del w:id="22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3E992B" w14:textId="3323D60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FT UNPAID-VACATION</w:t>
      </w:r>
      <w:del w:id="22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86E57B" w14:textId="00D7B4E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FT UNPAID-OWN ILLNESS</w:t>
      </w:r>
      <w:del w:id="22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1E8EE1" w14:textId="6E439E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 xml:space="preserve">FT UNPAID-CHILD CARE PROBLEMS                                 </w:t>
      </w:r>
      <w:del w:id="22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5C167E" w14:textId="33345C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FT UNPAID-OTHER FAM/PERSONAL OBLIGATION</w:t>
      </w:r>
      <w:del w:id="22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D7C7EC" w14:textId="7AC07E8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FT UNPAID-MATERNITY/PATERNITY LEAVE</w:t>
      </w:r>
      <w:del w:id="22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1D9501" w14:textId="45C25D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FT UNPAID-LABOR DISPUTE</w:t>
      </w:r>
      <w:del w:id="22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EA3356" w14:textId="4C9659C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FT UNPAID-WEATHER AFFECTED JOB</w:t>
      </w:r>
      <w:del w:id="22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C03A43" w14:textId="3EFEA68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FT UNPAID-SCHOOL/TRAINING</w:t>
      </w:r>
      <w:del w:id="22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881C3F" w14:textId="4A4803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FT UNPAID-CIVIC/MILITARY DUTY</w:t>
      </w:r>
      <w:del w:id="22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B052C2" w14:textId="47B674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FT UNPAID-OTHER</w:t>
      </w:r>
      <w:del w:id="22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63CD51" w14:textId="3DAA0C1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PT PAID-VACATION</w:t>
      </w:r>
      <w:del w:id="22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C88B65" w14:textId="3F9FCC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PT PAID-OWN ILLNESS</w:t>
      </w:r>
      <w:del w:id="22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987BFA" w14:textId="706EFF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</w:t>
      </w:r>
      <w:r w:rsidRPr="00461780">
        <w:rPr>
          <w:rFonts w:ascii="Courier New" w:hAnsi="Courier New" w:cs="Courier New"/>
        </w:rPr>
        <w:tab/>
        <w:t>PT PAID-CHILD CARE PROBLEMS</w:t>
      </w:r>
      <w:del w:id="22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D9214E" w14:textId="6D5049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</w:t>
      </w:r>
      <w:r w:rsidRPr="00461780">
        <w:rPr>
          <w:rFonts w:ascii="Courier New" w:hAnsi="Courier New" w:cs="Courier New"/>
        </w:rPr>
        <w:tab/>
        <w:t>PT PAID-OTHER FAMILY/PERSONAL OBLIG.</w:t>
      </w:r>
      <w:del w:id="22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DF6DFF" w14:textId="3C2D1B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>PT PAID-MATERNITY/PATERNITY LEAVE</w:t>
      </w:r>
      <w:del w:id="22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8BC67A" w14:textId="2977E9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</w:t>
      </w:r>
      <w:r w:rsidRPr="00461780">
        <w:rPr>
          <w:rFonts w:ascii="Courier New" w:hAnsi="Courier New" w:cs="Courier New"/>
        </w:rPr>
        <w:tab/>
        <w:t>PT PAID-LABOR DISPUTE</w:t>
      </w:r>
      <w:del w:id="22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4A03F2" w14:textId="783E47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27</w:t>
      </w:r>
      <w:r w:rsidRPr="00461780">
        <w:rPr>
          <w:rFonts w:ascii="Courier New" w:hAnsi="Courier New" w:cs="Courier New"/>
        </w:rPr>
        <w:tab/>
        <w:t>PT PAID-WEATHER AFFECTED JOB</w:t>
      </w:r>
      <w:del w:id="22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863BA6" w14:textId="0845194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</w:t>
      </w:r>
      <w:r w:rsidRPr="00461780">
        <w:rPr>
          <w:rFonts w:ascii="Courier New" w:hAnsi="Courier New" w:cs="Courier New"/>
        </w:rPr>
        <w:tab/>
        <w:t>PT PAID-SCHOOL/TRAINING</w:t>
      </w:r>
      <w:del w:id="22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AB15E3" w14:textId="5DE66A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29</w:t>
      </w:r>
      <w:r w:rsidRPr="00461780">
        <w:rPr>
          <w:rFonts w:ascii="Courier New" w:hAnsi="Courier New" w:cs="Courier New"/>
        </w:rPr>
        <w:tab/>
        <w:t>PT PAID-CIVIC/MILITARY DUTY</w:t>
      </w:r>
      <w:del w:id="22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73835A" w14:textId="6BA260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30</w:t>
      </w:r>
      <w:r w:rsidRPr="00461780">
        <w:rPr>
          <w:rFonts w:ascii="Courier New" w:hAnsi="Courier New" w:cs="Courier New"/>
        </w:rPr>
        <w:tab/>
        <w:t>PT PAID-OTHER</w:t>
      </w:r>
      <w:del w:id="22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82DE07" w14:textId="4F6A138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31</w:t>
      </w:r>
      <w:r w:rsidRPr="00461780">
        <w:rPr>
          <w:rFonts w:ascii="Courier New" w:hAnsi="Courier New" w:cs="Courier New"/>
        </w:rPr>
        <w:tab/>
        <w:t>PT UNPAID-VACATION</w:t>
      </w:r>
      <w:del w:id="22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8C6D36" w14:textId="337B68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32</w:t>
      </w:r>
      <w:r w:rsidRPr="00461780">
        <w:rPr>
          <w:rFonts w:ascii="Courier New" w:hAnsi="Courier New" w:cs="Courier New"/>
        </w:rPr>
        <w:tab/>
        <w:t>PT UNPAID-OWN ILLNESS</w:t>
      </w:r>
      <w:del w:id="22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469313" w14:textId="206D5CC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33</w:t>
      </w:r>
      <w:r w:rsidRPr="00461780">
        <w:rPr>
          <w:rFonts w:ascii="Courier New" w:hAnsi="Courier New" w:cs="Courier New"/>
        </w:rPr>
        <w:tab/>
        <w:t>PT UNPAID-CHILD CARE PROBLEMS</w:t>
      </w:r>
      <w:del w:id="22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850D4D" w14:textId="1E8CCA0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</w:t>
      </w:r>
      <w:r w:rsidRPr="00461780">
        <w:rPr>
          <w:rFonts w:ascii="Courier New" w:hAnsi="Courier New" w:cs="Courier New"/>
        </w:rPr>
        <w:tab/>
        <w:t>PT UNPAID-OTHER FAM/PERSONAL OBLIGATION</w:t>
      </w:r>
      <w:del w:id="22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5C352A" w14:textId="1A3068C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</w:t>
      </w:r>
      <w:r w:rsidRPr="00461780">
        <w:rPr>
          <w:rFonts w:ascii="Courier New" w:hAnsi="Courier New" w:cs="Courier New"/>
        </w:rPr>
        <w:tab/>
        <w:t>PT UNPAID-MATERNITY/PATERNITY LEAVE</w:t>
      </w:r>
      <w:del w:id="22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705F34" w14:textId="4E3097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</w:t>
      </w:r>
      <w:r w:rsidRPr="00461780">
        <w:rPr>
          <w:rFonts w:ascii="Courier New" w:hAnsi="Courier New" w:cs="Courier New"/>
        </w:rPr>
        <w:tab/>
        <w:t>PT UNPAID-LABOR DISPUTE</w:t>
      </w:r>
      <w:del w:id="23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012AA7" w14:textId="3930D0F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</w:t>
      </w:r>
      <w:r w:rsidRPr="00461780">
        <w:rPr>
          <w:rFonts w:ascii="Courier New" w:hAnsi="Courier New" w:cs="Courier New"/>
        </w:rPr>
        <w:tab/>
        <w:t>PT UNPAID-WEATHER AFFECTED JOB</w:t>
      </w:r>
      <w:del w:id="23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CE1D90" w14:textId="20CE11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38</w:t>
      </w:r>
      <w:r w:rsidRPr="00461780">
        <w:rPr>
          <w:rFonts w:ascii="Courier New" w:hAnsi="Courier New" w:cs="Courier New"/>
        </w:rPr>
        <w:tab/>
        <w:t>PT UNPAID-SCHOOL/TRAINING</w:t>
      </w:r>
      <w:del w:id="23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50EF70" w14:textId="1C93EF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</w:t>
      </w:r>
      <w:r w:rsidRPr="00461780">
        <w:rPr>
          <w:rFonts w:ascii="Courier New" w:hAnsi="Courier New" w:cs="Courier New"/>
        </w:rPr>
        <w:tab/>
        <w:t>PT UNPAID-CIVIC/MILITARY DUTY</w:t>
      </w:r>
      <w:del w:id="23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69E29E" w14:textId="77777777" w:rsidR="00F37356" w:rsidRPr="00F37356" w:rsidRDefault="00461780" w:rsidP="00F37356">
      <w:pPr>
        <w:pStyle w:val="PlainText"/>
        <w:rPr>
          <w:del w:id="230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</w:t>
      </w:r>
      <w:r w:rsidRPr="00461780">
        <w:rPr>
          <w:rFonts w:ascii="Courier New" w:hAnsi="Courier New" w:cs="Courier New"/>
        </w:rPr>
        <w:tab/>
        <w:t>PT UNPAID-OTHER</w:t>
      </w:r>
      <w:del w:id="23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FE5229" w14:textId="6327CC52" w:rsidR="00461780" w:rsidRPr="00461780" w:rsidRDefault="00F37356" w:rsidP="00461780">
      <w:pPr>
        <w:pStyle w:val="PlainText"/>
        <w:rPr>
          <w:ins w:id="2306" w:author="Author" w:date="2020-02-14T18:23:00Z"/>
          <w:rFonts w:ascii="Courier New" w:hAnsi="Courier New" w:cs="Courier New"/>
        </w:rPr>
      </w:pPr>
      <w:del w:id="23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A2CAC2" w14:textId="77777777" w:rsidR="00461780" w:rsidRPr="00461780" w:rsidRDefault="00461780" w:rsidP="00461780">
      <w:pPr>
        <w:pStyle w:val="PlainText"/>
        <w:rPr>
          <w:ins w:id="2308" w:author="Author" w:date="2020-02-14T18:23:00Z"/>
          <w:rFonts w:ascii="Courier New" w:hAnsi="Courier New" w:cs="Courier New"/>
        </w:rPr>
      </w:pPr>
    </w:p>
    <w:p w14:paraId="5A49427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ACC5A5" w14:textId="77777777" w:rsidR="00F37356" w:rsidRPr="00F37356" w:rsidRDefault="00461780" w:rsidP="00F37356">
      <w:pPr>
        <w:pStyle w:val="PlainText"/>
        <w:rPr>
          <w:del w:id="23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PRCIVLF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3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CIVILIAN LABOR FORCE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31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387 - 388</w:t>
      </w:r>
      <w:del w:id="23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881F88" w14:textId="4227022A" w:rsidR="00461780" w:rsidRPr="00461780" w:rsidRDefault="00F37356" w:rsidP="00461780">
      <w:pPr>
        <w:pStyle w:val="PlainText"/>
        <w:rPr>
          <w:ins w:id="2313" w:author="Author" w:date="2020-02-14T18:23:00Z"/>
          <w:rFonts w:ascii="Courier New" w:hAnsi="Courier New" w:cs="Courier New"/>
        </w:rPr>
      </w:pPr>
      <w:del w:id="23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2E7CB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8ADA13" w14:textId="77777777" w:rsidR="00F37356" w:rsidRPr="00F37356" w:rsidRDefault="00461780" w:rsidP="00F37356">
      <w:pPr>
        <w:pStyle w:val="PlainText"/>
        <w:rPr>
          <w:del w:id="23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1-7</w:t>
      </w:r>
      <w:del w:id="23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748B25" w14:textId="02DCFC6C" w:rsidR="00461780" w:rsidRPr="00461780" w:rsidRDefault="00F37356" w:rsidP="00461780">
      <w:pPr>
        <w:pStyle w:val="PlainText"/>
        <w:rPr>
          <w:ins w:id="2317" w:author="Author" w:date="2020-02-14T18:23:00Z"/>
          <w:rFonts w:ascii="Courier New" w:hAnsi="Courier New" w:cs="Courier New"/>
        </w:rPr>
      </w:pPr>
      <w:del w:id="23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80AE98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CC75E7" w14:textId="77777777" w:rsidR="00F37356" w:rsidRPr="00F37356" w:rsidRDefault="00461780" w:rsidP="00F37356">
      <w:pPr>
        <w:pStyle w:val="PlainText"/>
        <w:rPr>
          <w:del w:id="23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3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ADA6C6" w14:textId="28D40161" w:rsidR="00461780" w:rsidRPr="00461780" w:rsidRDefault="00F37356" w:rsidP="00461780">
      <w:pPr>
        <w:pStyle w:val="PlainText"/>
        <w:rPr>
          <w:ins w:id="2321" w:author="Author" w:date="2020-02-14T18:23:00Z"/>
          <w:rFonts w:ascii="Courier New" w:hAnsi="Courier New" w:cs="Courier New"/>
        </w:rPr>
      </w:pPr>
      <w:del w:id="23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E3E5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F1DF34" w14:textId="6845A4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IN CIVILIAN LABOR FORCE</w:t>
      </w:r>
      <w:del w:id="23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BF00CA" w14:textId="77777777" w:rsidR="00F37356" w:rsidRPr="00F37356" w:rsidRDefault="00461780" w:rsidP="00F37356">
      <w:pPr>
        <w:pStyle w:val="PlainText"/>
        <w:rPr>
          <w:del w:id="232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</w:t>
      </w:r>
      <w:r w:rsidRPr="00461780">
        <w:rPr>
          <w:rFonts w:ascii="Courier New" w:hAnsi="Courier New" w:cs="Courier New"/>
        </w:rPr>
        <w:tab/>
        <w:t>NOT IN CIVILIAN LABOR FORCE</w:t>
      </w:r>
      <w:del w:id="23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0C8950" w14:textId="048E1509" w:rsidR="00461780" w:rsidRPr="00461780" w:rsidRDefault="00F37356" w:rsidP="00461780">
      <w:pPr>
        <w:pStyle w:val="PlainText"/>
        <w:rPr>
          <w:ins w:id="2326" w:author="Author" w:date="2020-02-14T18:23:00Z"/>
          <w:rFonts w:ascii="Courier New" w:hAnsi="Courier New" w:cs="Courier New"/>
        </w:rPr>
      </w:pPr>
      <w:del w:id="232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FC77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C9B0F7" w14:textId="77777777" w:rsidR="00F37356" w:rsidRPr="00F37356" w:rsidRDefault="00461780" w:rsidP="00F37356">
      <w:pPr>
        <w:pStyle w:val="PlainText"/>
        <w:rPr>
          <w:del w:id="232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PRDISC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DISCOURAGED WORKER RECODE</w:t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389 - 390</w:t>
      </w:r>
      <w:del w:id="23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725E17" w14:textId="2996E480" w:rsidR="00461780" w:rsidRPr="00461780" w:rsidRDefault="00F37356" w:rsidP="00461780">
      <w:pPr>
        <w:pStyle w:val="PlainText"/>
        <w:rPr>
          <w:ins w:id="2330" w:author="Author" w:date="2020-02-14T18:23:00Z"/>
          <w:rFonts w:ascii="Courier New" w:hAnsi="Courier New" w:cs="Courier New"/>
        </w:rPr>
      </w:pPr>
      <w:del w:id="233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9067E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CC8C424" w14:textId="77777777" w:rsidR="00F37356" w:rsidRPr="00F37356" w:rsidRDefault="00461780" w:rsidP="00F37356">
      <w:pPr>
        <w:pStyle w:val="PlainText"/>
        <w:rPr>
          <w:del w:id="233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PRJOBSEA = 1-4</w:t>
      </w:r>
      <w:del w:id="23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EFEB8E" w14:textId="5D19510C" w:rsidR="00461780" w:rsidRPr="00461780" w:rsidRDefault="00F37356" w:rsidP="00461780">
      <w:pPr>
        <w:pStyle w:val="PlainText"/>
        <w:rPr>
          <w:ins w:id="2334" w:author="Author" w:date="2020-02-14T18:23:00Z"/>
          <w:rFonts w:ascii="Courier New" w:hAnsi="Courier New" w:cs="Courier New"/>
        </w:rPr>
      </w:pPr>
      <w:del w:id="233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E2C75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472D80" w14:textId="77777777" w:rsidR="00F37356" w:rsidRPr="00F37356" w:rsidRDefault="00461780" w:rsidP="00F37356">
      <w:pPr>
        <w:pStyle w:val="PlainText"/>
        <w:rPr>
          <w:del w:id="23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3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959ACB" w14:textId="58A94FCE" w:rsidR="00461780" w:rsidRPr="00461780" w:rsidRDefault="00F37356" w:rsidP="00461780">
      <w:pPr>
        <w:pStyle w:val="PlainText"/>
        <w:rPr>
          <w:ins w:id="2338" w:author="Author" w:date="2020-02-14T18:23:00Z"/>
          <w:rFonts w:ascii="Courier New" w:hAnsi="Courier New" w:cs="Courier New"/>
        </w:rPr>
      </w:pPr>
      <w:del w:id="23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6065F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349744" w14:textId="7267768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DISCOURAGED WORKER</w:t>
      </w:r>
      <w:del w:id="23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9BB9B5" w14:textId="063B6AC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CONDITIONALLY INTERESTED</w:t>
      </w:r>
      <w:del w:id="23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7BCAEE" w14:textId="77777777" w:rsidR="00F37356" w:rsidRPr="00F37356" w:rsidRDefault="00461780" w:rsidP="00F37356">
      <w:pPr>
        <w:pStyle w:val="PlainText"/>
        <w:rPr>
          <w:del w:id="23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NOT AVAILABLE</w:t>
      </w:r>
      <w:del w:id="23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3042D2" w14:textId="1824CB41" w:rsidR="00461780" w:rsidRPr="00461780" w:rsidRDefault="00F37356" w:rsidP="00461780">
      <w:pPr>
        <w:pStyle w:val="PlainText"/>
        <w:rPr>
          <w:ins w:id="2344" w:author="Author" w:date="2020-02-14T18:23:00Z"/>
          <w:rFonts w:ascii="Courier New" w:hAnsi="Courier New" w:cs="Courier New"/>
        </w:rPr>
      </w:pPr>
      <w:del w:id="23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806B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963855" w14:textId="77777777" w:rsidR="00F37356" w:rsidRPr="00F37356" w:rsidRDefault="00461780" w:rsidP="00F37356">
      <w:pPr>
        <w:pStyle w:val="PlainText"/>
        <w:rPr>
          <w:del w:id="234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PREMPHRS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REASON NOT AT WORK OR HOURS AT WORK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391 - 392</w:t>
      </w:r>
      <w:del w:id="23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BB08B2" w14:textId="5BFBE5CD" w:rsidR="00461780" w:rsidRPr="00461780" w:rsidRDefault="00F37356" w:rsidP="00461780">
      <w:pPr>
        <w:pStyle w:val="PlainText"/>
        <w:rPr>
          <w:ins w:id="2348" w:author="Author" w:date="2020-02-14T18:23:00Z"/>
          <w:rFonts w:ascii="Courier New" w:hAnsi="Courier New" w:cs="Courier New"/>
        </w:rPr>
      </w:pPr>
      <w:del w:id="23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497B5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ABC9E7" w14:textId="77777777" w:rsidR="00F37356" w:rsidRPr="00F37356" w:rsidRDefault="00461780" w:rsidP="00F37356">
      <w:pPr>
        <w:pStyle w:val="PlainText"/>
        <w:rPr>
          <w:del w:id="235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1-7</w:t>
      </w:r>
      <w:del w:id="23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0CA66C" w14:textId="7E6D9A5A" w:rsidR="00461780" w:rsidRPr="00461780" w:rsidRDefault="00F37356" w:rsidP="00461780">
      <w:pPr>
        <w:pStyle w:val="PlainText"/>
        <w:rPr>
          <w:ins w:id="2352" w:author="Author" w:date="2020-02-14T18:23:00Z"/>
          <w:rFonts w:ascii="Courier New" w:hAnsi="Courier New" w:cs="Courier New"/>
        </w:rPr>
      </w:pPr>
      <w:del w:id="23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D59487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C75D10" w14:textId="77777777" w:rsidR="00F37356" w:rsidRPr="00F37356" w:rsidRDefault="00461780" w:rsidP="00F37356">
      <w:pPr>
        <w:pStyle w:val="PlainText"/>
        <w:rPr>
          <w:del w:id="23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3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3DBECB" w14:textId="744A1E14" w:rsidR="00461780" w:rsidRPr="00461780" w:rsidRDefault="00F37356" w:rsidP="00461780">
      <w:pPr>
        <w:pStyle w:val="PlainText"/>
        <w:rPr>
          <w:ins w:id="2356" w:author="Author" w:date="2020-02-14T18:23:00Z"/>
          <w:rFonts w:ascii="Courier New" w:hAnsi="Courier New" w:cs="Courier New"/>
        </w:rPr>
      </w:pPr>
      <w:del w:id="23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CCD49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A7AAF6F" w14:textId="5A70DB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UNEMPLOYED AND NILF</w:t>
      </w:r>
      <w:del w:id="23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A8FD41" w14:textId="369BEFB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W/JOB, NOT AT WORK-ILLNES</w:t>
      </w:r>
      <w:del w:id="23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088ED6" w14:textId="174878D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W/JOB, NOT AT WORK-VACATION</w:t>
      </w:r>
      <w:del w:id="23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5C9AFB" w14:textId="52512B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W/JOB, NOT AT WORK-WEATHER AFFECTED JOB</w:t>
      </w:r>
      <w:del w:id="23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B276F6" w14:textId="0F015AD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W/JOB, NOT AT WORK-LABOR DISPUTE</w:t>
      </w:r>
      <w:del w:id="23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8A84CC" w14:textId="42073CB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W/JOB, NOT AT WORK-CHILD CARE PROBLEMS</w:t>
      </w:r>
      <w:del w:id="23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15603F" w14:textId="2AB19C1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W/JOB, NOT AT WORK-FAM/PERS OBLIGATION</w:t>
      </w:r>
      <w:del w:id="23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1A3E6F" w14:textId="7ABED7A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W/JOB, NOT AT WORK-MATERNITY/PATERNITY</w:t>
      </w:r>
      <w:del w:id="23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D9F13A" w14:textId="066326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W/JOB, NOT AT WORK-SCHOOL/TRAINING</w:t>
      </w:r>
      <w:del w:id="23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083428" w14:textId="24BCCC1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W/JOB, NOT AT WORK-CIVIC/MILITARY DUTY</w:t>
      </w:r>
      <w:del w:id="23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C5C690" w14:textId="79EE613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W/JOB, NOT AT WORK-DOES NOT WORK IN BUS</w:t>
      </w:r>
      <w:del w:id="23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5F4898" w14:textId="4914C3D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W/JOB, NOT AT WORK-OTHER</w:t>
      </w:r>
      <w:del w:id="23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70D798" w14:textId="3CAACE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AT WORK- 1-4 HRS</w:t>
      </w:r>
      <w:del w:id="23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0BBD07" w14:textId="7FBC11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AT WORK- 5-14 HRS</w:t>
      </w:r>
      <w:del w:id="23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5FBB71" w14:textId="6CFBAA1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AT WORK- 15-21 HRS</w:t>
      </w:r>
      <w:del w:id="23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A6A84E" w14:textId="0DB9254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AT WORK- 22-29 HRS</w:t>
      </w:r>
      <w:del w:id="23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939266" w14:textId="12D7BE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AT WORK- 30-34 HRS</w:t>
      </w:r>
      <w:del w:id="23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6439A1" w14:textId="79A3E25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AT WORK- 35-39 HRS</w:t>
      </w:r>
      <w:del w:id="23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03C8E0" w14:textId="1F2E7AEC" w:rsidR="00461780" w:rsidRPr="00461780" w:rsidRDefault="00461780" w:rsidP="00461780">
      <w:pPr>
        <w:pStyle w:val="PlainText"/>
        <w:rPr>
          <w:ins w:id="237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AT WORK- 40 HRS</w:t>
      </w:r>
      <w:del w:id="23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3E2F16" w14:textId="77777777" w:rsidR="00461780" w:rsidRPr="00461780" w:rsidRDefault="00461780" w:rsidP="00461780">
      <w:pPr>
        <w:pStyle w:val="PlainText"/>
        <w:rPr>
          <w:ins w:id="2378" w:author="Author" w:date="2020-02-14T18:23:00Z"/>
          <w:rFonts w:ascii="Courier New" w:hAnsi="Courier New" w:cs="Courier New"/>
        </w:rPr>
      </w:pPr>
    </w:p>
    <w:p w14:paraId="56A1469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41EFD55" w14:textId="552E717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AT WORK- 41-47 HRS</w:t>
      </w:r>
      <w:del w:id="23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E968DE" w14:textId="71C307B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AT WORK- 48 HRS</w:t>
      </w:r>
      <w:del w:id="23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68CEF6" w14:textId="620BE77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AT WORK- 49-59 HRS</w:t>
      </w:r>
      <w:del w:id="23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BCE240" w14:textId="77777777" w:rsidR="00F37356" w:rsidRPr="00F37356" w:rsidRDefault="00461780" w:rsidP="00F37356">
      <w:pPr>
        <w:pStyle w:val="PlainText"/>
        <w:rPr>
          <w:del w:id="238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AT WORK- 60 HRS OR MORE</w:t>
      </w:r>
      <w:del w:id="23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D883B0" w14:textId="5240BFC3" w:rsidR="00461780" w:rsidRPr="00461780" w:rsidRDefault="00F37356" w:rsidP="00461780">
      <w:pPr>
        <w:pStyle w:val="PlainText"/>
        <w:rPr>
          <w:ins w:id="2384" w:author="Author" w:date="2020-02-14T18:23:00Z"/>
          <w:rFonts w:ascii="Courier New" w:hAnsi="Courier New" w:cs="Courier New"/>
        </w:rPr>
      </w:pPr>
      <w:del w:id="238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C40EC5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098844" w14:textId="77777777" w:rsidR="00F37356" w:rsidRPr="00F37356" w:rsidRDefault="00461780" w:rsidP="00F37356">
      <w:pPr>
        <w:pStyle w:val="PlainText"/>
        <w:rPr>
          <w:del w:id="238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PREMPNOT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MLR - EMPLOYED, UNEMPLOYED, OR NILF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393 - 394</w:t>
      </w:r>
      <w:del w:id="23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B80473" w14:textId="1DBD45D0" w:rsidR="00461780" w:rsidRPr="00461780" w:rsidRDefault="00F37356" w:rsidP="00461780">
      <w:pPr>
        <w:pStyle w:val="PlainText"/>
        <w:rPr>
          <w:ins w:id="2388" w:author="Author" w:date="2020-02-14T18:23:00Z"/>
          <w:rFonts w:ascii="Courier New" w:hAnsi="Courier New" w:cs="Courier New"/>
        </w:rPr>
      </w:pPr>
      <w:del w:id="238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8F7BC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12BFD61" w14:textId="77777777" w:rsidR="00F37356" w:rsidRPr="00F37356" w:rsidRDefault="00461780" w:rsidP="00F37356">
      <w:pPr>
        <w:pStyle w:val="PlainText"/>
        <w:rPr>
          <w:del w:id="239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1-7</w:t>
      </w:r>
      <w:del w:id="23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8B7BFF" w14:textId="0FA42A4A" w:rsidR="00461780" w:rsidRPr="00461780" w:rsidRDefault="00F37356" w:rsidP="00461780">
      <w:pPr>
        <w:pStyle w:val="PlainText"/>
        <w:rPr>
          <w:ins w:id="2392" w:author="Author" w:date="2020-02-14T18:23:00Z"/>
          <w:rFonts w:ascii="Courier New" w:hAnsi="Courier New" w:cs="Courier New"/>
        </w:rPr>
      </w:pPr>
      <w:del w:id="23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20BA2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F70744" w14:textId="77777777" w:rsidR="00F37356" w:rsidRPr="00F37356" w:rsidRDefault="00461780" w:rsidP="00F37356">
      <w:pPr>
        <w:pStyle w:val="PlainText"/>
        <w:rPr>
          <w:del w:id="23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3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92662D" w14:textId="4ADE8B64" w:rsidR="00461780" w:rsidRPr="00461780" w:rsidRDefault="00F37356" w:rsidP="00461780">
      <w:pPr>
        <w:pStyle w:val="PlainText"/>
        <w:rPr>
          <w:ins w:id="2396" w:author="Author" w:date="2020-02-14T18:23:00Z"/>
          <w:rFonts w:ascii="Courier New" w:hAnsi="Courier New" w:cs="Courier New"/>
        </w:rPr>
      </w:pPr>
      <w:del w:id="23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66976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CC0A95" w14:textId="569648B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EMPLOYED</w:t>
      </w:r>
      <w:del w:id="23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BEFC2E" w14:textId="5E6F89D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UNEMPLOYED</w:t>
      </w:r>
      <w:del w:id="23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DD228B" w14:textId="7808BBC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NOT IN LABOR FORCE (NILF)-discouraged</w:t>
      </w:r>
      <w:del w:id="24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1888A1" w14:textId="77777777" w:rsidR="00F37356" w:rsidRPr="00F37356" w:rsidRDefault="00461780" w:rsidP="00F37356">
      <w:pPr>
        <w:pStyle w:val="PlainText"/>
        <w:rPr>
          <w:del w:id="24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NOT IN LABOR FORCE (NILF)-other</w:t>
      </w:r>
      <w:del w:id="24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82D9F5" w14:textId="023E38F9" w:rsidR="00461780" w:rsidRPr="00461780" w:rsidRDefault="00F37356" w:rsidP="00461780">
      <w:pPr>
        <w:pStyle w:val="PlainText"/>
        <w:rPr>
          <w:ins w:id="2403" w:author="Author" w:date="2020-02-14T18:23:00Z"/>
          <w:rFonts w:ascii="Courier New" w:hAnsi="Courier New" w:cs="Courier New"/>
        </w:rPr>
      </w:pPr>
      <w:del w:id="24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F063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3F882D" w14:textId="77777777" w:rsidR="00F37356" w:rsidRPr="00F37356" w:rsidRDefault="00461780" w:rsidP="00F37356">
      <w:pPr>
        <w:pStyle w:val="PlainText"/>
        <w:rPr>
          <w:del w:id="24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PREXPLF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4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EXPERIENCED LABOR FORCE EMPLOYMENT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40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395 - 396</w:t>
      </w:r>
      <w:del w:id="24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38045F" w14:textId="0058219C" w:rsidR="00461780" w:rsidRPr="00461780" w:rsidRDefault="00F37356" w:rsidP="00461780">
      <w:pPr>
        <w:pStyle w:val="PlainText"/>
        <w:rPr>
          <w:ins w:id="2409" w:author="Author" w:date="2020-02-14T18:23:00Z"/>
          <w:rFonts w:ascii="Courier New" w:hAnsi="Courier New" w:cs="Courier New"/>
        </w:rPr>
      </w:pPr>
      <w:del w:id="24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0CA43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043AC0" w14:textId="500E096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1-4 AND</w:t>
      </w:r>
      <w:del w:id="24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8C9DCC" w14:textId="77777777" w:rsidR="00F37356" w:rsidRPr="00F37356" w:rsidRDefault="00461780" w:rsidP="00F37356">
      <w:pPr>
        <w:pStyle w:val="PlainText"/>
        <w:rPr>
          <w:del w:id="241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PELKLWO ne 3</w:t>
      </w:r>
      <w:del w:id="24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4ECC1E" w14:textId="3E8E855C" w:rsidR="00461780" w:rsidRPr="00461780" w:rsidRDefault="00F37356" w:rsidP="00461780">
      <w:pPr>
        <w:pStyle w:val="PlainText"/>
        <w:rPr>
          <w:ins w:id="2414" w:author="Author" w:date="2020-02-14T18:23:00Z"/>
          <w:rFonts w:ascii="Courier New" w:hAnsi="Courier New" w:cs="Courier New"/>
        </w:rPr>
      </w:pPr>
      <w:del w:id="241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DF951D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C9EE3A0" w14:textId="77777777" w:rsidR="00F37356" w:rsidRPr="00F37356" w:rsidRDefault="00461780" w:rsidP="00F37356">
      <w:pPr>
        <w:pStyle w:val="PlainText"/>
        <w:rPr>
          <w:del w:id="24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4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C4C499" w14:textId="768F5CB8" w:rsidR="00461780" w:rsidRPr="00461780" w:rsidRDefault="00F37356" w:rsidP="00461780">
      <w:pPr>
        <w:pStyle w:val="PlainText"/>
        <w:rPr>
          <w:ins w:id="2418" w:author="Author" w:date="2020-02-14T18:23:00Z"/>
          <w:rFonts w:ascii="Courier New" w:hAnsi="Courier New" w:cs="Courier New"/>
        </w:rPr>
      </w:pPr>
      <w:del w:id="241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B6FD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1D2CCE" w14:textId="74E4F8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EMPLOYED</w:t>
      </w:r>
      <w:del w:id="24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27CBF9" w14:textId="77777777" w:rsidR="00F37356" w:rsidRPr="00F37356" w:rsidRDefault="00461780" w:rsidP="00F37356">
      <w:pPr>
        <w:pStyle w:val="PlainText"/>
        <w:rPr>
          <w:del w:id="24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UNEMPLOYED</w:t>
      </w:r>
      <w:del w:id="24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4C9E0C" w14:textId="04C8CA6E" w:rsidR="00461780" w:rsidRPr="00461780" w:rsidRDefault="00F37356" w:rsidP="00461780">
      <w:pPr>
        <w:pStyle w:val="PlainText"/>
        <w:rPr>
          <w:ins w:id="2423" w:author="Author" w:date="2020-02-14T18:23:00Z"/>
          <w:rFonts w:ascii="Courier New" w:hAnsi="Courier New" w:cs="Courier New"/>
        </w:rPr>
      </w:pPr>
      <w:del w:id="24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58099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0A8F91" w14:textId="77777777" w:rsidR="00F37356" w:rsidRPr="00F37356" w:rsidRDefault="00461780" w:rsidP="00F37356">
      <w:pPr>
        <w:pStyle w:val="PlainText"/>
        <w:rPr>
          <w:del w:id="242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PRFTLF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FULL TIME LABOR FORCE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397 - 398</w:t>
      </w:r>
      <w:del w:id="24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7436BA" w14:textId="7E326A97" w:rsidR="00461780" w:rsidRPr="00461780" w:rsidRDefault="00F37356" w:rsidP="00461780">
      <w:pPr>
        <w:pStyle w:val="PlainText"/>
        <w:rPr>
          <w:ins w:id="2427" w:author="Author" w:date="2020-02-14T18:23:00Z"/>
          <w:rFonts w:ascii="Courier New" w:hAnsi="Courier New" w:cs="Courier New"/>
        </w:rPr>
      </w:pPr>
      <w:del w:id="242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644DB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30168B" w14:textId="77777777" w:rsidR="00F37356" w:rsidRPr="00F37356" w:rsidRDefault="00461780" w:rsidP="00F37356">
      <w:pPr>
        <w:pStyle w:val="PlainText"/>
        <w:rPr>
          <w:del w:id="24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1-4</w:t>
      </w:r>
      <w:del w:id="24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075980" w14:textId="22DDBDB8" w:rsidR="00461780" w:rsidRPr="00461780" w:rsidRDefault="00F37356" w:rsidP="00461780">
      <w:pPr>
        <w:pStyle w:val="PlainText"/>
        <w:rPr>
          <w:ins w:id="2431" w:author="Author" w:date="2020-02-14T18:23:00Z"/>
          <w:rFonts w:ascii="Courier New" w:hAnsi="Courier New" w:cs="Courier New"/>
        </w:rPr>
      </w:pPr>
      <w:del w:id="24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01576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C412FD" w14:textId="77777777" w:rsidR="00F37356" w:rsidRPr="00F37356" w:rsidRDefault="00461780" w:rsidP="00F37356">
      <w:pPr>
        <w:pStyle w:val="PlainText"/>
        <w:rPr>
          <w:del w:id="243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4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838E7F" w14:textId="101930E8" w:rsidR="00461780" w:rsidRPr="00461780" w:rsidRDefault="00F37356" w:rsidP="00461780">
      <w:pPr>
        <w:pStyle w:val="PlainText"/>
        <w:rPr>
          <w:ins w:id="2435" w:author="Author" w:date="2020-02-14T18:23:00Z"/>
          <w:rFonts w:ascii="Courier New" w:hAnsi="Courier New" w:cs="Courier New"/>
        </w:rPr>
      </w:pPr>
      <w:del w:id="2436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6EFE63D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437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30484648" w14:textId="3175E2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FULL TIME LABOR FORCE</w:t>
      </w:r>
      <w:del w:id="24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7418B9" w14:textId="77777777" w:rsidR="00F37356" w:rsidRPr="00F37356" w:rsidRDefault="00461780" w:rsidP="00F37356">
      <w:pPr>
        <w:pStyle w:val="PlainText"/>
        <w:rPr>
          <w:del w:id="24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PART TIME LABOR FORCE</w:t>
      </w:r>
      <w:del w:id="24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BD0DA6" w14:textId="0AE5224A" w:rsidR="00461780" w:rsidRPr="00461780" w:rsidRDefault="00F37356" w:rsidP="00461780">
      <w:pPr>
        <w:pStyle w:val="PlainText"/>
        <w:rPr>
          <w:ins w:id="2441" w:author="Author" w:date="2020-02-14T18:23:00Z"/>
          <w:rFonts w:ascii="Courier New" w:hAnsi="Courier New" w:cs="Courier New"/>
        </w:rPr>
      </w:pPr>
      <w:del w:id="24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C17CC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3612363" w14:textId="77777777" w:rsidR="00F37356" w:rsidRPr="00F37356" w:rsidRDefault="00461780" w:rsidP="00F37356">
      <w:pPr>
        <w:pStyle w:val="PlainText"/>
        <w:rPr>
          <w:del w:id="24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PRHRUSL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USUAL HOURS WORKED WEEKLY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399 - 400</w:t>
      </w:r>
      <w:del w:id="24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DDF36F" w14:textId="109750C7" w:rsidR="00461780" w:rsidRPr="00461780" w:rsidRDefault="00F37356" w:rsidP="00461780">
      <w:pPr>
        <w:pStyle w:val="PlainText"/>
        <w:rPr>
          <w:ins w:id="2445" w:author="Author" w:date="2020-02-14T18:23:00Z"/>
          <w:rFonts w:ascii="Courier New" w:hAnsi="Courier New" w:cs="Courier New"/>
        </w:rPr>
      </w:pPr>
      <w:del w:id="24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D0A1E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802A488" w14:textId="77777777" w:rsidR="00F37356" w:rsidRPr="00F37356" w:rsidRDefault="00461780" w:rsidP="00F37356">
      <w:pPr>
        <w:pStyle w:val="PlainText"/>
        <w:rPr>
          <w:del w:id="24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1-2</w:t>
      </w:r>
      <w:del w:id="24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DFAD5B" w14:textId="386EBEC3" w:rsidR="00461780" w:rsidRPr="00461780" w:rsidRDefault="00F37356" w:rsidP="00461780">
      <w:pPr>
        <w:pStyle w:val="PlainText"/>
        <w:rPr>
          <w:ins w:id="2449" w:author="Author" w:date="2020-02-14T18:23:00Z"/>
          <w:rFonts w:ascii="Courier New" w:hAnsi="Courier New" w:cs="Courier New"/>
        </w:rPr>
      </w:pPr>
      <w:del w:id="24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0A238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991204" w14:textId="77777777" w:rsidR="00F37356" w:rsidRPr="00F37356" w:rsidRDefault="00461780" w:rsidP="00F37356">
      <w:pPr>
        <w:pStyle w:val="PlainText"/>
        <w:rPr>
          <w:del w:id="24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4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028123" w14:textId="0A54C865" w:rsidR="00461780" w:rsidRPr="00461780" w:rsidRDefault="00F37356" w:rsidP="00461780">
      <w:pPr>
        <w:pStyle w:val="PlainText"/>
        <w:rPr>
          <w:ins w:id="2453" w:author="Author" w:date="2020-02-14T18:23:00Z"/>
          <w:rFonts w:ascii="Courier New" w:hAnsi="Courier New" w:cs="Courier New"/>
        </w:rPr>
      </w:pPr>
      <w:del w:id="24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20EC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B2E8922" w14:textId="7198933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0-20 HRS</w:t>
      </w:r>
      <w:del w:id="24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4F9DF0" w14:textId="0554C4F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21-34 HRS </w:t>
      </w:r>
      <w:del w:id="24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6AF00F" w14:textId="201496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35-39 HRS</w:t>
      </w:r>
      <w:del w:id="24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882A32" w14:textId="50F1334A" w:rsidR="00461780" w:rsidRPr="00461780" w:rsidRDefault="00461780" w:rsidP="00461780">
      <w:pPr>
        <w:pStyle w:val="PlainText"/>
        <w:rPr>
          <w:ins w:id="24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40 HRS</w:t>
      </w:r>
      <w:del w:id="24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C7833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021CDB" w14:textId="50496D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41-49 HRS</w:t>
      </w:r>
      <w:del w:id="24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19B216" w14:textId="2BF617B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50 OR MORE HRS</w:t>
      </w:r>
      <w:del w:id="2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D1B621" w14:textId="1AF90D3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VARIES-FULL TIME</w:t>
      </w:r>
      <w:del w:id="24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7CDE3B" w14:textId="77777777" w:rsidR="00F37356" w:rsidRPr="00F37356" w:rsidRDefault="00461780" w:rsidP="00F37356">
      <w:pPr>
        <w:pStyle w:val="PlainText"/>
        <w:rPr>
          <w:del w:id="24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VARIES-PART TIME</w:t>
      </w:r>
      <w:del w:id="24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44FC6A" w14:textId="546662D0" w:rsidR="00461780" w:rsidRPr="00461780" w:rsidRDefault="00F37356" w:rsidP="00461780">
      <w:pPr>
        <w:pStyle w:val="PlainText"/>
        <w:rPr>
          <w:ins w:id="2465" w:author="Author" w:date="2020-02-14T18:23:00Z"/>
          <w:rFonts w:ascii="Courier New" w:hAnsi="Courier New" w:cs="Courier New"/>
        </w:rPr>
      </w:pPr>
      <w:del w:id="24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94295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E9962F" w14:textId="77777777" w:rsidR="00F37356" w:rsidRPr="00F37356" w:rsidRDefault="00461780" w:rsidP="00F37356">
      <w:pPr>
        <w:pStyle w:val="PlainText"/>
        <w:rPr>
          <w:del w:id="24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PRJOBSEA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JOB SEARCH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401 - 402</w:t>
      </w:r>
      <w:del w:id="24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02458B" w14:textId="7A3373FE" w:rsidR="00461780" w:rsidRPr="00461780" w:rsidRDefault="00F37356" w:rsidP="00461780">
      <w:pPr>
        <w:pStyle w:val="PlainText"/>
        <w:rPr>
          <w:ins w:id="2469" w:author="Author" w:date="2020-02-14T18:23:00Z"/>
          <w:rFonts w:ascii="Courier New" w:hAnsi="Courier New" w:cs="Courier New"/>
        </w:rPr>
      </w:pPr>
      <w:del w:id="247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A32D10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F5DF45" w14:textId="77777777" w:rsidR="00F37356" w:rsidRPr="00F37356" w:rsidRDefault="00461780" w:rsidP="00F37356">
      <w:pPr>
        <w:pStyle w:val="PlainText"/>
        <w:rPr>
          <w:del w:id="247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PRWNTJOB = 1</w:t>
      </w:r>
      <w:del w:id="24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897965" w14:textId="4D83279E" w:rsidR="00461780" w:rsidRPr="00461780" w:rsidRDefault="00F37356" w:rsidP="00461780">
      <w:pPr>
        <w:pStyle w:val="PlainText"/>
        <w:rPr>
          <w:ins w:id="2473" w:author="Author" w:date="2020-02-14T18:23:00Z"/>
          <w:rFonts w:ascii="Courier New" w:hAnsi="Courier New" w:cs="Courier New"/>
        </w:rPr>
      </w:pPr>
      <w:del w:id="24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02E3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93B22A" w14:textId="77777777" w:rsidR="00F37356" w:rsidRPr="00F37356" w:rsidRDefault="00461780" w:rsidP="00F37356">
      <w:pPr>
        <w:pStyle w:val="PlainText"/>
        <w:rPr>
          <w:del w:id="247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4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E21821" w14:textId="2C26BFF6" w:rsidR="00461780" w:rsidRPr="00461780" w:rsidRDefault="00F37356" w:rsidP="00461780">
      <w:pPr>
        <w:pStyle w:val="PlainText"/>
        <w:rPr>
          <w:ins w:id="2477" w:author="Author" w:date="2020-02-14T18:23:00Z"/>
          <w:rFonts w:ascii="Courier New" w:hAnsi="Courier New" w:cs="Courier New"/>
        </w:rPr>
      </w:pPr>
      <w:del w:id="24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0C4A8F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393ED8B" w14:textId="659F1D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LOOKED LAST 12 MONTHS, SINCE COMPLETING PREVIOUS JOB </w:t>
      </w:r>
      <w:del w:id="24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0CBC18" w14:textId="244A0E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LOOKED AND WORKED IN THE LAST 4 WEEKS </w:t>
      </w:r>
      <w:del w:id="24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98D34F" w14:textId="481E862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LOOKED LAST 4 WEEKS - LAYOFF</w:t>
      </w:r>
      <w:del w:id="24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EF81CC" w14:textId="560C80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UNAVAILABLE JOB SEEKERS</w:t>
      </w:r>
      <w:del w:id="24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AD400D" w14:textId="77777777" w:rsidR="00F37356" w:rsidRPr="00F37356" w:rsidRDefault="00461780" w:rsidP="00F37356">
      <w:pPr>
        <w:pStyle w:val="PlainText"/>
        <w:rPr>
          <w:del w:id="24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 RECENT JOB SEARCH</w:t>
      </w:r>
      <w:del w:id="24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5351F1" w14:textId="697EF27C" w:rsidR="00461780" w:rsidRPr="00461780" w:rsidRDefault="00F37356" w:rsidP="00461780">
      <w:pPr>
        <w:pStyle w:val="PlainText"/>
        <w:rPr>
          <w:ins w:id="2485" w:author="Author" w:date="2020-02-14T18:23:00Z"/>
          <w:rFonts w:ascii="Courier New" w:hAnsi="Courier New" w:cs="Courier New"/>
        </w:rPr>
      </w:pPr>
      <w:del w:id="24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7B54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296EFD" w14:textId="77777777" w:rsidR="00F37356" w:rsidRPr="00F37356" w:rsidRDefault="00461780" w:rsidP="00F37356">
      <w:pPr>
        <w:pStyle w:val="PlainText"/>
        <w:rPr>
          <w:del w:id="248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PRPTHRS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AT WORK 1-34 BY HOURS AT WORK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403 - 404</w:t>
      </w:r>
      <w:del w:id="24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62DD8C" w14:textId="3E93C7FC" w:rsidR="00461780" w:rsidRPr="00461780" w:rsidRDefault="00F37356" w:rsidP="00461780">
      <w:pPr>
        <w:pStyle w:val="PlainText"/>
        <w:rPr>
          <w:ins w:id="2489" w:author="Author" w:date="2020-02-14T18:23:00Z"/>
          <w:rFonts w:ascii="Courier New" w:hAnsi="Courier New" w:cs="Courier New"/>
        </w:rPr>
      </w:pPr>
      <w:del w:id="24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0DA18A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9F1965E" w14:textId="466BF3D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 AND</w:t>
      </w:r>
      <w:del w:id="24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76BBDA" w14:textId="77777777" w:rsidR="00F37356" w:rsidRPr="00F37356" w:rsidRDefault="00461780" w:rsidP="00F37356">
      <w:pPr>
        <w:pStyle w:val="PlainText"/>
        <w:rPr>
          <w:del w:id="24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PEHRACTT = 1-34</w:t>
      </w:r>
      <w:del w:id="24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224EBF" w14:textId="041162E1" w:rsidR="00461780" w:rsidRPr="00461780" w:rsidRDefault="00F37356" w:rsidP="00461780">
      <w:pPr>
        <w:pStyle w:val="PlainText"/>
        <w:rPr>
          <w:ins w:id="2494" w:author="Author" w:date="2020-02-14T18:23:00Z"/>
          <w:rFonts w:ascii="Courier New" w:hAnsi="Courier New" w:cs="Courier New"/>
        </w:rPr>
      </w:pPr>
      <w:del w:id="249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0333AA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49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A0B0C8F" w14:textId="77777777" w:rsidR="00F37356" w:rsidRPr="00F37356" w:rsidRDefault="00461780" w:rsidP="00F37356">
      <w:pPr>
        <w:pStyle w:val="PlainText"/>
        <w:rPr>
          <w:del w:id="249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4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21351C" w14:textId="04ED93FB" w:rsidR="00461780" w:rsidRPr="00461780" w:rsidRDefault="00F37356" w:rsidP="00461780">
      <w:pPr>
        <w:pStyle w:val="PlainText"/>
        <w:rPr>
          <w:ins w:id="2499" w:author="Author" w:date="2020-02-14T18:23:00Z"/>
          <w:rFonts w:ascii="Courier New" w:hAnsi="Courier New" w:cs="Courier New"/>
        </w:rPr>
      </w:pPr>
      <w:del w:id="25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4FF64F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D22B62" w14:textId="2952C95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USUALLY FT, PT FOR NONECONOMIC REASONS</w:t>
      </w:r>
      <w:del w:id="25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D71089" w14:textId="6803018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USUALLY.FT, PT ECON REASONS; 1-4 HRS</w:t>
      </w:r>
      <w:del w:id="25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A251FB" w14:textId="565F23C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USUALLY.FT, PT ECON REASONS; 5-14 HRS</w:t>
      </w:r>
      <w:del w:id="25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2FC779" w14:textId="1AEBC9C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USUALLY.FT, PT ECON REASONS; 15-29 HRS</w:t>
      </w:r>
      <w:del w:id="25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045D20" w14:textId="62A7C9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USUALLY.FT, PT ECON REASONS; 30-34 HRS</w:t>
      </w:r>
      <w:del w:id="25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756B3D" w14:textId="59F3C6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USUALLY.PT, ECON REASONS; 1-4 HRS</w:t>
      </w:r>
      <w:del w:id="25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A00277" w14:textId="780E6C3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USUALLY.PT, ECON REASONS; 5-14 HRS</w:t>
      </w:r>
      <w:del w:id="25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8B5A02" w14:textId="5C59CF1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USUALLY.PT, ECON REASONS; 15-29 HRS</w:t>
      </w:r>
      <w:del w:id="25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08E335" w14:textId="7C6BB5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USUALLY.PT, ECON REASONS; 30-34 HRS</w:t>
      </w:r>
      <w:del w:id="25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0131FB" w14:textId="4B31DA6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USUALLY.PT, NON-ECON REASONS; 1-4 HRS</w:t>
      </w:r>
      <w:del w:id="25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E76032" w14:textId="529417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USUALLY.PT, NON-ECON REASONS; 5-14 HRS</w:t>
      </w:r>
      <w:del w:id="25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623B3B" w14:textId="166010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USUALLY.PT, NON-ECON REASONS; 15-29 HRS</w:t>
      </w:r>
      <w:del w:id="25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61BEE4" w14:textId="77777777" w:rsidR="00F37356" w:rsidRPr="00F37356" w:rsidRDefault="00461780" w:rsidP="00F37356">
      <w:pPr>
        <w:pStyle w:val="PlainText"/>
        <w:rPr>
          <w:del w:id="25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USUALLY.PT, NON-ECON REASONS; 30-34 HRS</w:t>
      </w:r>
      <w:del w:id="25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86EA7A" w14:textId="06E5269F" w:rsidR="00461780" w:rsidRPr="00461780" w:rsidRDefault="00F37356" w:rsidP="00461780">
      <w:pPr>
        <w:pStyle w:val="PlainText"/>
        <w:rPr>
          <w:ins w:id="2515" w:author="Author" w:date="2020-02-14T18:23:00Z"/>
          <w:rFonts w:ascii="Courier New" w:hAnsi="Courier New" w:cs="Courier New"/>
        </w:rPr>
      </w:pPr>
      <w:del w:id="25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DE0BF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07438F" w14:textId="77777777" w:rsidR="00F37356" w:rsidRPr="00F37356" w:rsidRDefault="00461780" w:rsidP="00F37356">
      <w:pPr>
        <w:pStyle w:val="PlainText"/>
        <w:rPr>
          <w:del w:id="25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PRPTREA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REASON FOR PART-TIME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405 - 406</w:t>
      </w:r>
      <w:del w:id="25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7D9456" w14:textId="51B7755A" w:rsidR="00461780" w:rsidRPr="00461780" w:rsidRDefault="00F37356" w:rsidP="00461780">
      <w:pPr>
        <w:pStyle w:val="PlainText"/>
        <w:rPr>
          <w:ins w:id="2519" w:author="Author" w:date="2020-02-14T18:23:00Z"/>
          <w:rFonts w:ascii="Courier New" w:hAnsi="Courier New" w:cs="Courier New"/>
        </w:rPr>
      </w:pPr>
      <w:del w:id="25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B0A6E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FF0317" w14:textId="061DE49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PEMLR = 1 AND </w:t>
      </w:r>
      <w:del w:id="25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D69DF0" w14:textId="77777777" w:rsidR="00F37356" w:rsidRPr="00F37356" w:rsidRDefault="00461780" w:rsidP="00F37356">
      <w:pPr>
        <w:pStyle w:val="PlainText"/>
        <w:rPr>
          <w:del w:id="25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(PEHRUSLT = 0-34 OR PEHRACTT = 1-34)</w:t>
      </w:r>
      <w:del w:id="25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268523" w14:textId="1B75E56B" w:rsidR="00461780" w:rsidRPr="00461780" w:rsidRDefault="00F37356" w:rsidP="00461780">
      <w:pPr>
        <w:pStyle w:val="PlainText"/>
        <w:rPr>
          <w:ins w:id="2524" w:author="Author" w:date="2020-02-14T18:23:00Z"/>
          <w:rFonts w:ascii="Courier New" w:hAnsi="Courier New" w:cs="Courier New"/>
        </w:rPr>
      </w:pPr>
      <w:del w:id="25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5CE6C40" w14:textId="77777777" w:rsidR="00461780" w:rsidRPr="00461780" w:rsidRDefault="00461780" w:rsidP="00461780">
      <w:pPr>
        <w:pStyle w:val="PlainText"/>
        <w:rPr>
          <w:ins w:id="2526" w:author="Author" w:date="2020-02-14T18:23:00Z"/>
          <w:rFonts w:ascii="Courier New" w:hAnsi="Courier New" w:cs="Courier New"/>
        </w:rPr>
      </w:pPr>
    </w:p>
    <w:p w14:paraId="3B1BB99A" w14:textId="77777777" w:rsidR="00461780" w:rsidRPr="00461780" w:rsidRDefault="00461780" w:rsidP="00461780">
      <w:pPr>
        <w:pStyle w:val="PlainText"/>
        <w:rPr>
          <w:ins w:id="2527" w:author="Author" w:date="2020-02-14T18:23:00Z"/>
          <w:rFonts w:ascii="Courier New" w:hAnsi="Courier New" w:cs="Courier New"/>
        </w:rPr>
      </w:pPr>
    </w:p>
    <w:p w14:paraId="31AC276E" w14:textId="77777777" w:rsidR="00461780" w:rsidRPr="00461780" w:rsidRDefault="00461780" w:rsidP="00461780">
      <w:pPr>
        <w:pStyle w:val="PlainText"/>
        <w:rPr>
          <w:ins w:id="2528" w:author="Author" w:date="2020-02-14T18:23:00Z"/>
          <w:rFonts w:ascii="Courier New" w:hAnsi="Courier New" w:cs="Courier New"/>
        </w:rPr>
      </w:pPr>
    </w:p>
    <w:p w14:paraId="347182A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EEFC8F" w14:textId="77777777" w:rsidR="00F37356" w:rsidRPr="00F37356" w:rsidRDefault="00461780" w:rsidP="00F37356">
      <w:pPr>
        <w:pStyle w:val="PlainText"/>
        <w:rPr>
          <w:del w:id="25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5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AEE6EA" w14:textId="2F5BC6C1" w:rsidR="00461780" w:rsidRPr="00461780" w:rsidRDefault="00F37356" w:rsidP="00461780">
      <w:pPr>
        <w:pStyle w:val="PlainText"/>
        <w:rPr>
          <w:ins w:id="2531" w:author="Author" w:date="2020-02-14T18:23:00Z"/>
          <w:rFonts w:ascii="Courier New" w:hAnsi="Courier New" w:cs="Courier New"/>
        </w:rPr>
      </w:pPr>
      <w:del w:id="25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DDD5E1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6FBCAE" w14:textId="6EE4948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USU. FT-SLACK WORK/BUSINESS CONDITIONS</w:t>
      </w:r>
      <w:del w:id="25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A61049" w14:textId="5223FF8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USU. FT-SEASONAL WORK</w:t>
      </w:r>
      <w:del w:id="25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CBBFBF" w14:textId="4A0DAB5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USU. FT-JOB STARTED/ENDED DURING WEEK</w:t>
      </w:r>
      <w:del w:id="25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87ECB7" w14:textId="0972FA4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USU. FT-VACATION/PERSONAL DAY</w:t>
      </w:r>
      <w:del w:id="25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90D25E" w14:textId="1AF84F2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USU. FT-OWN ILLNESS/INJURY/MEDICAL APPOINTMENT</w:t>
      </w:r>
      <w:del w:id="25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E3283A" w14:textId="43028C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USU. FT-HOLIDAY (RELIGIOUS OR LEGAL)</w:t>
      </w:r>
      <w:del w:id="25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8B2F3C" w14:textId="53CD31B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USU. FT-CHILD CARE PROBLEMS</w:t>
      </w:r>
      <w:del w:id="25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9FD582" w14:textId="01F9788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USU. FT-OTHER FAM/PERS OBLIGATIONS</w:t>
      </w:r>
      <w:del w:id="25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CEA55B" w14:textId="5A9273B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USU. FT-LABOR DISPUTE</w:t>
      </w:r>
      <w:del w:id="25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AA78AF" w14:textId="3F6F148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USU. FT-WEATHER AFFECTED JOB</w:t>
      </w:r>
      <w:del w:id="25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E4CF9A" w14:textId="2374052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USU. FT-SCHOOL/TRAINING</w:t>
      </w:r>
      <w:del w:id="25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FD34DD" w14:textId="34F61E7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USU. FT-CIVIC/MILITARY DUTY</w:t>
      </w:r>
      <w:del w:id="25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E1EE09" w14:textId="60FB22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USU. FT-OTHER REASON</w:t>
      </w:r>
      <w:del w:id="25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758A63" w14:textId="1D78CA2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USU. PT-SLACK WORK/BUSINESS CONDITIONS</w:t>
      </w:r>
      <w:del w:id="25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4ADDDF" w14:textId="3DF0EA8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USU. PT-COULD ONLY FIND PT WORK</w:t>
      </w:r>
      <w:del w:id="25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2E68B0" w14:textId="5E62102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USU. PT-SEASONAL WORK</w:t>
      </w:r>
      <w:del w:id="25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72F602" w14:textId="7311F96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USU. PT-CHILD CARE PROBLEMS</w:t>
      </w:r>
      <w:del w:id="25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54B545" w14:textId="139A242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USU. PT-OTHER FAM/PERS OBLIGATIONS</w:t>
      </w:r>
      <w:del w:id="25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BAEC5C" w14:textId="1B6A0BD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USU. PT-HEALTH/MEDICAL LIMITATIONS</w:t>
      </w:r>
      <w:del w:id="25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0A6C85" w14:textId="4E5513D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USU. PT-SCHOOL/TRAINING</w:t>
      </w:r>
      <w:del w:id="25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F2281E" w14:textId="30E8008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USU. PT-RETIRED/S.S. LIMIT ON EARNINGS</w:t>
      </w:r>
      <w:del w:id="25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FA0620" w14:textId="4F69A69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USU. PT-WORKWEEK &lt;35 HOURS</w:t>
      </w:r>
      <w:del w:id="25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29D83D" w14:textId="77777777" w:rsidR="00F37356" w:rsidRPr="00F37356" w:rsidRDefault="00461780" w:rsidP="00F37356">
      <w:pPr>
        <w:pStyle w:val="PlainText"/>
        <w:rPr>
          <w:del w:id="25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</w:t>
      </w:r>
      <w:r w:rsidRPr="00461780">
        <w:rPr>
          <w:rFonts w:ascii="Courier New" w:hAnsi="Courier New" w:cs="Courier New"/>
        </w:rPr>
        <w:tab/>
        <w:t>USU. PT-OTHER REASON</w:t>
      </w:r>
      <w:del w:id="25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C9E3F2" w14:textId="175951A9" w:rsidR="00461780" w:rsidRPr="00461780" w:rsidRDefault="00F37356" w:rsidP="00461780">
      <w:pPr>
        <w:pStyle w:val="PlainText"/>
        <w:rPr>
          <w:ins w:id="2557" w:author="Author" w:date="2020-02-14T18:23:00Z"/>
          <w:rFonts w:ascii="Courier New" w:hAnsi="Courier New" w:cs="Courier New"/>
        </w:rPr>
      </w:pPr>
      <w:del w:id="25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43AB17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AB67040" w14:textId="589E8E6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PRUNEDUR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DURATION OF UNEMPLOYMENT FOR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407 - 409</w:t>
      </w:r>
      <w:del w:id="25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C995E7" w14:textId="77777777" w:rsidR="00F37356" w:rsidRPr="00F37356" w:rsidRDefault="00461780" w:rsidP="00F37356">
      <w:pPr>
        <w:pStyle w:val="PlainText"/>
        <w:rPr>
          <w:del w:id="256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LAYOFF AND LOOKING RECORDS</w:t>
      </w:r>
      <w:del w:id="25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FD4188" w14:textId="31889742" w:rsidR="00461780" w:rsidRPr="00461780" w:rsidRDefault="00F37356" w:rsidP="00461780">
      <w:pPr>
        <w:pStyle w:val="PlainText"/>
        <w:rPr>
          <w:ins w:id="2562" w:author="Author" w:date="2020-02-14T18:23:00Z"/>
          <w:rFonts w:ascii="Courier New" w:hAnsi="Courier New" w:cs="Courier New"/>
        </w:rPr>
      </w:pPr>
      <w:del w:id="25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5C7E9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1F9EBC" w14:textId="77777777" w:rsidR="00F37356" w:rsidRPr="00F37356" w:rsidRDefault="00461780" w:rsidP="00F37356">
      <w:pPr>
        <w:pStyle w:val="PlainText"/>
        <w:rPr>
          <w:del w:id="25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3-4</w:t>
      </w:r>
      <w:del w:id="25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439D97" w14:textId="38197162" w:rsidR="00461780" w:rsidRPr="00461780" w:rsidRDefault="00F37356" w:rsidP="00461780">
      <w:pPr>
        <w:pStyle w:val="PlainText"/>
        <w:rPr>
          <w:ins w:id="2566" w:author="Author" w:date="2020-02-14T18:23:00Z"/>
          <w:rFonts w:ascii="Courier New" w:hAnsi="Courier New" w:cs="Courier New"/>
        </w:rPr>
      </w:pPr>
      <w:del w:id="256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A0180D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56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31F8356" w14:textId="77777777" w:rsidR="00F37356" w:rsidRPr="00F37356" w:rsidRDefault="00461780" w:rsidP="00F37356">
      <w:pPr>
        <w:pStyle w:val="PlainText"/>
        <w:rPr>
          <w:del w:id="25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5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B8DA41" w14:textId="2AFE3FB4" w:rsidR="00461780" w:rsidRPr="00461780" w:rsidRDefault="00F37356" w:rsidP="00461780">
      <w:pPr>
        <w:pStyle w:val="PlainText"/>
        <w:rPr>
          <w:ins w:id="2571" w:author="Author" w:date="2020-02-14T18:23:00Z"/>
          <w:rFonts w:ascii="Courier New" w:hAnsi="Courier New" w:cs="Courier New"/>
        </w:rPr>
      </w:pPr>
      <w:del w:id="257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C99A5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79F660" w14:textId="76DE9E7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MIN VALUE</w:t>
      </w:r>
      <w:del w:id="25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72901A" w14:textId="77777777" w:rsidR="00F37356" w:rsidRPr="00F37356" w:rsidRDefault="00461780" w:rsidP="00F37356">
      <w:pPr>
        <w:pStyle w:val="PlainText"/>
        <w:rPr>
          <w:del w:id="25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119</w:t>
      </w:r>
      <w:r w:rsidRPr="00461780">
        <w:rPr>
          <w:rFonts w:ascii="Courier New" w:hAnsi="Courier New" w:cs="Courier New"/>
        </w:rPr>
        <w:tab/>
        <w:t>MAX VALUE</w:t>
      </w:r>
      <w:del w:id="25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ED7926" w14:textId="270F10EF" w:rsidR="00461780" w:rsidRPr="00461780" w:rsidRDefault="00F37356" w:rsidP="00461780">
      <w:pPr>
        <w:pStyle w:val="PlainText"/>
        <w:rPr>
          <w:ins w:id="2576" w:author="Author" w:date="2020-02-14T18:23:00Z"/>
          <w:rFonts w:ascii="Courier New" w:hAnsi="Courier New" w:cs="Courier New"/>
        </w:rPr>
      </w:pPr>
      <w:del w:id="25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4D6A1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EBD28B" w14:textId="0809725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Topcoded consistent with PELAYDUR or PELKDUR,</w:t>
      </w:r>
      <w:del w:id="25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748BC8" w14:textId="77777777" w:rsidR="00F37356" w:rsidRPr="00F37356" w:rsidRDefault="00461780" w:rsidP="00F37356">
      <w:pPr>
        <w:pStyle w:val="PlainText"/>
        <w:rPr>
          <w:del w:id="25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as appropriate, starting April 2011.</w:t>
      </w:r>
      <w:del w:id="25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F8DE55" w14:textId="2B23747D" w:rsidR="00461780" w:rsidRPr="00461780" w:rsidRDefault="00F37356" w:rsidP="00461780">
      <w:pPr>
        <w:pStyle w:val="PlainText"/>
        <w:rPr>
          <w:ins w:id="2581" w:author="Author" w:date="2020-02-14T18:23:00Z"/>
          <w:rFonts w:ascii="Courier New" w:hAnsi="Courier New" w:cs="Courier New"/>
        </w:rPr>
      </w:pPr>
      <w:del w:id="25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7659C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A38AA91" w14:textId="77777777" w:rsidR="00F37356" w:rsidRPr="00F37356" w:rsidRDefault="00461780" w:rsidP="00F37356">
      <w:pPr>
        <w:pStyle w:val="PlainText"/>
        <w:rPr>
          <w:del w:id="25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410 - 411</w:t>
      </w:r>
      <w:del w:id="25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5F7E69" w14:textId="3AF43745" w:rsidR="00461780" w:rsidRPr="00461780" w:rsidRDefault="00F37356" w:rsidP="00461780">
      <w:pPr>
        <w:pStyle w:val="PlainText"/>
        <w:rPr>
          <w:ins w:id="2585" w:author="Author" w:date="2020-02-14T18:23:00Z"/>
          <w:rFonts w:ascii="Courier New" w:hAnsi="Courier New" w:cs="Courier New"/>
        </w:rPr>
      </w:pPr>
      <w:del w:id="258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4B816EC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58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5F92D8E" w14:textId="77777777" w:rsidR="00F37356" w:rsidRPr="00F37356" w:rsidRDefault="00461780" w:rsidP="00F37356">
      <w:pPr>
        <w:pStyle w:val="PlainText"/>
        <w:rPr>
          <w:del w:id="25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PRUNTYPE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REASON FOR UNEMPLOYMENT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412 - 413</w:t>
      </w:r>
      <w:del w:id="25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8423C2" w14:textId="0355721D" w:rsidR="00461780" w:rsidRPr="00461780" w:rsidRDefault="00F37356" w:rsidP="00461780">
      <w:pPr>
        <w:pStyle w:val="PlainText"/>
        <w:rPr>
          <w:ins w:id="2590" w:author="Author" w:date="2020-02-14T18:23:00Z"/>
          <w:rFonts w:ascii="Courier New" w:hAnsi="Courier New" w:cs="Courier New"/>
        </w:rPr>
      </w:pPr>
      <w:del w:id="25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5CA44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00767A1" w14:textId="77777777" w:rsidR="00F37356" w:rsidRPr="00F37356" w:rsidRDefault="00461780" w:rsidP="00F37356">
      <w:pPr>
        <w:pStyle w:val="PlainText"/>
        <w:rPr>
          <w:del w:id="25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PEMLR = 3-4</w:t>
      </w:r>
      <w:del w:id="25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178A6B" w14:textId="371F3B98" w:rsidR="00461780" w:rsidRPr="00461780" w:rsidRDefault="00F37356" w:rsidP="00461780">
      <w:pPr>
        <w:pStyle w:val="PlainText"/>
        <w:rPr>
          <w:ins w:id="2594" w:author="Author" w:date="2020-02-14T18:23:00Z"/>
          <w:rFonts w:ascii="Courier New" w:hAnsi="Courier New" w:cs="Courier New"/>
        </w:rPr>
      </w:pPr>
      <w:del w:id="25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E25F50C" w14:textId="77777777" w:rsidR="00461780" w:rsidRPr="00461780" w:rsidRDefault="00461780" w:rsidP="00461780">
      <w:pPr>
        <w:pStyle w:val="PlainText"/>
        <w:rPr>
          <w:ins w:id="2596" w:author="Author" w:date="2020-02-14T18:23:00Z"/>
          <w:rFonts w:ascii="Courier New" w:hAnsi="Courier New" w:cs="Courier New"/>
        </w:rPr>
      </w:pPr>
    </w:p>
    <w:p w14:paraId="4136C6D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43E0139" w14:textId="77777777" w:rsidR="00F37356" w:rsidRPr="00F37356" w:rsidRDefault="00461780" w:rsidP="00F37356">
      <w:pPr>
        <w:pStyle w:val="PlainText"/>
        <w:rPr>
          <w:del w:id="259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5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762AB2" w14:textId="19C1C85E" w:rsidR="00461780" w:rsidRPr="00461780" w:rsidRDefault="00F37356" w:rsidP="00461780">
      <w:pPr>
        <w:pStyle w:val="PlainText"/>
        <w:rPr>
          <w:ins w:id="2599" w:author="Author" w:date="2020-02-14T18:23:00Z"/>
          <w:rFonts w:ascii="Courier New" w:hAnsi="Courier New" w:cs="Courier New"/>
        </w:rPr>
      </w:pPr>
      <w:del w:id="26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50E8A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FF9F70D" w14:textId="3A307DC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JOB LOSER/ON LAYOFF</w:t>
      </w:r>
      <w:del w:id="26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87AA42" w14:textId="715583D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OTHER JOB LOSER</w:t>
      </w:r>
      <w:del w:id="26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9B551B" w14:textId="78AFE5C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TEMPORARY JOB ENDED</w:t>
      </w:r>
      <w:del w:id="26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1CD051" w14:textId="0F0F34A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JOB LEAVER</w:t>
      </w:r>
      <w:del w:id="26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706F4C" w14:textId="55639C0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RE-ENTRANT</w:t>
      </w:r>
      <w:del w:id="26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6646BB" w14:textId="77777777" w:rsidR="00F37356" w:rsidRPr="00F37356" w:rsidRDefault="00461780" w:rsidP="00F37356">
      <w:pPr>
        <w:pStyle w:val="PlainText"/>
        <w:rPr>
          <w:del w:id="260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NEW-ENTRANT</w:t>
      </w:r>
      <w:del w:id="26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6A6F1B" w14:textId="13B473FD" w:rsidR="00461780" w:rsidRPr="00461780" w:rsidRDefault="00F37356" w:rsidP="00461780">
      <w:pPr>
        <w:pStyle w:val="PlainText"/>
        <w:rPr>
          <w:ins w:id="2608" w:author="Author" w:date="2020-02-14T18:23:00Z"/>
          <w:rFonts w:ascii="Courier New" w:hAnsi="Courier New" w:cs="Courier New"/>
        </w:rPr>
      </w:pPr>
      <w:del w:id="260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E35370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A8BCCD2" w14:textId="0CD274A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PRWKSCH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LABOR FORCE BY TIME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414 - 415</w:t>
      </w:r>
      <w:del w:id="26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D1BF94" w14:textId="77777777" w:rsidR="00F37356" w:rsidRPr="00F37356" w:rsidRDefault="00461780" w:rsidP="00F37356">
      <w:pPr>
        <w:pStyle w:val="PlainText"/>
        <w:rPr>
          <w:del w:id="26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WORKED OR LOST</w:t>
      </w:r>
      <w:del w:id="26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3D7B9D" w14:textId="09AF37E2" w:rsidR="00461780" w:rsidRPr="00461780" w:rsidRDefault="00F37356" w:rsidP="00461780">
      <w:pPr>
        <w:pStyle w:val="PlainText"/>
        <w:rPr>
          <w:ins w:id="2613" w:author="Author" w:date="2020-02-14T18:23:00Z"/>
          <w:rFonts w:ascii="Courier New" w:hAnsi="Courier New" w:cs="Courier New"/>
        </w:rPr>
      </w:pPr>
      <w:del w:id="26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BC22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FF858A" w14:textId="77777777" w:rsidR="00F37356" w:rsidRPr="00F37356" w:rsidRDefault="00461780" w:rsidP="00F37356">
      <w:pPr>
        <w:pStyle w:val="PlainText"/>
        <w:rPr>
          <w:del w:id="26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PEMLR = 1 - 7</w:t>
      </w:r>
      <w:del w:id="26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82B5FA" w14:textId="62B2B318" w:rsidR="00461780" w:rsidRPr="00461780" w:rsidRDefault="00F37356" w:rsidP="00461780">
      <w:pPr>
        <w:pStyle w:val="PlainText"/>
        <w:rPr>
          <w:ins w:id="2617" w:author="Author" w:date="2020-02-14T18:23:00Z"/>
          <w:rFonts w:ascii="Courier New" w:hAnsi="Courier New" w:cs="Courier New"/>
        </w:rPr>
      </w:pPr>
      <w:del w:id="26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8BF8A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C8D8B80" w14:textId="77777777" w:rsidR="00F37356" w:rsidRPr="00F37356" w:rsidRDefault="00461780" w:rsidP="00F37356">
      <w:pPr>
        <w:pStyle w:val="PlainText"/>
        <w:rPr>
          <w:del w:id="26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6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CE3D44" w14:textId="5D2DA5AF" w:rsidR="00461780" w:rsidRPr="00461780" w:rsidRDefault="00F37356" w:rsidP="00461780">
      <w:pPr>
        <w:pStyle w:val="PlainText"/>
        <w:rPr>
          <w:ins w:id="2621" w:author="Author" w:date="2020-02-14T18:23:00Z"/>
          <w:rFonts w:ascii="Courier New" w:hAnsi="Courier New" w:cs="Courier New"/>
        </w:rPr>
      </w:pPr>
      <w:del w:id="26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D11081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16FF82E" w14:textId="3B3A11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IN LABOR FORCE</w:t>
      </w:r>
      <w:del w:id="26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90D26E" w14:textId="3DCD90E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AT WORK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6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E59803" w14:textId="123CBA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WITH JOB, NOT AT WORK</w:t>
      </w:r>
      <w:del w:id="26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055A98" w14:textId="3EC8862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UNEMPLOYED, SEEKS FT</w:t>
      </w:r>
      <w:del w:id="26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CFFDA8" w14:textId="77777777" w:rsidR="00F37356" w:rsidRPr="00F37356" w:rsidRDefault="00461780" w:rsidP="00F37356">
      <w:pPr>
        <w:pStyle w:val="PlainText"/>
        <w:rPr>
          <w:del w:id="26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UNEMPLOYED, SEEKS PT</w:t>
      </w:r>
      <w:del w:id="26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715934" w14:textId="1F42EE4D" w:rsidR="00461780" w:rsidRPr="00461780" w:rsidRDefault="00F37356" w:rsidP="00461780">
      <w:pPr>
        <w:pStyle w:val="PlainText"/>
        <w:rPr>
          <w:ins w:id="2629" w:author="Author" w:date="2020-02-14T18:23:00Z"/>
          <w:rFonts w:ascii="Courier New" w:hAnsi="Courier New" w:cs="Courier New"/>
        </w:rPr>
      </w:pPr>
      <w:del w:id="26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F78048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5BCB266" w14:textId="77777777" w:rsidR="00F37356" w:rsidRPr="00F37356" w:rsidRDefault="00461780" w:rsidP="00F37356">
      <w:pPr>
        <w:pStyle w:val="PlainText"/>
        <w:rPr>
          <w:del w:id="26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PRWKSTAT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FULL/PART-TIME WORK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416 - 417</w:t>
      </w:r>
      <w:del w:id="26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5239FB" w14:textId="1314D643" w:rsidR="00461780" w:rsidRPr="00461780" w:rsidRDefault="00F37356" w:rsidP="00461780">
      <w:pPr>
        <w:pStyle w:val="PlainText"/>
        <w:rPr>
          <w:ins w:id="2633" w:author="Author" w:date="2020-02-14T18:23:00Z"/>
          <w:rFonts w:ascii="Courier New" w:hAnsi="Courier New" w:cs="Courier New"/>
        </w:rPr>
      </w:pPr>
      <w:del w:id="26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F873FF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6C8EB3" w14:textId="77777777" w:rsidR="00F37356" w:rsidRPr="00F37356" w:rsidRDefault="00461780" w:rsidP="00F37356">
      <w:pPr>
        <w:pStyle w:val="PlainText"/>
        <w:rPr>
          <w:del w:id="26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PEMLR = 1-7</w:t>
      </w:r>
      <w:del w:id="26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AD5187" w14:textId="5CAB3202" w:rsidR="00461780" w:rsidRPr="00461780" w:rsidRDefault="00F37356" w:rsidP="00461780">
      <w:pPr>
        <w:pStyle w:val="PlainText"/>
        <w:rPr>
          <w:ins w:id="2637" w:author="Author" w:date="2020-02-14T18:23:00Z"/>
          <w:rFonts w:ascii="Courier New" w:hAnsi="Courier New" w:cs="Courier New"/>
        </w:rPr>
      </w:pPr>
      <w:del w:id="26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1D726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AA4D6C" w14:textId="77777777" w:rsidR="00F37356" w:rsidRPr="00F37356" w:rsidRDefault="00461780" w:rsidP="00F37356">
      <w:pPr>
        <w:pStyle w:val="PlainText"/>
        <w:rPr>
          <w:del w:id="26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6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B9878C" w14:textId="5668E1C7" w:rsidR="00461780" w:rsidRPr="00461780" w:rsidRDefault="00F37356" w:rsidP="00461780">
      <w:pPr>
        <w:pStyle w:val="PlainText"/>
        <w:rPr>
          <w:ins w:id="2641" w:author="Author" w:date="2020-02-14T18:23:00Z"/>
          <w:rFonts w:ascii="Courier New" w:hAnsi="Courier New" w:cs="Courier New"/>
        </w:rPr>
      </w:pPr>
      <w:del w:id="26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91C1F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CA7B0B" w14:textId="10AA7C5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NOT IN LABOR FORCE</w:t>
      </w:r>
      <w:del w:id="26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DF20D4" w14:textId="776FED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FT HOURS (35+), USUALLY FT</w:t>
      </w:r>
      <w:del w:id="26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FB1199" w14:textId="1C07169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PT FOR ECONOMIC REASONS, USUALLY FT</w:t>
      </w:r>
      <w:del w:id="26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DEF759" w14:textId="56FA0D3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PT FOR NON-ECONOMIC REASONS, USUALLY FT</w:t>
      </w:r>
      <w:del w:id="26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C3BFDE" w14:textId="51DB0FC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NOT AT WORK, USUALLY FT</w:t>
      </w:r>
      <w:del w:id="26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A45369" w14:textId="5BF9936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PT HRS, USUALLY PT FOR ECONOMIC REASONS</w:t>
      </w:r>
      <w:del w:id="26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20999D" w14:textId="1099645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PT HRS, USUALLY PT FOR NON-ECONOMIC REASONS</w:t>
      </w:r>
      <w:del w:id="26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B21E43" w14:textId="67AA0EE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FT HOURS, USUALLY PT FOR ECONOMIC REASONS</w:t>
      </w:r>
      <w:del w:id="26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3FBE58" w14:textId="0209A1F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FT HOURS, USUALLY PT FOR NON-ECONOMIC</w:t>
      </w:r>
      <w:del w:id="26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75ECD0" w14:textId="4697142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NOT AT WORK, USUALLY PART-TIME</w:t>
      </w:r>
      <w:del w:id="26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0AE645" w14:textId="2CEC5E4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UNEMPLOYED FT</w:t>
      </w:r>
      <w:del w:id="26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E9B94A" w14:textId="77777777" w:rsidR="00F37356" w:rsidRPr="00F37356" w:rsidRDefault="00461780" w:rsidP="00F37356">
      <w:pPr>
        <w:pStyle w:val="PlainText"/>
        <w:rPr>
          <w:del w:id="26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UNEMPLOYED PT</w:t>
      </w:r>
      <w:del w:id="26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309E8A" w14:textId="5B760A26" w:rsidR="00461780" w:rsidRPr="00461780" w:rsidRDefault="00F37356" w:rsidP="00461780">
      <w:pPr>
        <w:pStyle w:val="PlainText"/>
        <w:rPr>
          <w:ins w:id="2656" w:author="Author" w:date="2020-02-14T18:23:00Z"/>
          <w:rFonts w:ascii="Courier New" w:hAnsi="Courier New" w:cs="Courier New"/>
        </w:rPr>
      </w:pPr>
      <w:del w:id="26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3ED3D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702B79" w14:textId="77777777" w:rsidR="00F37356" w:rsidRPr="00F37356" w:rsidRDefault="00461780" w:rsidP="00F37356">
      <w:pPr>
        <w:pStyle w:val="PlainText"/>
        <w:rPr>
          <w:del w:id="26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PRWNTJOB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NILF RECODE - WANT A JOB OR OTHER NILF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418 - 419</w:t>
      </w:r>
      <w:del w:id="26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510843" w14:textId="1C409F5F" w:rsidR="00461780" w:rsidRPr="00461780" w:rsidRDefault="00F37356" w:rsidP="00461780">
      <w:pPr>
        <w:pStyle w:val="PlainText"/>
        <w:rPr>
          <w:ins w:id="2660" w:author="Author" w:date="2020-02-14T18:23:00Z"/>
          <w:rFonts w:ascii="Courier New" w:hAnsi="Courier New" w:cs="Courier New"/>
        </w:rPr>
      </w:pPr>
      <w:del w:id="26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AB6DE8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2EADE4" w14:textId="77777777" w:rsidR="00F37356" w:rsidRPr="00F37356" w:rsidRDefault="00461780" w:rsidP="00F37356">
      <w:pPr>
        <w:pStyle w:val="PlainText"/>
        <w:rPr>
          <w:del w:id="266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5-7</w:t>
      </w:r>
      <w:del w:id="26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8412B2" w14:textId="77D1EE60" w:rsidR="00461780" w:rsidRPr="00461780" w:rsidRDefault="00F37356" w:rsidP="00461780">
      <w:pPr>
        <w:pStyle w:val="PlainText"/>
        <w:rPr>
          <w:ins w:id="2664" w:author="Author" w:date="2020-02-14T18:23:00Z"/>
          <w:rFonts w:ascii="Courier New" w:hAnsi="Courier New" w:cs="Courier New"/>
        </w:rPr>
      </w:pPr>
      <w:del w:id="26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CE2A47" w14:textId="77777777" w:rsidR="00461780" w:rsidRPr="00461780" w:rsidRDefault="00461780" w:rsidP="00461780">
      <w:pPr>
        <w:pStyle w:val="PlainText"/>
        <w:rPr>
          <w:ins w:id="2666" w:author="Author" w:date="2020-02-14T18:23:00Z"/>
          <w:rFonts w:ascii="Courier New" w:hAnsi="Courier New" w:cs="Courier New"/>
        </w:rPr>
      </w:pPr>
    </w:p>
    <w:p w14:paraId="2538CA0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B2BE1A" w14:textId="77777777" w:rsidR="00F37356" w:rsidRPr="00F37356" w:rsidRDefault="00461780" w:rsidP="00F37356">
      <w:pPr>
        <w:pStyle w:val="PlainText"/>
        <w:rPr>
          <w:del w:id="26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6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AC098D" w14:textId="2333D492" w:rsidR="00461780" w:rsidRPr="00461780" w:rsidRDefault="00F37356" w:rsidP="00461780">
      <w:pPr>
        <w:pStyle w:val="PlainText"/>
        <w:rPr>
          <w:ins w:id="2669" w:author="Author" w:date="2020-02-14T18:23:00Z"/>
          <w:rFonts w:ascii="Courier New" w:hAnsi="Courier New" w:cs="Courier New"/>
        </w:rPr>
      </w:pPr>
      <w:del w:id="267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8F71BD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AF515F3" w14:textId="166EB8D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WANT A JOB</w:t>
      </w:r>
      <w:del w:id="26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B4B9E3" w14:textId="77777777" w:rsidR="00F37356" w:rsidRPr="00F37356" w:rsidRDefault="00461780" w:rsidP="00F37356">
      <w:pPr>
        <w:pStyle w:val="PlainText"/>
        <w:rPr>
          <w:del w:id="26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OTHER NOT IN LABOR FORCE</w:t>
      </w:r>
      <w:del w:id="26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57E052" w14:textId="204C0764" w:rsidR="00461780" w:rsidRPr="00461780" w:rsidRDefault="00F37356" w:rsidP="00461780">
      <w:pPr>
        <w:pStyle w:val="PlainText"/>
        <w:rPr>
          <w:ins w:id="2674" w:author="Author" w:date="2020-02-14T18:23:00Z"/>
          <w:rFonts w:ascii="Courier New" w:hAnsi="Courier New" w:cs="Courier New"/>
        </w:rPr>
      </w:pPr>
      <w:del w:id="267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4589D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468680" w14:textId="77777777" w:rsidR="00F37356" w:rsidRPr="00F37356" w:rsidRDefault="00461780" w:rsidP="00F37356">
      <w:pPr>
        <w:pStyle w:val="PlainText"/>
        <w:rPr>
          <w:del w:id="267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PUJHCK3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6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JOB HISTORY CHECK ITEM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67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420 - 421</w:t>
      </w:r>
      <w:del w:id="26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C61E6D" w14:textId="6BA2BBE2" w:rsidR="00461780" w:rsidRPr="00461780" w:rsidRDefault="00F37356" w:rsidP="00461780">
      <w:pPr>
        <w:pStyle w:val="PlainText"/>
        <w:rPr>
          <w:ins w:id="2680" w:author="Author" w:date="2020-02-14T18:23:00Z"/>
          <w:rFonts w:ascii="Courier New" w:hAnsi="Courier New" w:cs="Courier New"/>
        </w:rPr>
      </w:pPr>
      <w:del w:id="26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8A183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0EAFB5" w14:textId="77777777" w:rsidR="00F37356" w:rsidRPr="00F37356" w:rsidRDefault="00461780" w:rsidP="00F37356">
      <w:pPr>
        <w:pStyle w:val="PlainText"/>
        <w:rPr>
          <w:del w:id="268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6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CF9693" w14:textId="17778E18" w:rsidR="00461780" w:rsidRPr="00461780" w:rsidRDefault="00F37356" w:rsidP="00461780">
      <w:pPr>
        <w:pStyle w:val="PlainText"/>
        <w:rPr>
          <w:ins w:id="2684" w:author="Author" w:date="2020-02-14T18:23:00Z"/>
          <w:rFonts w:ascii="Courier New" w:hAnsi="Courier New" w:cs="Courier New"/>
        </w:rPr>
      </w:pPr>
      <w:del w:id="268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4D05FD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68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58F99E29" w14:textId="6092F2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I-MLR EQ 3 OR 4 THEN GOTO PUJHDP1</w:t>
      </w:r>
      <w:del w:id="26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666E09" w14:textId="77777777" w:rsidR="00F37356" w:rsidRPr="00F37356" w:rsidRDefault="00461780" w:rsidP="00F37356">
      <w:pPr>
        <w:pStyle w:val="PlainText"/>
        <w:rPr>
          <w:del w:id="26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ALL OTHERS GOTO PUJHRSN</w:t>
      </w:r>
      <w:del w:id="26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3569AD" w14:textId="7497FE9F" w:rsidR="00461780" w:rsidRPr="00461780" w:rsidRDefault="00F37356" w:rsidP="00461780">
      <w:pPr>
        <w:pStyle w:val="PlainText"/>
        <w:rPr>
          <w:ins w:id="2690" w:author="Author" w:date="2020-02-14T18:23:00Z"/>
          <w:rFonts w:ascii="Courier New" w:hAnsi="Courier New" w:cs="Courier New"/>
        </w:rPr>
      </w:pPr>
      <w:del w:id="26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2409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1960651" w14:textId="77777777" w:rsidR="00F37356" w:rsidRPr="00F37356" w:rsidRDefault="00461780" w:rsidP="00F37356">
      <w:pPr>
        <w:pStyle w:val="PlainText"/>
        <w:rPr>
          <w:del w:id="26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PUJHCK4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69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DEPENDENT NILF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69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422 - 423</w:t>
      </w:r>
      <w:del w:id="26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8ABD44" w14:textId="637D0D37" w:rsidR="00461780" w:rsidRPr="00461780" w:rsidRDefault="00F37356" w:rsidP="00461780">
      <w:pPr>
        <w:pStyle w:val="PlainText"/>
        <w:rPr>
          <w:ins w:id="2696" w:author="Author" w:date="2020-02-14T18:23:00Z"/>
          <w:rFonts w:ascii="Courier New" w:hAnsi="Courier New" w:cs="Courier New"/>
        </w:rPr>
      </w:pPr>
      <w:del w:id="26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58BC0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70F53C" w14:textId="77777777" w:rsidR="00F37356" w:rsidRPr="00F37356" w:rsidRDefault="00461780" w:rsidP="00F37356">
      <w:pPr>
        <w:pStyle w:val="PlainText"/>
        <w:rPr>
          <w:del w:id="269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6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6AB688" w14:textId="3B7CDB1C" w:rsidR="00461780" w:rsidRPr="00461780" w:rsidRDefault="00F37356" w:rsidP="00461780">
      <w:pPr>
        <w:pStyle w:val="PlainText"/>
        <w:rPr>
          <w:ins w:id="2700" w:author="Author" w:date="2020-02-14T18:23:00Z"/>
          <w:rFonts w:ascii="Courier New" w:hAnsi="Courier New" w:cs="Courier New"/>
        </w:rPr>
      </w:pPr>
      <w:del w:id="270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E986E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E828CC" w14:textId="3FEE929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ENTRY OF 2, D OR R IN PUDW4WK OR IN PUJHDP1O </w:t>
      </w:r>
      <w:del w:id="27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7209C1" w14:textId="3E7BA23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THEN GOTO PUJHCK5</w:t>
      </w:r>
      <w:del w:id="27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ED1466" w14:textId="280C257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IF ENTRY OF 1 IN PUDW4WK OR IN PUJHDP10</w:t>
      </w:r>
      <w:del w:id="27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343405" w14:textId="750683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THEN GOTO PUIO1INT</w:t>
      </w:r>
      <w:del w:id="27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BC68AE" w14:textId="1600D7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 xml:space="preserve">IF I-MLR EQUALS 1 OR 2 AND ENTRY IN </w:t>
      </w:r>
      <w:del w:id="27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088BEA" w14:textId="396465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PUJHRSN THEN GOTO PUJHCK5</w:t>
      </w:r>
      <w:del w:id="27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EC6C65" w14:textId="77777777" w:rsidR="00461780" w:rsidRPr="00461780" w:rsidRDefault="00461780" w:rsidP="00461780">
      <w:pPr>
        <w:pStyle w:val="PlainText"/>
        <w:rPr>
          <w:ins w:id="270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IF ENTRY IN PUJHRSN THEN GOTO PUIO1INT           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</w:p>
    <w:p w14:paraId="5B906A1C" w14:textId="77777777" w:rsidR="00F37356" w:rsidRPr="00F37356" w:rsidRDefault="00461780" w:rsidP="00F37356">
      <w:pPr>
        <w:pStyle w:val="PlainText"/>
        <w:rPr>
          <w:del w:id="2709" w:author="Author" w:date="2020-02-14T18:23:00Z"/>
          <w:rFonts w:ascii="Courier New" w:hAnsi="Courier New" w:cs="Courier New"/>
        </w:rPr>
      </w:pPr>
      <w:ins w:id="271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ALL OTHERS GOTO PUNLFCK1</w:t>
      </w:r>
      <w:del w:id="27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07371B" w14:textId="4E439428" w:rsidR="00461780" w:rsidRPr="00461780" w:rsidRDefault="00F37356" w:rsidP="00461780">
      <w:pPr>
        <w:pStyle w:val="PlainText"/>
        <w:rPr>
          <w:ins w:id="2712" w:author="Author" w:date="2020-02-14T18:23:00Z"/>
          <w:rFonts w:ascii="Courier New" w:hAnsi="Courier New" w:cs="Courier New"/>
        </w:rPr>
      </w:pPr>
      <w:del w:id="27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D9ED8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822F43" w14:textId="77777777" w:rsidR="00F37356" w:rsidRPr="00F37356" w:rsidRDefault="00461780" w:rsidP="00F37356">
      <w:pPr>
        <w:pStyle w:val="PlainText"/>
        <w:rPr>
          <w:del w:id="27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PUJHCK5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7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DEPENDENT NILF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71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424 - 425</w:t>
      </w:r>
      <w:del w:id="27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7A7BBC" w14:textId="635C0A49" w:rsidR="00461780" w:rsidRPr="00461780" w:rsidRDefault="00F37356" w:rsidP="00461780">
      <w:pPr>
        <w:pStyle w:val="PlainText"/>
        <w:rPr>
          <w:ins w:id="2718" w:author="Author" w:date="2020-02-14T18:23:00Z"/>
          <w:rFonts w:ascii="Courier New" w:hAnsi="Courier New" w:cs="Courier New"/>
        </w:rPr>
      </w:pPr>
      <w:del w:id="271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E9A26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03708E" w14:textId="77777777" w:rsidR="00F37356" w:rsidRPr="00F37356" w:rsidRDefault="00461780" w:rsidP="00F37356">
      <w:pPr>
        <w:pStyle w:val="PlainText"/>
        <w:rPr>
          <w:del w:id="272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7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0831B7" w14:textId="6801CFD9" w:rsidR="00461780" w:rsidRPr="00461780" w:rsidRDefault="00F37356" w:rsidP="00461780">
      <w:pPr>
        <w:pStyle w:val="PlainText"/>
        <w:rPr>
          <w:ins w:id="2722" w:author="Author" w:date="2020-02-14T18:23:00Z"/>
          <w:rFonts w:ascii="Courier New" w:hAnsi="Courier New" w:cs="Courier New"/>
        </w:rPr>
      </w:pPr>
      <w:del w:id="27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F6833B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B93CAAB" w14:textId="288FB6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I-IO1ICR EQUALS 1 OR I-IO1OCR </w:t>
      </w:r>
      <w:del w:id="27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D2D2E6" w14:textId="2C6BC4C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EQUALS 1 THEN GOTO PUIO1INT</w:t>
      </w:r>
      <w:del w:id="27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67E679" w14:textId="77777777" w:rsidR="00F37356" w:rsidRPr="00F37356" w:rsidRDefault="00461780" w:rsidP="00F37356">
      <w:pPr>
        <w:pStyle w:val="PlainText"/>
        <w:rPr>
          <w:del w:id="27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ALL OTHERS GOTO PUIOCK5</w:t>
      </w:r>
      <w:del w:id="27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F16DB0" w14:textId="560178F0" w:rsidR="00461780" w:rsidRPr="00461780" w:rsidRDefault="00F37356" w:rsidP="00461780">
      <w:pPr>
        <w:pStyle w:val="PlainText"/>
        <w:rPr>
          <w:ins w:id="2728" w:author="Author" w:date="2020-02-14T18:23:00Z"/>
          <w:rFonts w:ascii="Courier New" w:hAnsi="Courier New" w:cs="Courier New"/>
        </w:rPr>
      </w:pPr>
      <w:del w:id="2729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3A09D24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730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25D3CEDF" w14:textId="5F1648A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PUIODP1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7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MONTH, IT WAS REPORTED THAT YOU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73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426 - 427</w:t>
      </w:r>
      <w:del w:id="27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B410E3" w14:textId="74EDCEF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WORKED FOR (EMPLOYER'S NAME).  DO </w:t>
      </w:r>
      <w:del w:id="27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F8A012" w14:textId="6229983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STILL WORK FOR (EMPLOYER'S NAME)</w:t>
      </w:r>
      <w:del w:id="27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C18910" w14:textId="77777777" w:rsidR="00F37356" w:rsidRPr="00F37356" w:rsidRDefault="00461780" w:rsidP="00F37356">
      <w:pPr>
        <w:pStyle w:val="PlainText"/>
        <w:rPr>
          <w:del w:id="27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(AT YOUR MAIN JOB)?</w:t>
      </w:r>
      <w:del w:id="27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219095" w14:textId="4BB41A28" w:rsidR="00461780" w:rsidRPr="00461780" w:rsidRDefault="00F37356" w:rsidP="00461780">
      <w:pPr>
        <w:pStyle w:val="PlainText"/>
        <w:rPr>
          <w:ins w:id="2738" w:author="Author" w:date="2020-02-14T18:23:00Z"/>
          <w:rFonts w:ascii="Courier New" w:hAnsi="Courier New" w:cs="Courier New"/>
        </w:rPr>
      </w:pPr>
      <w:del w:id="27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EB466E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75C475F" w14:textId="77777777" w:rsidR="00F37356" w:rsidRPr="00F37356" w:rsidRDefault="00461780" w:rsidP="00F37356">
      <w:pPr>
        <w:pStyle w:val="PlainText"/>
        <w:rPr>
          <w:del w:id="27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7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DC0C9A" w14:textId="0A2AF55C" w:rsidR="00461780" w:rsidRPr="00461780" w:rsidRDefault="00F37356" w:rsidP="00461780">
      <w:pPr>
        <w:pStyle w:val="PlainText"/>
        <w:rPr>
          <w:ins w:id="2742" w:author="Author" w:date="2020-02-14T18:23:00Z"/>
          <w:rFonts w:ascii="Courier New" w:hAnsi="Courier New" w:cs="Courier New"/>
        </w:rPr>
      </w:pPr>
      <w:del w:id="27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DC264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B4F2FD" w14:textId="2D1388D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7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755F58" w14:textId="77777777" w:rsidR="00F37356" w:rsidRPr="00F37356" w:rsidRDefault="00461780" w:rsidP="00F37356">
      <w:pPr>
        <w:pStyle w:val="PlainText"/>
        <w:rPr>
          <w:del w:id="274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7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DAD084" w14:textId="6ED7987E" w:rsidR="00461780" w:rsidRPr="00461780" w:rsidRDefault="00F37356" w:rsidP="00461780">
      <w:pPr>
        <w:pStyle w:val="PlainText"/>
        <w:rPr>
          <w:ins w:id="2747" w:author="Author" w:date="2020-02-14T18:23:00Z"/>
          <w:rFonts w:ascii="Courier New" w:hAnsi="Courier New" w:cs="Courier New"/>
        </w:rPr>
      </w:pPr>
      <w:del w:id="27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7E347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B085C3" w14:textId="4C60757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PUIODP2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7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HAVE THE USUAL ACTIVITIES AND DUTIES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75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428 - 429</w:t>
      </w:r>
      <w:del w:id="27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885305" w14:textId="77777777" w:rsidR="00F37356" w:rsidRPr="00F37356" w:rsidRDefault="00461780" w:rsidP="00F37356">
      <w:pPr>
        <w:pStyle w:val="PlainText"/>
        <w:rPr>
          <w:del w:id="275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OF YOUR JOB CHANGED SINCE LAST MONTH?</w:t>
      </w:r>
      <w:del w:id="27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086853" w14:textId="27E59E0A" w:rsidR="00461780" w:rsidRPr="00461780" w:rsidRDefault="00F37356" w:rsidP="00461780">
      <w:pPr>
        <w:pStyle w:val="PlainText"/>
        <w:rPr>
          <w:ins w:id="2754" w:author="Author" w:date="2020-02-14T18:23:00Z"/>
          <w:rFonts w:ascii="Courier New" w:hAnsi="Courier New" w:cs="Courier New"/>
        </w:rPr>
      </w:pPr>
      <w:del w:id="27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9713D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ECBA74" w14:textId="77777777" w:rsidR="00F37356" w:rsidRPr="00F37356" w:rsidRDefault="00461780" w:rsidP="00F37356">
      <w:pPr>
        <w:pStyle w:val="PlainText"/>
        <w:rPr>
          <w:del w:id="27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7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E1EBB6" w14:textId="4AB9BF4B" w:rsidR="00461780" w:rsidRPr="00461780" w:rsidRDefault="00F37356" w:rsidP="00461780">
      <w:pPr>
        <w:pStyle w:val="PlainText"/>
        <w:rPr>
          <w:ins w:id="2758" w:author="Author" w:date="2020-02-14T18:23:00Z"/>
          <w:rFonts w:ascii="Courier New" w:hAnsi="Courier New" w:cs="Courier New"/>
        </w:rPr>
      </w:pPr>
      <w:del w:id="27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A1C8A9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3FCDAA2" w14:textId="52EC813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7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258361" w14:textId="77777777" w:rsidR="00F37356" w:rsidRPr="00F37356" w:rsidRDefault="00461780" w:rsidP="00F37356">
      <w:pPr>
        <w:pStyle w:val="PlainText"/>
        <w:rPr>
          <w:del w:id="27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7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5C395E" w14:textId="782DF1C2" w:rsidR="00461780" w:rsidRPr="00461780" w:rsidRDefault="00F37356" w:rsidP="00461780">
      <w:pPr>
        <w:pStyle w:val="PlainText"/>
        <w:rPr>
          <w:ins w:id="2763" w:author="Author" w:date="2020-02-14T18:23:00Z"/>
          <w:rFonts w:ascii="Courier New" w:hAnsi="Courier New" w:cs="Courier New"/>
        </w:rPr>
      </w:pPr>
      <w:del w:id="27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118DB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7557CE" w14:textId="4BF2C0C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PUIODP3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7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LAST MONTH YOU WERE REPORTED AS (A/AN)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76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430 - 431</w:t>
      </w:r>
      <w:del w:id="27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B63C86" w14:textId="3ADAD75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(OCCUPATION) AND YOUR USUAL ACTIVITIES WERE </w:t>
      </w:r>
      <w:del w:id="27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3CAD7A" w14:textId="78848C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(DESCRIPTION).  IS THIS AN ACCURATE  </w:t>
      </w:r>
      <w:del w:id="27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20771D" w14:textId="77777777" w:rsidR="00F37356" w:rsidRPr="00F37356" w:rsidRDefault="00461780" w:rsidP="00F37356">
      <w:pPr>
        <w:pStyle w:val="PlainText"/>
        <w:rPr>
          <w:del w:id="27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DESCRIPTION OF YOUR CURRENT JOB?</w:t>
      </w:r>
      <w:del w:id="27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D8287E" w14:textId="48863A6C" w:rsidR="00461780" w:rsidRPr="00461780" w:rsidRDefault="00F37356" w:rsidP="00461780">
      <w:pPr>
        <w:pStyle w:val="PlainText"/>
        <w:rPr>
          <w:ins w:id="2772" w:author="Author" w:date="2020-02-14T18:23:00Z"/>
          <w:rFonts w:ascii="Courier New" w:hAnsi="Courier New" w:cs="Courier New"/>
        </w:rPr>
      </w:pPr>
      <w:del w:id="27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96375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07C257D" w14:textId="77777777" w:rsidR="00F37356" w:rsidRPr="00F37356" w:rsidRDefault="00461780" w:rsidP="00F37356">
      <w:pPr>
        <w:pStyle w:val="PlainText"/>
        <w:rPr>
          <w:del w:id="27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7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D544EA" w14:textId="15B7079A" w:rsidR="00461780" w:rsidRPr="00461780" w:rsidRDefault="00F37356" w:rsidP="00461780">
      <w:pPr>
        <w:pStyle w:val="PlainText"/>
        <w:rPr>
          <w:ins w:id="2776" w:author="Author" w:date="2020-02-14T18:23:00Z"/>
          <w:rFonts w:ascii="Courier New" w:hAnsi="Courier New" w:cs="Courier New"/>
        </w:rPr>
      </w:pPr>
      <w:del w:id="27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C1B6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D72D47D" w14:textId="29AB549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27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D92728" w14:textId="77777777" w:rsidR="00F37356" w:rsidRPr="00F37356" w:rsidRDefault="00461780" w:rsidP="00F37356">
      <w:pPr>
        <w:pStyle w:val="PlainText"/>
        <w:rPr>
          <w:del w:id="27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27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4E943A" w14:textId="21BFFE81" w:rsidR="00461780" w:rsidRPr="00461780" w:rsidRDefault="00F37356" w:rsidP="00461780">
      <w:pPr>
        <w:pStyle w:val="PlainText"/>
        <w:rPr>
          <w:ins w:id="2781" w:author="Author" w:date="2020-02-14T18:23:00Z"/>
          <w:rFonts w:ascii="Courier New" w:hAnsi="Courier New" w:cs="Courier New"/>
        </w:rPr>
      </w:pPr>
      <w:del w:id="27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699669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016986" w14:textId="5D934D9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PEIO1COW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INDIVIDUAL CLASS OF WORKER CODE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432 - 433</w:t>
      </w:r>
      <w:del w:id="27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147291" w14:textId="77777777" w:rsidR="00F37356" w:rsidRPr="00F37356" w:rsidRDefault="00461780" w:rsidP="00F37356">
      <w:pPr>
        <w:pStyle w:val="PlainText"/>
        <w:rPr>
          <w:del w:id="278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ON FIRST JOB </w:t>
      </w:r>
      <w:del w:id="27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3A1C24" w14:textId="667C2746" w:rsidR="00461780" w:rsidRPr="00461780" w:rsidRDefault="00F37356" w:rsidP="00461780">
      <w:pPr>
        <w:pStyle w:val="PlainText"/>
        <w:rPr>
          <w:ins w:id="2786" w:author="Author" w:date="2020-02-14T18:23:00Z"/>
          <w:rFonts w:ascii="Courier New" w:hAnsi="Courier New" w:cs="Courier New"/>
        </w:rPr>
      </w:pPr>
      <w:del w:id="27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56381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B3A2B9" w14:textId="43FB995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NOTE:  A PEIO1COW CODE CAN BE ASSIGNED </w:t>
      </w:r>
      <w:del w:id="27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768C84" w14:textId="2636BAE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EVEN IF AN INDIVIDUAL IS NOT CURRENTLY</w:t>
      </w:r>
      <w:del w:id="27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AD2C60" w14:textId="77777777" w:rsidR="00F37356" w:rsidRPr="00F37356" w:rsidRDefault="00461780" w:rsidP="00F37356">
      <w:pPr>
        <w:pStyle w:val="PlainText"/>
        <w:rPr>
          <w:del w:id="279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EMPLOYED.</w:t>
      </w:r>
      <w:del w:id="27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F980B8" w14:textId="3A8C2D67" w:rsidR="00461780" w:rsidRPr="00461780" w:rsidRDefault="00F37356" w:rsidP="00461780">
      <w:pPr>
        <w:pStyle w:val="PlainText"/>
        <w:rPr>
          <w:ins w:id="2792" w:author="Author" w:date="2020-02-14T18:23:00Z"/>
          <w:rFonts w:ascii="Courier New" w:hAnsi="Courier New" w:cs="Courier New"/>
        </w:rPr>
      </w:pPr>
      <w:del w:id="27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CBC16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C651FF" w14:textId="2EB689A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(PEMLR = 1-3) OR </w:t>
      </w:r>
      <w:del w:id="27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448079" w14:textId="2BCCBA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(PEMLR = 4 AND PELKLWO = 1-2) OR </w:t>
      </w:r>
      <w:del w:id="27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017DD1" w14:textId="680B008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(PEMLR = 5 AND (PENLFJH = 1 OR PEJHWKO = 1))</w:t>
      </w:r>
      <w:del w:id="27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44AF4A" w14:textId="0921346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(PEMLR = 6 AND PENLFJH = 1) OR</w:t>
      </w:r>
      <w:del w:id="27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E3638C" w14:textId="77777777" w:rsidR="00F37356" w:rsidRPr="00F37356" w:rsidRDefault="00461780" w:rsidP="00F37356">
      <w:pPr>
        <w:pStyle w:val="PlainText"/>
        <w:rPr>
          <w:del w:id="279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(PEMLR = 7 AND (PENLFJH = 1 OR PEJHWKO = 1))</w:t>
      </w:r>
      <w:del w:id="27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058719" w14:textId="036EEACC" w:rsidR="00461780" w:rsidRPr="00461780" w:rsidRDefault="00F37356" w:rsidP="00461780">
      <w:pPr>
        <w:pStyle w:val="PlainText"/>
        <w:rPr>
          <w:ins w:id="2800" w:author="Author" w:date="2020-02-14T18:23:00Z"/>
          <w:rFonts w:ascii="Courier New" w:hAnsi="Courier New" w:cs="Courier New"/>
        </w:rPr>
      </w:pPr>
      <w:del w:id="280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1C7C1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1324E07" w14:textId="77777777" w:rsidR="00F37356" w:rsidRPr="00F37356" w:rsidRDefault="00461780" w:rsidP="00F37356">
      <w:pPr>
        <w:pStyle w:val="PlainText"/>
        <w:rPr>
          <w:del w:id="280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8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D02B36" w14:textId="11E84C0C" w:rsidR="00461780" w:rsidRPr="00461780" w:rsidRDefault="00F37356" w:rsidP="00461780">
      <w:pPr>
        <w:pStyle w:val="PlainText"/>
        <w:rPr>
          <w:ins w:id="2804" w:author="Author" w:date="2020-02-14T18:23:00Z"/>
          <w:rFonts w:ascii="Courier New" w:hAnsi="Courier New" w:cs="Courier New"/>
        </w:rPr>
      </w:pPr>
      <w:del w:id="280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1686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2C9BA2" w14:textId="17BA123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GOVERNMENT - FEDERAL</w:t>
      </w:r>
      <w:del w:id="28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5B8280" w14:textId="585AC2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</w:t>
      </w:r>
      <w:r w:rsidRPr="00461780">
        <w:rPr>
          <w:rFonts w:ascii="Courier New" w:hAnsi="Courier New" w:cs="Courier New"/>
        </w:rPr>
        <w:tab/>
        <w:t xml:space="preserve">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GOVERNMENT - STATE</w:t>
      </w:r>
      <w:del w:id="28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AA35FA" w14:textId="2CF673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</w:t>
      </w:r>
      <w:r w:rsidRPr="00461780">
        <w:rPr>
          <w:rFonts w:ascii="Courier New" w:hAnsi="Courier New" w:cs="Courier New"/>
        </w:rPr>
        <w:tab/>
        <w:t xml:space="preserve">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GOVERNMENT - LOCAL</w:t>
      </w:r>
      <w:del w:id="28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E58A9D" w14:textId="05C8DCD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</w:t>
      </w:r>
      <w:r w:rsidRPr="00461780">
        <w:rPr>
          <w:rFonts w:ascii="Courier New" w:hAnsi="Courier New" w:cs="Courier New"/>
        </w:rPr>
        <w:tab/>
        <w:t xml:space="preserve">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PRIVATE, FOR PROFIT</w:t>
      </w:r>
      <w:del w:id="28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039E3A" w14:textId="05CC732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</w:t>
      </w:r>
      <w:r w:rsidRPr="00461780">
        <w:rPr>
          <w:rFonts w:ascii="Courier New" w:hAnsi="Courier New" w:cs="Courier New"/>
        </w:rPr>
        <w:tab/>
        <w:t xml:space="preserve">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PRIVATE, NONPROFIT</w:t>
      </w:r>
      <w:del w:id="28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D9CDD7" w14:textId="0F6B6E1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</w:t>
      </w:r>
      <w:r w:rsidRPr="00461780">
        <w:rPr>
          <w:rFonts w:ascii="Courier New" w:hAnsi="Courier New" w:cs="Courier New"/>
        </w:rPr>
        <w:tab/>
        <w:t xml:space="preserve">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SELF-EMPLOYED, INCORPORATED</w:t>
      </w:r>
      <w:del w:id="28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BAA8D7" w14:textId="276B8C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SELF-EMPLOYED, UNINCORPORATED</w:t>
      </w:r>
      <w:del w:id="28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F509CD" w14:textId="77777777" w:rsidR="00F37356" w:rsidRPr="00F37356" w:rsidRDefault="00461780" w:rsidP="00F37356">
      <w:pPr>
        <w:pStyle w:val="PlainText"/>
        <w:rPr>
          <w:del w:id="28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WITHOUT PAY</w:t>
      </w:r>
      <w:del w:id="28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EC2422" w14:textId="4A85EFE3" w:rsidR="00461780" w:rsidRPr="00461780" w:rsidRDefault="00F37356" w:rsidP="00461780">
      <w:pPr>
        <w:pStyle w:val="PlainText"/>
        <w:rPr>
          <w:ins w:id="2815" w:author="Author" w:date="2020-02-14T18:23:00Z"/>
          <w:rFonts w:ascii="Courier New" w:hAnsi="Courier New" w:cs="Courier New"/>
        </w:rPr>
      </w:pPr>
      <w:del w:id="28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C3318F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52D72A" w14:textId="27C856D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PUIO1MFG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IS THIS BUSINESS OR ORGANIZATION MAINLY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81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434 - 435</w:t>
      </w:r>
      <w:del w:id="28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1528A6" w14:textId="4BB7B2A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MANUFACTURING, RETAIL TRADE, </w:t>
      </w:r>
      <w:del w:id="28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4E380A" w14:textId="77777777" w:rsidR="00F37356" w:rsidRPr="00F37356" w:rsidRDefault="00461780" w:rsidP="00F37356">
      <w:pPr>
        <w:pStyle w:val="PlainText"/>
        <w:rPr>
          <w:del w:id="282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WHOLESALE TRADE,  OR SOMETHING ELSE?</w:t>
      </w:r>
      <w:del w:id="28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C5193B" w14:textId="10C8C362" w:rsidR="00461780" w:rsidRPr="00461780" w:rsidRDefault="00F37356" w:rsidP="00461780">
      <w:pPr>
        <w:pStyle w:val="PlainText"/>
        <w:rPr>
          <w:ins w:id="2822" w:author="Author" w:date="2020-02-14T18:23:00Z"/>
          <w:rFonts w:ascii="Courier New" w:hAnsi="Courier New" w:cs="Courier New"/>
        </w:rPr>
      </w:pPr>
      <w:del w:id="28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65DDB9" w14:textId="77777777" w:rsidR="00461780" w:rsidRPr="00461780" w:rsidRDefault="00461780" w:rsidP="00461780">
      <w:pPr>
        <w:pStyle w:val="PlainText"/>
        <w:rPr>
          <w:ins w:id="2824" w:author="Author" w:date="2020-02-14T18:23:00Z"/>
          <w:rFonts w:ascii="Courier New" w:hAnsi="Courier New" w:cs="Courier New"/>
        </w:rPr>
      </w:pPr>
    </w:p>
    <w:p w14:paraId="60F7F49F" w14:textId="77777777" w:rsidR="00461780" w:rsidRPr="00461780" w:rsidRDefault="00461780" w:rsidP="00461780">
      <w:pPr>
        <w:pStyle w:val="PlainText"/>
        <w:rPr>
          <w:ins w:id="2825" w:author="Author" w:date="2020-02-14T18:23:00Z"/>
          <w:rFonts w:ascii="Courier New" w:hAnsi="Courier New" w:cs="Courier New"/>
        </w:rPr>
      </w:pPr>
    </w:p>
    <w:p w14:paraId="23705F9D" w14:textId="77777777" w:rsidR="00461780" w:rsidRPr="00461780" w:rsidRDefault="00461780" w:rsidP="00461780">
      <w:pPr>
        <w:pStyle w:val="PlainText"/>
        <w:rPr>
          <w:ins w:id="2826" w:author="Author" w:date="2020-02-14T18:23:00Z"/>
          <w:rFonts w:ascii="Courier New" w:hAnsi="Courier New" w:cs="Courier New"/>
        </w:rPr>
      </w:pPr>
    </w:p>
    <w:p w14:paraId="2910DA6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0FC41B9" w14:textId="77777777" w:rsidR="00F37356" w:rsidRPr="00F37356" w:rsidRDefault="00461780" w:rsidP="00F37356">
      <w:pPr>
        <w:pStyle w:val="PlainText"/>
        <w:rPr>
          <w:del w:id="28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8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98AA59" w14:textId="687215BE" w:rsidR="00461780" w:rsidRPr="00461780" w:rsidRDefault="00F37356" w:rsidP="00461780">
      <w:pPr>
        <w:pStyle w:val="PlainText"/>
        <w:rPr>
          <w:ins w:id="2829" w:author="Author" w:date="2020-02-14T18:23:00Z"/>
          <w:rFonts w:ascii="Courier New" w:hAnsi="Courier New" w:cs="Courier New"/>
        </w:rPr>
      </w:pPr>
      <w:del w:id="28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CBB98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99356E" w14:textId="7BB91B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MANUFACTURING</w:t>
      </w:r>
      <w:del w:id="28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A37815" w14:textId="075DFE2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RETAIL TRADE</w:t>
      </w:r>
      <w:del w:id="28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427D2A" w14:textId="3BEB60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WHOLESALE TRADE</w:t>
      </w:r>
      <w:del w:id="28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F33B1E" w14:textId="77777777" w:rsidR="00F37356" w:rsidRPr="00F37356" w:rsidRDefault="00461780" w:rsidP="00F37356">
      <w:pPr>
        <w:pStyle w:val="PlainText"/>
        <w:rPr>
          <w:del w:id="28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SOMETHING ELSE</w:t>
      </w:r>
      <w:del w:id="28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C8B5A9" w14:textId="412FDCDE" w:rsidR="00461780" w:rsidRPr="00461780" w:rsidRDefault="00F37356" w:rsidP="00461780">
      <w:pPr>
        <w:pStyle w:val="PlainText"/>
        <w:rPr>
          <w:ins w:id="2836" w:author="Author" w:date="2020-02-14T18:23:00Z"/>
          <w:rFonts w:ascii="Courier New" w:hAnsi="Courier New" w:cs="Courier New"/>
        </w:rPr>
      </w:pPr>
      <w:del w:id="28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EDE27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B628E6F" w14:textId="77777777" w:rsidR="00F37356" w:rsidRPr="00F37356" w:rsidRDefault="00461780" w:rsidP="00F37356">
      <w:pPr>
        <w:pStyle w:val="PlainText"/>
        <w:rPr>
          <w:del w:id="28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PADDING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Main Job I &amp; O Codes moved to columns 856 - 863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83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436 - 441</w:t>
      </w:r>
      <w:del w:id="28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15F9C5" w14:textId="0EFF237A" w:rsidR="00461780" w:rsidRPr="00461780" w:rsidRDefault="00F37356" w:rsidP="00461780">
      <w:pPr>
        <w:pStyle w:val="PlainText"/>
        <w:rPr>
          <w:ins w:id="2841" w:author="Author" w:date="2020-02-14T18:23:00Z"/>
          <w:rFonts w:ascii="Courier New" w:hAnsi="Courier New" w:cs="Courier New"/>
        </w:rPr>
      </w:pPr>
      <w:del w:id="28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1BF52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E9892F0" w14:textId="4D681E5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PEIO2COW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INDIVIDUAL CLASS OF WORKER 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84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442 - 443</w:t>
      </w:r>
      <w:del w:id="28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49DCC1" w14:textId="2E6099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SECOND JOB. </w:t>
      </w:r>
      <w:del w:id="28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A68A3E" w14:textId="4AE1BF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NOTE:  FOR THOSE SELF-EMPLOYED UNINCORPORATED </w:t>
      </w:r>
      <w:del w:id="28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1233DC" w14:textId="51777F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ON THEIR FIRST JOB, THIS SHOULD HAVE A RESPONSE</w:t>
      </w:r>
      <w:del w:id="28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5C2F66" w14:textId="706E783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EVERY MONTH.  FOR ALL OTHERS, THIS SHOULD ONLY </w:t>
      </w:r>
      <w:del w:id="28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07D922" w14:textId="77777777" w:rsidR="00F37356" w:rsidRPr="00F37356" w:rsidRDefault="00461780" w:rsidP="00F37356">
      <w:pPr>
        <w:pStyle w:val="PlainText"/>
        <w:rPr>
          <w:del w:id="28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HAVE A VALUE IN OUT-GOING ROTATIONS.</w:t>
      </w:r>
      <w:del w:id="28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9349E7" w14:textId="1D21DBE0" w:rsidR="00461780" w:rsidRPr="00461780" w:rsidRDefault="00F37356" w:rsidP="00461780">
      <w:pPr>
        <w:pStyle w:val="PlainText"/>
        <w:rPr>
          <w:ins w:id="2851" w:author="Author" w:date="2020-02-14T18:23:00Z"/>
          <w:rFonts w:ascii="Courier New" w:hAnsi="Courier New" w:cs="Courier New"/>
        </w:rPr>
      </w:pPr>
      <w:del w:id="28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86E15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FCD0C8" w14:textId="77777777" w:rsidR="00F37356" w:rsidRPr="00F37356" w:rsidRDefault="00461780" w:rsidP="00F37356">
      <w:pPr>
        <w:pStyle w:val="PlainText"/>
        <w:rPr>
          <w:del w:id="285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 and PEMJOT = 1 AND HRMIS = 4,8</w:t>
      </w:r>
      <w:del w:id="28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7F5F7C" w14:textId="1BE2492C" w:rsidR="00461780" w:rsidRPr="00461780" w:rsidRDefault="00F37356" w:rsidP="00461780">
      <w:pPr>
        <w:pStyle w:val="PlainText"/>
        <w:rPr>
          <w:ins w:id="2855" w:author="Author" w:date="2020-02-14T18:23:00Z"/>
          <w:rFonts w:ascii="Courier New" w:hAnsi="Courier New" w:cs="Courier New"/>
        </w:rPr>
      </w:pPr>
      <w:del w:id="28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7ED73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31DDF85" w14:textId="77777777" w:rsidR="00F37356" w:rsidRPr="00F37356" w:rsidRDefault="00461780" w:rsidP="00F37356">
      <w:pPr>
        <w:pStyle w:val="PlainText"/>
        <w:rPr>
          <w:del w:id="285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8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13112C" w14:textId="3C14D68C" w:rsidR="00461780" w:rsidRPr="00461780" w:rsidRDefault="00F37356" w:rsidP="00461780">
      <w:pPr>
        <w:pStyle w:val="PlainText"/>
        <w:rPr>
          <w:ins w:id="2859" w:author="Author" w:date="2020-02-14T18:23:00Z"/>
          <w:rFonts w:ascii="Courier New" w:hAnsi="Courier New" w:cs="Courier New"/>
        </w:rPr>
      </w:pPr>
      <w:del w:id="286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886CE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9AD076" w14:textId="06777B8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GOVERNMENT - FEDERAL</w:t>
      </w:r>
      <w:del w:id="28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3C2A9E" w14:textId="30CB76A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GOVERNMENT - STATE</w:t>
      </w:r>
      <w:del w:id="28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3BAAAB" w14:textId="0894123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GOVERNMENT - LOCAL</w:t>
      </w:r>
      <w:del w:id="28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0F2F98" w14:textId="338B227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PRIVATE, FOR PROFIT</w:t>
      </w:r>
      <w:del w:id="28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A1D360" w14:textId="7BB522D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PRIVATE, NONPROFIT</w:t>
      </w:r>
      <w:del w:id="28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36FF11" w14:textId="6F0576A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 xml:space="preserve">SELF-EMPLOYED, INCORPORATED                                 </w:t>
      </w:r>
      <w:del w:id="28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E3E5F2" w14:textId="3FA4DC1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SELF-EMPLOYED, UNINCORPORATED</w:t>
      </w:r>
      <w:del w:id="28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9B99CC" w14:textId="77777777" w:rsidR="00F37356" w:rsidRPr="00F37356" w:rsidRDefault="00461780" w:rsidP="00F37356">
      <w:pPr>
        <w:pStyle w:val="PlainText"/>
        <w:rPr>
          <w:del w:id="286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WITHOUT PAY</w:t>
      </w:r>
      <w:del w:id="28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F96CA6" w14:textId="1667F93C" w:rsidR="00461780" w:rsidRPr="00461780" w:rsidRDefault="00F37356" w:rsidP="00461780">
      <w:pPr>
        <w:pStyle w:val="PlainText"/>
        <w:rPr>
          <w:ins w:id="2870" w:author="Author" w:date="2020-02-14T18:23:00Z"/>
          <w:rFonts w:ascii="Courier New" w:hAnsi="Courier New" w:cs="Courier New"/>
        </w:rPr>
      </w:pPr>
      <w:del w:id="287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7CA002F" w14:textId="77777777" w:rsidR="00461780" w:rsidRPr="00461780" w:rsidRDefault="00461780" w:rsidP="00461780">
      <w:pPr>
        <w:pStyle w:val="PlainText"/>
        <w:rPr>
          <w:ins w:id="2872" w:author="Author" w:date="2020-02-14T18:23:00Z"/>
          <w:rFonts w:ascii="Courier New" w:hAnsi="Courier New" w:cs="Courier New"/>
        </w:rPr>
      </w:pPr>
      <w:ins w:id="2873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4B75E9C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968E47" w14:textId="4C2917E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PUIO2MFG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IS THIS BUSINESS OR ORGANIZATION MAINLY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87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444 - 445</w:t>
      </w:r>
      <w:del w:id="28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DCED7D" w14:textId="5F87D37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MANUFACTURING, RETAIL TRADE, WHOLESALE TRADE, </w:t>
      </w:r>
      <w:del w:id="28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C83313" w14:textId="77777777" w:rsidR="00F37356" w:rsidRPr="00F37356" w:rsidRDefault="00461780" w:rsidP="00F37356">
      <w:pPr>
        <w:pStyle w:val="PlainText"/>
        <w:rPr>
          <w:del w:id="28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SOMETHING ELSE?</w:t>
      </w:r>
      <w:del w:id="28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8FE159" w14:textId="335C5E9B" w:rsidR="00461780" w:rsidRPr="00461780" w:rsidRDefault="00F37356" w:rsidP="00461780">
      <w:pPr>
        <w:pStyle w:val="PlainText"/>
        <w:rPr>
          <w:ins w:id="2879" w:author="Author" w:date="2020-02-14T18:23:00Z"/>
          <w:rFonts w:ascii="Courier New" w:hAnsi="Courier New" w:cs="Courier New"/>
        </w:rPr>
      </w:pPr>
      <w:del w:id="28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C506C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A64024" w14:textId="77777777" w:rsidR="00F37356" w:rsidRPr="00F37356" w:rsidRDefault="00461780" w:rsidP="00F37356">
      <w:pPr>
        <w:pStyle w:val="PlainText"/>
        <w:rPr>
          <w:del w:id="288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8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A2966E" w14:textId="79F78B21" w:rsidR="00461780" w:rsidRPr="00461780" w:rsidRDefault="00F37356" w:rsidP="00461780">
      <w:pPr>
        <w:pStyle w:val="PlainText"/>
        <w:rPr>
          <w:ins w:id="2883" w:author="Author" w:date="2020-02-14T18:23:00Z"/>
          <w:rFonts w:ascii="Courier New" w:hAnsi="Courier New" w:cs="Courier New"/>
        </w:rPr>
      </w:pPr>
      <w:del w:id="28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871B70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8762CE" w14:textId="28A15A1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MANUFACTURING</w:t>
      </w:r>
      <w:del w:id="28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E65BD0" w14:textId="510ADE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RETAIL TRADE</w:t>
      </w:r>
      <w:del w:id="28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5D38D2" w14:textId="290212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WHOLESALE TRADE</w:t>
      </w:r>
      <w:del w:id="28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9BA4FF" w14:textId="77777777" w:rsidR="00F37356" w:rsidRPr="00F37356" w:rsidRDefault="00461780" w:rsidP="00F37356">
      <w:pPr>
        <w:pStyle w:val="PlainText"/>
        <w:rPr>
          <w:del w:id="28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SOMETHING ELSE</w:t>
      </w:r>
      <w:del w:id="28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598650" w14:textId="2115A142" w:rsidR="00461780" w:rsidRPr="00461780" w:rsidRDefault="00F37356" w:rsidP="00461780">
      <w:pPr>
        <w:pStyle w:val="PlainText"/>
        <w:rPr>
          <w:ins w:id="2890" w:author="Author" w:date="2020-02-14T18:23:00Z"/>
          <w:rFonts w:ascii="Courier New" w:hAnsi="Courier New" w:cs="Courier New"/>
        </w:rPr>
      </w:pPr>
      <w:del w:id="28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D82837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72F95D" w14:textId="77777777" w:rsidR="00F37356" w:rsidRPr="00F37356" w:rsidRDefault="00461780" w:rsidP="00F37356">
      <w:pPr>
        <w:pStyle w:val="PlainText"/>
        <w:rPr>
          <w:del w:id="28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PADDING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Second Job I &amp; O codes moved to columns 864 - 871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89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446 - 451</w:t>
      </w:r>
      <w:del w:id="28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FAC60D" w14:textId="1ED54944" w:rsidR="00461780" w:rsidRPr="00461780" w:rsidRDefault="00F37356" w:rsidP="00461780">
      <w:pPr>
        <w:pStyle w:val="PlainText"/>
        <w:rPr>
          <w:ins w:id="2895" w:author="Author" w:date="2020-02-14T18:23:00Z"/>
          <w:rFonts w:ascii="Courier New" w:hAnsi="Courier New" w:cs="Courier New"/>
        </w:rPr>
      </w:pPr>
      <w:del w:id="289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8C956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14C3821" w14:textId="7EED94F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 &amp; O CHECK ITEM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89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452 - 453</w:t>
      </w:r>
      <w:del w:id="28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78F197" w14:textId="77777777" w:rsidR="00F37356" w:rsidRPr="00F37356" w:rsidRDefault="00461780" w:rsidP="00F37356">
      <w:pPr>
        <w:pStyle w:val="PlainText"/>
        <w:rPr>
          <w:del w:id="289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DEPENDENT I AND O</w:t>
      </w:r>
      <w:del w:id="29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122E2B" w14:textId="69D925AA" w:rsidR="00461780" w:rsidRPr="00461780" w:rsidRDefault="00F37356" w:rsidP="00461780">
      <w:pPr>
        <w:pStyle w:val="PlainText"/>
        <w:rPr>
          <w:ins w:id="2901" w:author="Author" w:date="2020-02-14T18:23:00Z"/>
          <w:rFonts w:ascii="Courier New" w:hAnsi="Courier New" w:cs="Courier New"/>
        </w:rPr>
      </w:pPr>
      <w:del w:id="29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81FB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86D5AE" w14:textId="77777777" w:rsidR="00F37356" w:rsidRPr="00F37356" w:rsidRDefault="00461780" w:rsidP="00F37356">
      <w:pPr>
        <w:pStyle w:val="PlainText"/>
        <w:rPr>
          <w:del w:id="29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9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A7473C" w14:textId="31C055C5" w:rsidR="00461780" w:rsidRPr="00461780" w:rsidRDefault="00F37356" w:rsidP="00461780">
      <w:pPr>
        <w:pStyle w:val="PlainText"/>
        <w:rPr>
          <w:ins w:id="2905" w:author="Author" w:date="2020-02-14T18:23:00Z"/>
          <w:rFonts w:ascii="Courier New" w:hAnsi="Courier New" w:cs="Courier New"/>
        </w:rPr>
      </w:pPr>
      <w:del w:id="29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64CAB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C1F3D9" w14:textId="3AA72D1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{MISCK EQ 1 OR 5) </w:t>
      </w:r>
      <w:del w:id="29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B4A119" w14:textId="3A7908D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MISCK EQ 2-4, 6-8 AND I-MLR EQ 3-7)</w:t>
      </w:r>
      <w:del w:id="29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95310B" w14:textId="50542E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AND ENTRY OF 1 IN ABS} THEN GOTO PUIO1INT</w:t>
      </w:r>
      <w:del w:id="29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876197" w14:textId="4891E95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 xml:space="preserve">IF (MISCK EQ 1 OR 5) </w:t>
      </w:r>
      <w:del w:id="29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B7BB97" w14:textId="20B0AE6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{(MISCK EQ 2-4, 6-8 AND I-MLR EQ 3-7)</w:t>
      </w:r>
      <w:del w:id="29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A4729D" w14:textId="351F876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AND ( ENTRY OF 1 IN WK OR HRCK7-C IS BLANK, 1-3)} </w:t>
      </w:r>
      <w:del w:id="29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9B2A8E" w14:textId="77777777" w:rsidR="00F37356" w:rsidRPr="00F37356" w:rsidRDefault="00461780" w:rsidP="00F37356">
      <w:pPr>
        <w:pStyle w:val="PlainText"/>
        <w:rPr>
          <w:del w:id="29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GOTO PUIO1INT</w:t>
      </w:r>
      <w:del w:id="29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CDB3F2" w14:textId="7CBC47C6" w:rsidR="00461780" w:rsidRPr="00461780" w:rsidRDefault="00F37356" w:rsidP="00461780">
      <w:pPr>
        <w:pStyle w:val="PlainText"/>
        <w:rPr>
          <w:ins w:id="2915" w:author="Author" w:date="2020-02-14T18:23:00Z"/>
          <w:rFonts w:ascii="Courier New" w:hAnsi="Courier New" w:cs="Courier New"/>
        </w:rPr>
      </w:pPr>
      <w:del w:id="291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>3</w:delText>
        </w:r>
        <w:r w:rsidRPr="00F37356">
          <w:rPr>
            <w:rFonts w:ascii="Courier New" w:hAnsi="Courier New" w:cs="Courier New"/>
          </w:rPr>
          <w:tab/>
        </w:r>
      </w:del>
    </w:p>
    <w:p w14:paraId="137D2CA0" w14:textId="5E1A6DF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291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    3       </w:t>
        </w:r>
      </w:ins>
      <w:r w:rsidRPr="00461780">
        <w:rPr>
          <w:rFonts w:ascii="Courier New" w:hAnsi="Courier New" w:cs="Courier New"/>
        </w:rPr>
        <w:t>IF I-IO1NAM IS D, R OR BLANK THEN GOTO PUIO1INT</w:t>
      </w:r>
      <w:r w:rsidRPr="00461780">
        <w:rPr>
          <w:rFonts w:ascii="Courier New" w:hAnsi="Courier New" w:cs="Courier New"/>
        </w:rPr>
        <w:tab/>
      </w:r>
      <w:del w:id="29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FA74E1" w14:textId="77777777" w:rsidR="00F37356" w:rsidRPr="00F37356" w:rsidRDefault="00461780" w:rsidP="00F37356">
      <w:pPr>
        <w:pStyle w:val="PlainText"/>
        <w:rPr>
          <w:del w:id="29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ALL OTHERS GOTO PUIODP1</w:t>
      </w:r>
      <w:del w:id="29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25A435" w14:textId="416299C7" w:rsidR="00461780" w:rsidRPr="00461780" w:rsidRDefault="00F37356" w:rsidP="00461780">
      <w:pPr>
        <w:pStyle w:val="PlainText"/>
        <w:rPr>
          <w:ins w:id="2921" w:author="Author" w:date="2020-02-14T18:23:00Z"/>
          <w:rFonts w:ascii="Courier New" w:hAnsi="Courier New" w:cs="Courier New"/>
        </w:rPr>
      </w:pPr>
      <w:del w:id="29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1953E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B5A0A9" w14:textId="19C3ECA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9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 &amp; O CHECK ITEM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924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ins w:id="2925" w:author="Author" w:date="2020-02-14T18:23:00Z">
        <w:r w:rsidRPr="00461780">
          <w:rPr>
            <w:rFonts w:ascii="Courier New" w:hAnsi="Courier New" w:cs="Courier New"/>
          </w:rPr>
          <w:t xml:space="preserve">       </w:t>
        </w:r>
      </w:ins>
      <w:r w:rsidRPr="00461780">
        <w:rPr>
          <w:rFonts w:ascii="Courier New" w:hAnsi="Courier New" w:cs="Courier New"/>
        </w:rPr>
        <w:t>454 - 455</w:t>
      </w:r>
      <w:del w:id="29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5A2C6B" w14:textId="77777777" w:rsidR="00F37356" w:rsidRPr="00F37356" w:rsidRDefault="00461780" w:rsidP="00F37356">
      <w:pPr>
        <w:pStyle w:val="PlainText"/>
        <w:rPr>
          <w:del w:id="29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SCREEN FOR PREVIOUS MONTHS I AND O CASES</w:t>
      </w:r>
      <w:del w:id="29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E14D16" w14:textId="7A66BA5E" w:rsidR="00461780" w:rsidRPr="00461780" w:rsidRDefault="00F37356" w:rsidP="00461780">
      <w:pPr>
        <w:pStyle w:val="PlainText"/>
        <w:rPr>
          <w:ins w:id="2929" w:author="Author" w:date="2020-02-14T18:23:00Z"/>
          <w:rFonts w:ascii="Courier New" w:hAnsi="Courier New" w:cs="Courier New"/>
        </w:rPr>
      </w:pPr>
      <w:del w:id="29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D5708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2089C83" w14:textId="77777777" w:rsidR="00F37356" w:rsidRPr="00F37356" w:rsidRDefault="00461780" w:rsidP="00F37356">
      <w:pPr>
        <w:pStyle w:val="PlainText"/>
        <w:rPr>
          <w:del w:id="29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9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F6A935" w14:textId="2F692AE0" w:rsidR="00461780" w:rsidRPr="00461780" w:rsidRDefault="00F37356" w:rsidP="00461780">
      <w:pPr>
        <w:pStyle w:val="PlainText"/>
        <w:rPr>
          <w:ins w:id="2933" w:author="Author" w:date="2020-02-14T18:23:00Z"/>
          <w:rFonts w:ascii="Courier New" w:hAnsi="Courier New" w:cs="Courier New"/>
        </w:rPr>
      </w:pPr>
      <w:del w:id="29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7C5FD7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98B1D0" w14:textId="709EB2A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I-IO1ICR EQ 1 THEN GOTO PUIO1IND</w:t>
      </w:r>
      <w:del w:id="29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EA69A2" w14:textId="1339BF3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IF I-IO1OCR EQ 1 THEN GOTO PUIO1OCC</w:t>
      </w:r>
      <w:del w:id="29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695A27" w14:textId="77777777" w:rsidR="00F37356" w:rsidRPr="00F37356" w:rsidRDefault="00461780" w:rsidP="00F37356">
      <w:pPr>
        <w:pStyle w:val="PlainText"/>
        <w:rPr>
          <w:del w:id="293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ALL OTHERS GOTO PUIODP2</w:t>
      </w:r>
      <w:del w:id="29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E32314" w14:textId="49B45459" w:rsidR="00461780" w:rsidRPr="00461780" w:rsidRDefault="00F37356" w:rsidP="00461780">
      <w:pPr>
        <w:pStyle w:val="PlainText"/>
        <w:rPr>
          <w:ins w:id="2939" w:author="Author" w:date="2020-02-14T18:23:00Z"/>
          <w:rFonts w:ascii="Courier New" w:hAnsi="Courier New" w:cs="Courier New"/>
        </w:rPr>
      </w:pPr>
      <w:del w:id="294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4C564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4E194D" w14:textId="77777777" w:rsidR="00F37356" w:rsidRPr="00F37356" w:rsidRDefault="00461780" w:rsidP="00F37356">
      <w:pPr>
        <w:pStyle w:val="PlainText"/>
        <w:rPr>
          <w:del w:id="29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PUIOCK3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94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 &amp; O CHECK ITEM 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943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ins w:id="2944" w:author="Author" w:date="2020-02-14T18:23:00Z">
        <w:r w:rsidRPr="00461780">
          <w:rPr>
            <w:rFonts w:ascii="Courier New" w:hAnsi="Courier New" w:cs="Courier New"/>
          </w:rPr>
          <w:t xml:space="preserve">               </w:t>
        </w:r>
      </w:ins>
      <w:r w:rsidRPr="00461780">
        <w:rPr>
          <w:rFonts w:ascii="Courier New" w:hAnsi="Courier New" w:cs="Courier New"/>
        </w:rPr>
        <w:t>456 - 457</w:t>
      </w:r>
      <w:del w:id="29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B5D85D" w14:textId="092D4544" w:rsidR="00461780" w:rsidRPr="00461780" w:rsidRDefault="00F37356" w:rsidP="00461780">
      <w:pPr>
        <w:pStyle w:val="PlainText"/>
        <w:rPr>
          <w:ins w:id="2946" w:author="Author" w:date="2020-02-14T18:23:00Z"/>
          <w:rFonts w:ascii="Courier New" w:hAnsi="Courier New" w:cs="Courier New"/>
        </w:rPr>
      </w:pPr>
      <w:del w:id="294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23A2D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8C6EE37" w14:textId="77777777" w:rsidR="00F37356" w:rsidRPr="00F37356" w:rsidRDefault="00461780" w:rsidP="00F37356">
      <w:pPr>
        <w:pStyle w:val="PlainText"/>
        <w:rPr>
          <w:del w:id="29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9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FEFAD5" w14:textId="72AD7A67" w:rsidR="00461780" w:rsidRPr="00461780" w:rsidRDefault="00F37356" w:rsidP="00461780">
      <w:pPr>
        <w:pStyle w:val="PlainText"/>
        <w:rPr>
          <w:ins w:id="2950" w:author="Author" w:date="2020-02-14T18:23:00Z"/>
          <w:rFonts w:ascii="Courier New" w:hAnsi="Courier New" w:cs="Courier New"/>
        </w:rPr>
      </w:pPr>
      <w:del w:id="295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CE9C55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F45C16E" w14:textId="043DA87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I-IO1OCC EQUALS D, R OR BLANK THEN GOTO PUIO1OCC</w:t>
      </w:r>
      <w:del w:id="29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1A4C5E" w14:textId="4C755DD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IF I-IO1DT1 IS D, R OR BLANK THEN GOTO PUIO1OCC</w:t>
      </w:r>
      <w:del w:id="29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9E9F55" w14:textId="77777777" w:rsidR="00F37356" w:rsidRPr="00F37356" w:rsidRDefault="00461780" w:rsidP="00F37356">
      <w:pPr>
        <w:pStyle w:val="PlainText"/>
        <w:rPr>
          <w:del w:id="29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ALL OTHERS GOTO PUIODP3</w:t>
      </w:r>
      <w:del w:id="29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F0567D" w14:textId="5953549F" w:rsidR="00461780" w:rsidRPr="00461780" w:rsidRDefault="00F37356" w:rsidP="00461780">
      <w:pPr>
        <w:pStyle w:val="PlainText"/>
        <w:rPr>
          <w:ins w:id="2956" w:author="Author" w:date="2020-02-14T18:23:00Z"/>
          <w:rFonts w:ascii="Courier New" w:hAnsi="Courier New" w:cs="Courier New"/>
        </w:rPr>
      </w:pPr>
      <w:del w:id="29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32D6ED" w14:textId="77777777" w:rsidR="00461780" w:rsidRPr="00461780" w:rsidRDefault="00461780" w:rsidP="00461780">
      <w:pPr>
        <w:pStyle w:val="PlainText"/>
        <w:rPr>
          <w:ins w:id="2958" w:author="Author" w:date="2020-02-14T18:23:00Z"/>
          <w:rFonts w:ascii="Courier New" w:hAnsi="Courier New" w:cs="Courier New"/>
        </w:rPr>
      </w:pPr>
    </w:p>
    <w:p w14:paraId="296C009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5F6711" w14:textId="3F16B5C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PRIOELG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9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INDUSTRY AND OCCUPATION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960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ins w:id="2961" w:author="Author" w:date="2020-02-14T18:23:00Z">
        <w:r w:rsidRPr="00461780">
          <w:rPr>
            <w:rFonts w:ascii="Courier New" w:hAnsi="Courier New" w:cs="Courier New"/>
          </w:rPr>
          <w:t xml:space="preserve">       </w:t>
        </w:r>
      </w:ins>
      <w:r w:rsidRPr="00461780">
        <w:rPr>
          <w:rFonts w:ascii="Courier New" w:hAnsi="Courier New" w:cs="Courier New"/>
        </w:rPr>
        <w:t>458 - 459</w:t>
      </w:r>
      <w:del w:id="29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486E7B" w14:textId="77777777" w:rsidR="00F37356" w:rsidRPr="00F37356" w:rsidRDefault="00461780" w:rsidP="00F37356">
      <w:pPr>
        <w:pStyle w:val="PlainText"/>
        <w:rPr>
          <w:del w:id="29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ELIGIBILITY FLAG</w:t>
      </w:r>
      <w:del w:id="29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01B237" w14:textId="26C340B3" w:rsidR="00461780" w:rsidRPr="00461780" w:rsidRDefault="00F37356" w:rsidP="00461780">
      <w:pPr>
        <w:pStyle w:val="PlainText"/>
        <w:rPr>
          <w:ins w:id="2965" w:author="Author" w:date="2020-02-14T18:23:00Z"/>
          <w:rFonts w:ascii="Courier New" w:hAnsi="Courier New" w:cs="Courier New"/>
        </w:rPr>
      </w:pPr>
      <w:del w:id="29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E1EED4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819C06" w14:textId="2B95C8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PEMLR = 1-3, </w:t>
      </w:r>
      <w:del w:id="29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4B8D36" w14:textId="2C3D90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(PEMLR = 4 AND PELKLWO = 1 OR 2)</w:t>
      </w:r>
      <w:del w:id="29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ED3A19" w14:textId="77777777" w:rsidR="00F37356" w:rsidRPr="00F37356" w:rsidRDefault="00461780" w:rsidP="00F37356">
      <w:pPr>
        <w:pStyle w:val="PlainText"/>
        <w:rPr>
          <w:del w:id="29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OR (PEMLR = 5 AND </w:t>
      </w:r>
      <w:del w:id="29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753459" w14:textId="37DAA9CC" w:rsidR="00461780" w:rsidRPr="00461780" w:rsidRDefault="00F37356" w:rsidP="00461780">
      <w:pPr>
        <w:pStyle w:val="PlainText"/>
        <w:rPr>
          <w:ins w:id="2971" w:author="Author" w:date="2020-02-14T18:23:00Z"/>
          <w:rFonts w:ascii="Courier New" w:hAnsi="Courier New" w:cs="Courier New"/>
        </w:rPr>
      </w:pPr>
      <w:del w:id="2972" w:author="Author" w:date="2020-02-14T18:23:00Z">
        <w:r w:rsidRPr="00F37356">
          <w:rPr>
            <w:rFonts w:ascii="Courier New" w:hAnsi="Courier New" w:cs="Courier New"/>
          </w:rPr>
          <w:tab/>
        </w:r>
      </w:del>
    </w:p>
    <w:p w14:paraId="02660B1C" w14:textId="5AB0D35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(PEJHWKO = 1 OR PENLFJH=1),</w:t>
      </w:r>
      <w:del w:id="29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C4DD4F" w14:textId="4CA8C7C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(PEMLR = 6 AND PENLFJH = 1),</w:t>
      </w:r>
      <w:del w:id="29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063F2C" w14:textId="77777777" w:rsidR="00F37356" w:rsidRPr="00F37356" w:rsidRDefault="00461780" w:rsidP="00F37356">
      <w:pPr>
        <w:pStyle w:val="PlainText"/>
        <w:rPr>
          <w:del w:id="297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PEMLR = 7 AND PEJHWKO = 1)</w:t>
      </w:r>
      <w:del w:id="29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6AD2A7" w14:textId="44B22ED6" w:rsidR="00461780" w:rsidRPr="00461780" w:rsidRDefault="00F37356" w:rsidP="00461780">
      <w:pPr>
        <w:pStyle w:val="PlainText"/>
        <w:rPr>
          <w:ins w:id="2977" w:author="Author" w:date="2020-02-14T18:23:00Z"/>
          <w:rFonts w:ascii="Courier New" w:hAnsi="Courier New" w:cs="Courier New"/>
        </w:rPr>
      </w:pPr>
      <w:del w:id="29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202EE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BB95E6" w14:textId="77777777" w:rsidR="00F37356" w:rsidRPr="00F37356" w:rsidRDefault="00461780" w:rsidP="00F37356">
      <w:pPr>
        <w:pStyle w:val="PlainText"/>
        <w:rPr>
          <w:del w:id="29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29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B52745" w14:textId="71724DFA" w:rsidR="00461780" w:rsidRPr="00461780" w:rsidRDefault="00F37356" w:rsidP="00461780">
      <w:pPr>
        <w:pStyle w:val="PlainText"/>
        <w:rPr>
          <w:ins w:id="2981" w:author="Author" w:date="2020-02-14T18:23:00Z"/>
          <w:rFonts w:ascii="Courier New" w:hAnsi="Courier New" w:cs="Courier New"/>
        </w:rPr>
      </w:pPr>
      <w:del w:id="29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B04E7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AC01C1B" w14:textId="49265D3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ELIGIBLE FOR EDIT</w:t>
      </w:r>
      <w:del w:id="29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D2FF63" w14:textId="77777777" w:rsidR="00F37356" w:rsidRPr="00F37356" w:rsidRDefault="00461780" w:rsidP="00F37356">
      <w:pPr>
        <w:pStyle w:val="PlainText"/>
        <w:rPr>
          <w:del w:id="298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ELIGIBLE FOR EDIT</w:t>
      </w:r>
      <w:del w:id="29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02F3AE" w14:textId="3C9C7532" w:rsidR="00461780" w:rsidRPr="00461780" w:rsidRDefault="00F37356" w:rsidP="00461780">
      <w:pPr>
        <w:pStyle w:val="PlainText"/>
        <w:rPr>
          <w:ins w:id="2986" w:author="Author" w:date="2020-02-14T18:23:00Z"/>
          <w:rFonts w:ascii="Courier New" w:hAnsi="Courier New" w:cs="Courier New"/>
        </w:rPr>
      </w:pPr>
      <w:del w:id="29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74B12B5" w14:textId="77777777" w:rsidR="00461780" w:rsidRPr="00461780" w:rsidRDefault="00461780" w:rsidP="00461780">
      <w:pPr>
        <w:pStyle w:val="PlainText"/>
        <w:rPr>
          <w:ins w:id="2988" w:author="Author" w:date="2020-02-14T18:23:00Z"/>
          <w:rFonts w:ascii="Courier New" w:hAnsi="Courier New" w:cs="Courier New"/>
        </w:rPr>
      </w:pPr>
    </w:p>
    <w:p w14:paraId="561981F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B9AF2BD" w14:textId="5BA5826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PRAGNA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29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AGRICULTURE/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299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460 - 461</w:t>
      </w:r>
      <w:del w:id="29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8996B1" w14:textId="77777777" w:rsidR="00F37356" w:rsidRPr="00F37356" w:rsidRDefault="00461780" w:rsidP="00F37356">
      <w:pPr>
        <w:pStyle w:val="PlainText"/>
        <w:rPr>
          <w:del w:id="29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NON-AGRICULTURE INDUSTRY </w:t>
      </w:r>
      <w:del w:id="29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5EFD9F" w14:textId="7466F13E" w:rsidR="00461780" w:rsidRPr="00461780" w:rsidRDefault="00F37356" w:rsidP="00461780">
      <w:pPr>
        <w:pStyle w:val="PlainText"/>
        <w:rPr>
          <w:ins w:id="2994" w:author="Author" w:date="2020-02-14T18:23:00Z"/>
          <w:rFonts w:ascii="Courier New" w:hAnsi="Courier New" w:cs="Courier New"/>
        </w:rPr>
      </w:pPr>
      <w:del w:id="29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34A91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C41DBEC" w14:textId="77777777" w:rsidR="00F37356" w:rsidRPr="00F37356" w:rsidRDefault="00461780" w:rsidP="00F37356">
      <w:pPr>
        <w:pStyle w:val="PlainText"/>
        <w:rPr>
          <w:del w:id="299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</w:t>
      </w:r>
      <w:del w:id="29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4863D3" w14:textId="759EC512" w:rsidR="00461780" w:rsidRPr="00461780" w:rsidRDefault="00F37356" w:rsidP="00461780">
      <w:pPr>
        <w:pStyle w:val="PlainText"/>
        <w:rPr>
          <w:ins w:id="2998" w:author="Author" w:date="2020-02-14T18:23:00Z"/>
          <w:rFonts w:ascii="Courier New" w:hAnsi="Courier New" w:cs="Courier New"/>
        </w:rPr>
      </w:pPr>
      <w:del w:id="299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202A688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300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66FB49A9" w14:textId="77777777" w:rsidR="00F37356" w:rsidRPr="00F37356" w:rsidRDefault="00461780" w:rsidP="00F37356">
      <w:pPr>
        <w:pStyle w:val="PlainText"/>
        <w:rPr>
          <w:del w:id="30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0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F8B27A" w14:textId="5145B7A1" w:rsidR="00461780" w:rsidRPr="00461780" w:rsidRDefault="00F37356" w:rsidP="00461780">
      <w:pPr>
        <w:pStyle w:val="PlainText"/>
        <w:rPr>
          <w:ins w:id="3003" w:author="Author" w:date="2020-02-14T18:23:00Z"/>
          <w:rFonts w:ascii="Courier New" w:hAnsi="Courier New" w:cs="Courier New"/>
        </w:rPr>
      </w:pPr>
      <w:del w:id="30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0E3A4F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3CB634" w14:textId="7AA2702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AGRICULTURAL</w:t>
      </w:r>
      <w:del w:id="30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B5921C" w14:textId="77777777" w:rsidR="00F37356" w:rsidRPr="00F37356" w:rsidRDefault="00461780" w:rsidP="00F37356">
      <w:pPr>
        <w:pStyle w:val="PlainText"/>
        <w:rPr>
          <w:del w:id="300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NON-AGRICULTURAL</w:t>
      </w:r>
      <w:del w:id="30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26C941" w14:textId="04B32573" w:rsidR="00461780" w:rsidRPr="00461780" w:rsidRDefault="00F37356" w:rsidP="00461780">
      <w:pPr>
        <w:pStyle w:val="PlainText"/>
        <w:rPr>
          <w:ins w:id="3008" w:author="Author" w:date="2020-02-14T18:23:00Z"/>
          <w:rFonts w:ascii="Courier New" w:hAnsi="Courier New" w:cs="Courier New"/>
        </w:rPr>
      </w:pPr>
      <w:del w:id="300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0371D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324966" w14:textId="759741B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PRCOW1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30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CLASS OF WORKER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01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462 - 463</w:t>
      </w:r>
      <w:del w:id="30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C08B6E" w14:textId="77777777" w:rsidR="00F37356" w:rsidRPr="00F37356" w:rsidRDefault="00461780" w:rsidP="00F37356">
      <w:pPr>
        <w:pStyle w:val="PlainText"/>
        <w:rPr>
          <w:del w:id="30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RECODE - JOB 1</w:t>
      </w:r>
      <w:del w:id="30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36AC2B" w14:textId="63B1CA4F" w:rsidR="00461780" w:rsidRPr="00461780" w:rsidRDefault="00F37356" w:rsidP="00461780">
      <w:pPr>
        <w:pStyle w:val="PlainText"/>
        <w:rPr>
          <w:ins w:id="3015" w:author="Author" w:date="2020-02-14T18:23:00Z"/>
          <w:rFonts w:ascii="Courier New" w:hAnsi="Courier New" w:cs="Courier New"/>
        </w:rPr>
      </w:pPr>
      <w:del w:id="30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77A67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AB2040" w14:textId="77777777" w:rsidR="00F37356" w:rsidRPr="00F37356" w:rsidRDefault="00461780" w:rsidP="00F37356">
      <w:pPr>
        <w:pStyle w:val="PlainText"/>
        <w:rPr>
          <w:del w:id="30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</w:t>
      </w:r>
      <w:del w:id="30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3B0470" w14:textId="5E011223" w:rsidR="00461780" w:rsidRPr="00461780" w:rsidRDefault="00F37356" w:rsidP="00461780">
      <w:pPr>
        <w:pStyle w:val="PlainText"/>
        <w:rPr>
          <w:ins w:id="3019" w:author="Author" w:date="2020-02-14T18:23:00Z"/>
          <w:rFonts w:ascii="Courier New" w:hAnsi="Courier New" w:cs="Courier New"/>
        </w:rPr>
      </w:pPr>
      <w:del w:id="30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2646A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21AF37" w14:textId="77777777" w:rsidR="00F37356" w:rsidRPr="00F37356" w:rsidRDefault="00461780" w:rsidP="00F37356">
      <w:pPr>
        <w:pStyle w:val="PlainText"/>
        <w:rPr>
          <w:del w:id="30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0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7077C4" w14:textId="294BBD67" w:rsidR="00461780" w:rsidRPr="00461780" w:rsidRDefault="00F37356" w:rsidP="00461780">
      <w:pPr>
        <w:pStyle w:val="PlainText"/>
        <w:rPr>
          <w:ins w:id="3023" w:author="Author" w:date="2020-02-14T18:23:00Z"/>
          <w:rFonts w:ascii="Courier New" w:hAnsi="Courier New" w:cs="Courier New"/>
        </w:rPr>
      </w:pPr>
      <w:del w:id="30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AF558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71B04D" w14:textId="59ADEBE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FEDERAL GOVT</w:t>
      </w:r>
      <w:del w:id="30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856F03" w14:textId="003F4AA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STATE GOVT</w:t>
      </w:r>
      <w:del w:id="30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00954B" w14:textId="171F53F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LOCAL GOVT</w:t>
      </w:r>
      <w:del w:id="30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6C1180" w14:textId="27E5E5A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PRIVATE (INCL. SELF-EMPLOYED INCORP.)</w:t>
      </w:r>
      <w:del w:id="30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E81845" w14:textId="39A8309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SELF-EMPLOYED, UNINCORP.</w:t>
      </w:r>
      <w:del w:id="30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5CAC48" w14:textId="77777777" w:rsidR="00F37356" w:rsidRPr="00F37356" w:rsidRDefault="00461780" w:rsidP="00F37356">
      <w:pPr>
        <w:pStyle w:val="PlainText"/>
        <w:rPr>
          <w:del w:id="303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WITHOUT PAY</w:t>
      </w:r>
      <w:del w:id="30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F7CE75" w14:textId="724A0C10" w:rsidR="00461780" w:rsidRPr="00461780" w:rsidRDefault="00F37356" w:rsidP="00461780">
      <w:pPr>
        <w:pStyle w:val="PlainText"/>
        <w:rPr>
          <w:ins w:id="3032" w:author="Author" w:date="2020-02-14T18:23:00Z"/>
          <w:rFonts w:ascii="Courier New" w:hAnsi="Courier New" w:cs="Courier New"/>
        </w:rPr>
      </w:pPr>
      <w:del w:id="30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B82B9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6DC6A1" w14:textId="10BDE82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PRCOW2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30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CLASS OF WORKER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03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464 - 465</w:t>
      </w:r>
      <w:del w:id="30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80BDA5" w14:textId="77777777" w:rsidR="00F37356" w:rsidRPr="00F37356" w:rsidRDefault="00461780" w:rsidP="00F37356">
      <w:pPr>
        <w:pStyle w:val="PlainText"/>
        <w:rPr>
          <w:del w:id="303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RECODE - JOB 2</w:t>
      </w:r>
      <w:del w:id="30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69E8DA" w14:textId="45F83EBB" w:rsidR="00461780" w:rsidRPr="00461780" w:rsidRDefault="00F37356" w:rsidP="00461780">
      <w:pPr>
        <w:pStyle w:val="PlainText"/>
        <w:rPr>
          <w:ins w:id="3039" w:author="Author" w:date="2020-02-14T18:23:00Z"/>
          <w:rFonts w:ascii="Courier New" w:hAnsi="Courier New" w:cs="Courier New"/>
        </w:rPr>
      </w:pPr>
      <w:del w:id="304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16CF4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31AE011" w14:textId="5F8B52F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PRIOELG = 1 AND PEMJOT = 1 AND </w:t>
      </w:r>
      <w:del w:id="30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FAAF0F" w14:textId="77777777" w:rsidR="00F37356" w:rsidRPr="00F37356" w:rsidRDefault="00461780" w:rsidP="00F37356">
      <w:pPr>
        <w:pStyle w:val="PlainText"/>
        <w:rPr>
          <w:del w:id="30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HRMIS = 4 OR 8</w:t>
      </w:r>
      <w:del w:id="30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1AD0C7" w14:textId="77777777" w:rsidR="00F37356" w:rsidRPr="00F37356" w:rsidRDefault="00F37356" w:rsidP="00F37356">
      <w:pPr>
        <w:pStyle w:val="PlainText"/>
        <w:rPr>
          <w:del w:id="3044" w:author="Author" w:date="2020-02-14T18:23:00Z"/>
          <w:rFonts w:ascii="Courier New" w:hAnsi="Courier New" w:cs="Courier New"/>
        </w:rPr>
      </w:pPr>
      <w:del w:id="30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1296AA" w14:textId="09C845BA" w:rsidR="00461780" w:rsidRPr="00461780" w:rsidRDefault="00F37356" w:rsidP="00461780">
      <w:pPr>
        <w:pStyle w:val="PlainText"/>
        <w:rPr>
          <w:ins w:id="3046" w:author="Author" w:date="2020-02-14T18:23:00Z"/>
          <w:rFonts w:ascii="Courier New" w:hAnsi="Courier New" w:cs="Courier New"/>
        </w:rPr>
      </w:pPr>
      <w:del w:id="304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2AAADC" w14:textId="77777777" w:rsidR="00461780" w:rsidRPr="00461780" w:rsidRDefault="00461780" w:rsidP="00461780">
      <w:pPr>
        <w:pStyle w:val="PlainText"/>
        <w:rPr>
          <w:ins w:id="3048" w:author="Author" w:date="2020-02-14T18:23:00Z"/>
          <w:rFonts w:ascii="Courier New" w:hAnsi="Courier New" w:cs="Courier New"/>
        </w:rPr>
      </w:pPr>
    </w:p>
    <w:p w14:paraId="64E98F1D" w14:textId="77777777" w:rsidR="00461780" w:rsidRPr="00461780" w:rsidRDefault="00461780" w:rsidP="00461780">
      <w:pPr>
        <w:pStyle w:val="PlainText"/>
        <w:rPr>
          <w:ins w:id="3049" w:author="Author" w:date="2020-02-14T18:23:00Z"/>
          <w:rFonts w:ascii="Courier New" w:hAnsi="Courier New" w:cs="Courier New"/>
        </w:rPr>
      </w:pPr>
    </w:p>
    <w:p w14:paraId="6F24398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27A58B" w14:textId="77777777" w:rsidR="00F37356" w:rsidRPr="00F37356" w:rsidRDefault="00461780" w:rsidP="00F37356">
      <w:pPr>
        <w:pStyle w:val="PlainText"/>
        <w:rPr>
          <w:del w:id="305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0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BFE2C2" w14:textId="0306AF73" w:rsidR="00461780" w:rsidRPr="00461780" w:rsidRDefault="00F37356" w:rsidP="00461780">
      <w:pPr>
        <w:pStyle w:val="PlainText"/>
        <w:rPr>
          <w:ins w:id="3052" w:author="Author" w:date="2020-02-14T18:23:00Z"/>
          <w:rFonts w:ascii="Courier New" w:hAnsi="Courier New" w:cs="Courier New"/>
        </w:rPr>
      </w:pPr>
      <w:del w:id="30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B6B09E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4681CE5" w14:textId="32857C1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FEDERAL GOVT</w:t>
      </w:r>
      <w:del w:id="30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292A60" w14:textId="45F713E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STATE GOVT</w:t>
      </w:r>
      <w:del w:id="30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4B6CA8" w14:textId="32C2FA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LOCAL GOVT</w:t>
      </w:r>
      <w:del w:id="30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944353" w14:textId="7D1F568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PRIVATE (INCL. SELF-EMPLOYED INCORP.)</w:t>
      </w:r>
      <w:del w:id="30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E775E8" w14:textId="3647CCF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SELF-EMPLOYED, UNINCORP.</w:t>
      </w:r>
      <w:del w:id="30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8E0719" w14:textId="77777777" w:rsidR="00F37356" w:rsidRPr="00F37356" w:rsidRDefault="00461780" w:rsidP="00F37356">
      <w:pPr>
        <w:pStyle w:val="PlainText"/>
        <w:rPr>
          <w:del w:id="30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WITHOUT PAY</w:t>
      </w:r>
      <w:del w:id="30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A32C50" w14:textId="12B34A36" w:rsidR="00461780" w:rsidRPr="00461780" w:rsidRDefault="00F37356" w:rsidP="00461780">
      <w:pPr>
        <w:pStyle w:val="PlainText"/>
        <w:rPr>
          <w:ins w:id="3061" w:author="Author" w:date="2020-02-14T18:23:00Z"/>
          <w:rFonts w:ascii="Courier New" w:hAnsi="Courier New" w:cs="Courier New"/>
        </w:rPr>
      </w:pPr>
      <w:del w:id="30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5E7A32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32C479" w14:textId="77777777" w:rsidR="00F37356" w:rsidRPr="00F37356" w:rsidRDefault="00461780" w:rsidP="00F37356">
      <w:pPr>
        <w:pStyle w:val="PlainText"/>
        <w:rPr>
          <w:del w:id="30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PRCOWPG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COW - PRIVATE OR GOVERNMENT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466 - 467</w:t>
      </w:r>
      <w:del w:id="30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6BABF8" w14:textId="4DA81B0A" w:rsidR="00461780" w:rsidRPr="00461780" w:rsidRDefault="00F37356" w:rsidP="00461780">
      <w:pPr>
        <w:pStyle w:val="PlainText"/>
        <w:rPr>
          <w:ins w:id="3065" w:author="Author" w:date="2020-02-14T18:23:00Z"/>
          <w:rFonts w:ascii="Courier New" w:hAnsi="Courier New" w:cs="Courier New"/>
        </w:rPr>
      </w:pPr>
      <w:del w:id="30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7B132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223A9B" w14:textId="77777777" w:rsidR="00F37356" w:rsidRPr="00F37356" w:rsidRDefault="00461780" w:rsidP="00F37356">
      <w:pPr>
        <w:pStyle w:val="PlainText"/>
        <w:rPr>
          <w:del w:id="30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PEIO1COW = 1 - 5</w:t>
      </w:r>
      <w:del w:id="30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FD20D2" w14:textId="4D2F3356" w:rsidR="00461780" w:rsidRPr="00461780" w:rsidRDefault="00F37356" w:rsidP="00461780">
      <w:pPr>
        <w:pStyle w:val="PlainText"/>
        <w:rPr>
          <w:ins w:id="3069" w:author="Author" w:date="2020-02-14T18:23:00Z"/>
          <w:rFonts w:ascii="Courier New" w:hAnsi="Courier New" w:cs="Courier New"/>
        </w:rPr>
      </w:pPr>
      <w:del w:id="307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E0F222" w14:textId="77777777" w:rsidR="00461780" w:rsidRPr="00461780" w:rsidRDefault="00461780" w:rsidP="00461780">
      <w:pPr>
        <w:pStyle w:val="PlainText"/>
        <w:rPr>
          <w:ins w:id="3071" w:author="Author" w:date="2020-02-14T18:23:00Z"/>
          <w:rFonts w:ascii="Courier New" w:hAnsi="Courier New" w:cs="Courier New"/>
        </w:rPr>
      </w:pPr>
    </w:p>
    <w:p w14:paraId="20B5ADAA" w14:textId="77777777" w:rsidR="00461780" w:rsidRPr="00461780" w:rsidRDefault="00461780" w:rsidP="00461780">
      <w:pPr>
        <w:pStyle w:val="PlainText"/>
        <w:rPr>
          <w:ins w:id="3072" w:author="Author" w:date="2020-02-14T18:23:00Z"/>
          <w:rFonts w:ascii="Courier New" w:hAnsi="Courier New" w:cs="Courier New"/>
        </w:rPr>
      </w:pPr>
    </w:p>
    <w:p w14:paraId="74D405C8" w14:textId="77777777" w:rsidR="00461780" w:rsidRPr="00461780" w:rsidRDefault="00461780" w:rsidP="00461780">
      <w:pPr>
        <w:pStyle w:val="PlainText"/>
        <w:rPr>
          <w:ins w:id="3073" w:author="Author" w:date="2020-02-14T18:23:00Z"/>
          <w:rFonts w:ascii="Courier New" w:hAnsi="Courier New" w:cs="Courier New"/>
        </w:rPr>
      </w:pPr>
    </w:p>
    <w:p w14:paraId="04EEBE4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D13AB8" w14:textId="77777777" w:rsidR="00F37356" w:rsidRPr="00F37356" w:rsidRDefault="00461780" w:rsidP="00F37356">
      <w:pPr>
        <w:pStyle w:val="PlainText"/>
        <w:rPr>
          <w:del w:id="30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0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0542A3" w14:textId="43C65B77" w:rsidR="00461780" w:rsidRPr="00461780" w:rsidRDefault="00F37356" w:rsidP="00461780">
      <w:pPr>
        <w:pStyle w:val="PlainText"/>
        <w:rPr>
          <w:ins w:id="3076" w:author="Author" w:date="2020-02-14T18:23:00Z"/>
          <w:rFonts w:ascii="Courier New" w:hAnsi="Courier New" w:cs="Courier New"/>
        </w:rPr>
      </w:pPr>
      <w:del w:id="30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DA59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AA7D78" w14:textId="2BAFCE0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PRIVATE</w:t>
      </w:r>
      <w:del w:id="30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7FCEAB" w14:textId="77777777" w:rsidR="00F37356" w:rsidRPr="00F37356" w:rsidRDefault="00461780" w:rsidP="00F37356">
      <w:pPr>
        <w:pStyle w:val="PlainText"/>
        <w:rPr>
          <w:del w:id="30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GOVERNMENT</w:t>
      </w:r>
      <w:del w:id="30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9C391E" w14:textId="4C282DB8" w:rsidR="00461780" w:rsidRPr="00461780" w:rsidRDefault="00F37356" w:rsidP="00461780">
      <w:pPr>
        <w:pStyle w:val="PlainText"/>
        <w:rPr>
          <w:ins w:id="3081" w:author="Author" w:date="2020-02-14T18:23:00Z"/>
          <w:rFonts w:ascii="Courier New" w:hAnsi="Courier New" w:cs="Courier New"/>
        </w:rPr>
      </w:pPr>
      <w:del w:id="30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47E32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6EBD24" w14:textId="77777777" w:rsidR="00F37356" w:rsidRPr="00F37356" w:rsidRDefault="00461780" w:rsidP="00F37356">
      <w:pPr>
        <w:pStyle w:val="PlainText"/>
        <w:rPr>
          <w:del w:id="30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PRDTCOW1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CLASS OF WORKER RECODE - JOB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468 - 469</w:t>
      </w:r>
      <w:del w:id="30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E326CA" w14:textId="7F5AEAFC" w:rsidR="00461780" w:rsidRPr="00461780" w:rsidRDefault="00F37356" w:rsidP="00461780">
      <w:pPr>
        <w:pStyle w:val="PlainText"/>
        <w:rPr>
          <w:ins w:id="3085" w:author="Author" w:date="2020-02-14T18:23:00Z"/>
          <w:rFonts w:ascii="Courier New" w:hAnsi="Courier New" w:cs="Courier New"/>
        </w:rPr>
      </w:pPr>
      <w:del w:id="30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53F8D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F5CEBD" w14:textId="77777777" w:rsidR="00F37356" w:rsidRPr="00F37356" w:rsidRDefault="00461780" w:rsidP="00F37356">
      <w:pPr>
        <w:pStyle w:val="PlainText"/>
        <w:rPr>
          <w:del w:id="308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</w:t>
      </w:r>
      <w:del w:id="30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7F434E" w14:textId="3A0918FA" w:rsidR="00461780" w:rsidRPr="00461780" w:rsidRDefault="00F37356" w:rsidP="00461780">
      <w:pPr>
        <w:pStyle w:val="PlainText"/>
        <w:rPr>
          <w:ins w:id="3089" w:author="Author" w:date="2020-02-14T18:23:00Z"/>
          <w:rFonts w:ascii="Courier New" w:hAnsi="Courier New" w:cs="Courier New"/>
        </w:rPr>
      </w:pPr>
      <w:del w:id="30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45B4F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A101361" w14:textId="77777777" w:rsidR="00F37356" w:rsidRPr="00F37356" w:rsidRDefault="00461780" w:rsidP="00F37356">
      <w:pPr>
        <w:pStyle w:val="PlainText"/>
        <w:rPr>
          <w:del w:id="309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0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3C5952" w14:textId="25C41A93" w:rsidR="00461780" w:rsidRPr="00461780" w:rsidRDefault="00F37356" w:rsidP="00461780">
      <w:pPr>
        <w:pStyle w:val="PlainText"/>
        <w:rPr>
          <w:ins w:id="3093" w:author="Author" w:date="2020-02-14T18:23:00Z"/>
          <w:rFonts w:ascii="Courier New" w:hAnsi="Courier New" w:cs="Courier New"/>
        </w:rPr>
      </w:pPr>
      <w:del w:id="30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D3B86B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FABF1DA" w14:textId="6F3C44E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AGRI., WAGE &amp; SALARY, PRIVATE</w:t>
      </w:r>
      <w:del w:id="30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69E3BA" w14:textId="762D3BE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AGRI., WAGE &amp; SALARY, GOVERNMENT</w:t>
      </w:r>
      <w:del w:id="30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5244DD" w14:textId="405FAD8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AGRI., SELF-EMPLOYED</w:t>
      </w:r>
      <w:del w:id="30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28BA83" w14:textId="3190550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AGRI., UNPAID</w:t>
      </w:r>
      <w:del w:id="30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880078" w14:textId="091AD0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NONAG, WS, PRIVATE, PRIVATE HHLDS</w:t>
      </w:r>
      <w:del w:id="30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86BD02" w14:textId="64C15C5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NONAG, WS, PRIVATE, OTHER PRIVATE</w:t>
      </w:r>
      <w:del w:id="31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0DBF28" w14:textId="6901535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NONAG, WS, GOVT, FEDERAL</w:t>
      </w:r>
      <w:del w:id="31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6B3BAB" w14:textId="72E8397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NONAG, WS, GOVT, STATE</w:t>
      </w:r>
      <w:del w:id="31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DCFCAB" w14:textId="51F0FE1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NONAG, WS, GOVT, LOCAL</w:t>
      </w:r>
      <w:del w:id="31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D5F507" w14:textId="2550A8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NONAG, SELF-EMPLOYED</w:t>
      </w:r>
      <w:del w:id="31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58338F" w14:textId="77777777" w:rsidR="00F37356" w:rsidRPr="00F37356" w:rsidRDefault="00461780" w:rsidP="00F37356">
      <w:pPr>
        <w:pStyle w:val="PlainText"/>
        <w:rPr>
          <w:del w:id="31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NONAG, UNPAID</w:t>
      </w:r>
      <w:del w:id="31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25DD45" w14:textId="2CBEAFC5" w:rsidR="00461780" w:rsidRPr="00461780" w:rsidRDefault="00F37356" w:rsidP="00461780">
      <w:pPr>
        <w:pStyle w:val="PlainText"/>
        <w:rPr>
          <w:ins w:id="3107" w:author="Author" w:date="2020-02-14T18:23:00Z"/>
          <w:rFonts w:ascii="Courier New" w:hAnsi="Courier New" w:cs="Courier New"/>
        </w:rPr>
      </w:pPr>
      <w:del w:id="31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A65DB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A69E299" w14:textId="77777777" w:rsidR="00F37356" w:rsidRPr="00F37356" w:rsidRDefault="00461780" w:rsidP="00F37356">
      <w:pPr>
        <w:pStyle w:val="PlainText"/>
        <w:rPr>
          <w:del w:id="31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PRDTCOW2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CLASS OF WORKER RECODE - JOB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470 - 471</w:t>
      </w:r>
      <w:del w:id="31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66BB95" w14:textId="3B26CCBE" w:rsidR="00461780" w:rsidRPr="00461780" w:rsidRDefault="00F37356" w:rsidP="00461780">
      <w:pPr>
        <w:pStyle w:val="PlainText"/>
        <w:rPr>
          <w:ins w:id="3111" w:author="Author" w:date="2020-02-14T18:23:00Z"/>
          <w:rFonts w:ascii="Courier New" w:hAnsi="Courier New" w:cs="Courier New"/>
        </w:rPr>
      </w:pPr>
      <w:del w:id="311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37052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A896199" w14:textId="77777777" w:rsidR="00F37356" w:rsidRPr="00F37356" w:rsidRDefault="00461780" w:rsidP="00F37356">
      <w:pPr>
        <w:pStyle w:val="PlainText"/>
        <w:rPr>
          <w:del w:id="31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PRIOELG = 1 AND PEMJOT = 1 AND </w:t>
      </w:r>
      <w:del w:id="31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CD10E4" w14:textId="63721CD9" w:rsidR="00461780" w:rsidRPr="00461780" w:rsidRDefault="00F37356" w:rsidP="00461780">
      <w:pPr>
        <w:pStyle w:val="PlainText"/>
        <w:rPr>
          <w:ins w:id="3115" w:author="Author" w:date="2020-02-14T18:23:00Z"/>
          <w:rFonts w:ascii="Courier New" w:hAnsi="Courier New" w:cs="Courier New"/>
        </w:rPr>
      </w:pPr>
      <w:del w:id="31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0DDA5D" w14:textId="77777777" w:rsidR="00461780" w:rsidRPr="00461780" w:rsidRDefault="00461780" w:rsidP="00461780">
      <w:pPr>
        <w:pStyle w:val="PlainText"/>
        <w:rPr>
          <w:ins w:id="3117" w:author="Author" w:date="2020-02-14T18:23:00Z"/>
          <w:rFonts w:ascii="Courier New" w:hAnsi="Courier New" w:cs="Courier New"/>
        </w:rPr>
      </w:pPr>
    </w:p>
    <w:p w14:paraId="657EEB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BC98ABF" w14:textId="77777777" w:rsidR="00F37356" w:rsidRPr="00F37356" w:rsidRDefault="00461780" w:rsidP="00F37356">
      <w:pPr>
        <w:pStyle w:val="PlainText"/>
        <w:rPr>
          <w:del w:id="31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HRMIS = 4 OR 8</w:t>
      </w:r>
      <w:del w:id="31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2F35D3" w14:textId="6DDC9A06" w:rsidR="00461780" w:rsidRPr="00461780" w:rsidRDefault="00F37356" w:rsidP="00461780">
      <w:pPr>
        <w:pStyle w:val="PlainText"/>
        <w:rPr>
          <w:ins w:id="3120" w:author="Author" w:date="2020-02-14T18:23:00Z"/>
          <w:rFonts w:ascii="Courier New" w:hAnsi="Courier New" w:cs="Courier New"/>
        </w:rPr>
      </w:pPr>
      <w:del w:id="31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30CA5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0DD3D0" w14:textId="77777777" w:rsidR="00F37356" w:rsidRPr="00F37356" w:rsidRDefault="00461780" w:rsidP="00F37356">
      <w:pPr>
        <w:pStyle w:val="PlainText"/>
        <w:rPr>
          <w:del w:id="31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1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CFAB59" w14:textId="0483A151" w:rsidR="00461780" w:rsidRPr="00461780" w:rsidRDefault="00F37356" w:rsidP="00461780">
      <w:pPr>
        <w:pStyle w:val="PlainText"/>
        <w:rPr>
          <w:ins w:id="3124" w:author="Author" w:date="2020-02-14T18:23:00Z"/>
          <w:rFonts w:ascii="Courier New" w:hAnsi="Courier New" w:cs="Courier New"/>
        </w:rPr>
      </w:pPr>
      <w:del w:id="31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EED483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F7C8B0" w14:textId="48D050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AGRI., WAGE &amp; SALARY, PRIVATE</w:t>
      </w:r>
      <w:del w:id="31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DABAA9" w14:textId="7AA2BC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AGRI., WAGE &amp; SALARY, GOVERNMENT</w:t>
      </w:r>
      <w:del w:id="31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37E47A" w14:textId="5036B3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AGRI., SELF-EMPLOYED</w:t>
      </w:r>
      <w:del w:id="31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44D231" w14:textId="5D94FD2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AGRI., UNPAID</w:t>
      </w:r>
      <w:del w:id="31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4092A6" w14:textId="37C1863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NONAG, WS, PRIVATE, PRIVATE HHLDS</w:t>
      </w:r>
      <w:del w:id="31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468C8C" w14:textId="164677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NONAG, WS, PRIVATE, OTHER PRIVATE</w:t>
      </w:r>
      <w:del w:id="31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8AB112" w14:textId="2861223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NONAG, WS, GOVT, FEDERAL</w:t>
      </w:r>
      <w:del w:id="31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B7F40D" w14:textId="316B3F2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NONAG, WS, GOVT, STATE</w:t>
      </w:r>
      <w:del w:id="31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1A81DF" w14:textId="7A61749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NONAG, WS, GOVT, LOCAL</w:t>
      </w:r>
      <w:del w:id="31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F5181C" w14:textId="07C3512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NONAG, SELF-EMPLOYED</w:t>
      </w:r>
      <w:del w:id="31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0DF05B" w14:textId="77777777" w:rsidR="00F37356" w:rsidRPr="00F37356" w:rsidRDefault="00461780" w:rsidP="00F37356">
      <w:pPr>
        <w:pStyle w:val="PlainText"/>
        <w:rPr>
          <w:del w:id="31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NONAG, UNPAID</w:t>
      </w:r>
      <w:del w:id="31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AACAAE" w14:textId="10CAB811" w:rsidR="00461780" w:rsidRPr="00461780" w:rsidRDefault="00F37356" w:rsidP="00461780">
      <w:pPr>
        <w:pStyle w:val="PlainText"/>
        <w:rPr>
          <w:ins w:id="3138" w:author="Author" w:date="2020-02-14T18:23:00Z"/>
          <w:rFonts w:ascii="Courier New" w:hAnsi="Courier New" w:cs="Courier New"/>
        </w:rPr>
      </w:pPr>
      <w:del w:id="31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2E4D4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0411F5" w14:textId="77777777" w:rsidR="00F37356" w:rsidRPr="00F37356" w:rsidRDefault="00461780" w:rsidP="00F37356">
      <w:pPr>
        <w:pStyle w:val="PlainText"/>
        <w:rPr>
          <w:del w:id="31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PRDTIND1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DETAILED INDUSTRY RECODE - JOB 1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472 - 473</w:t>
      </w:r>
      <w:del w:id="31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567A7F" w14:textId="5331BD2B" w:rsidR="00461780" w:rsidRPr="00461780" w:rsidRDefault="00F37356" w:rsidP="00461780">
      <w:pPr>
        <w:pStyle w:val="PlainText"/>
        <w:rPr>
          <w:ins w:id="3142" w:author="Author" w:date="2020-02-14T18:23:00Z"/>
          <w:rFonts w:ascii="Courier New" w:hAnsi="Courier New" w:cs="Courier New"/>
        </w:rPr>
      </w:pPr>
      <w:del w:id="31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A649D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32FA4E" w14:textId="77777777" w:rsidR="00F37356" w:rsidRPr="00F37356" w:rsidRDefault="00461780" w:rsidP="00F37356">
      <w:pPr>
        <w:pStyle w:val="PlainText"/>
        <w:rPr>
          <w:del w:id="314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</w:t>
      </w:r>
      <w:del w:id="31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6C29CE" w14:textId="5CB95A73" w:rsidR="00461780" w:rsidRPr="00461780" w:rsidRDefault="00F37356" w:rsidP="00461780">
      <w:pPr>
        <w:pStyle w:val="PlainText"/>
        <w:rPr>
          <w:ins w:id="3146" w:author="Author" w:date="2020-02-14T18:23:00Z"/>
          <w:rFonts w:ascii="Courier New" w:hAnsi="Courier New" w:cs="Courier New"/>
        </w:rPr>
      </w:pPr>
      <w:del w:id="314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8C961B" w14:textId="77777777" w:rsidR="00461780" w:rsidRPr="00461780" w:rsidRDefault="00461780" w:rsidP="00461780">
      <w:pPr>
        <w:pStyle w:val="PlainText"/>
        <w:rPr>
          <w:ins w:id="3148" w:author="Author" w:date="2020-02-14T18:23:00Z"/>
          <w:rFonts w:ascii="Courier New" w:hAnsi="Courier New" w:cs="Courier New"/>
        </w:rPr>
      </w:pPr>
    </w:p>
    <w:p w14:paraId="4767749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DCFDEFE" w14:textId="77777777" w:rsidR="00F37356" w:rsidRPr="00F37356" w:rsidRDefault="00461780" w:rsidP="00F37356">
      <w:pPr>
        <w:pStyle w:val="PlainText"/>
        <w:rPr>
          <w:del w:id="31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1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F04BBF" w14:textId="3AAAA1B9" w:rsidR="00461780" w:rsidRPr="00461780" w:rsidRDefault="00F37356" w:rsidP="00461780">
      <w:pPr>
        <w:pStyle w:val="PlainText"/>
        <w:rPr>
          <w:ins w:id="3151" w:author="Author" w:date="2020-02-14T18:23:00Z"/>
          <w:rFonts w:ascii="Courier New" w:hAnsi="Courier New" w:cs="Courier New"/>
        </w:rPr>
      </w:pPr>
      <w:del w:id="31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96D38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3CABAB" w14:textId="3F0AFBD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Agriculture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</w:t>
      </w:r>
      <w:del w:id="31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92949D" w14:textId="236B50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 xml:space="preserve">2 </w:t>
      </w:r>
      <w:r w:rsidRPr="00461780">
        <w:rPr>
          <w:rFonts w:ascii="Courier New" w:hAnsi="Courier New" w:cs="Courier New"/>
        </w:rPr>
        <w:tab/>
        <w:t>Forestry, logging, fishing, hunting, and trapping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5C2E8B" w14:textId="670D53D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Mining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72465D" w14:textId="0555551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Construction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1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023CA5" w14:textId="35AE16D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Nonmetallic mineral product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DD5E22" w14:textId="72B00F5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 xml:space="preserve">Primary metals and fabricated metal products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71102D" w14:textId="674AAFB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Machinery 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864F50" w14:textId="3743D1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Computer and electronic product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9D760B" w14:textId="3FBE7E6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Electrical equipment, appliance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C676DC" w14:textId="0A050C1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Transportation equipment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CAC14B" w14:textId="7EACB44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Wood products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663F40" w14:textId="428DDCC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 xml:space="preserve">Furniture and fixtures manufacturing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1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954E65" w14:textId="575C241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Miscellaneous and not specified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ED51DB" w14:textId="04E1B07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Food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6A1E3F" w14:textId="613AC55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Beverage and tobacco products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1708A4" w14:textId="26B0FF0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 xml:space="preserve">Textile, apparel, and leather manufacturing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B3466F" w14:textId="6F34B5BD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Paper and printing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A1EC6A" w14:textId="542CF9B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Petroleum and coal products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74A43D" w14:textId="77777777" w:rsidR="00F37356" w:rsidRPr="00F37356" w:rsidRDefault="00461780" w:rsidP="00F37356">
      <w:pPr>
        <w:pStyle w:val="PlainText"/>
        <w:rPr>
          <w:del w:id="317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Chemical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F75B0D" w14:textId="77777777" w:rsidR="00461780" w:rsidRPr="00461780" w:rsidRDefault="00461780" w:rsidP="00461780">
      <w:pPr>
        <w:pStyle w:val="PlainText"/>
        <w:rPr>
          <w:ins w:id="3173" w:author="Author" w:date="2020-02-14T18:23:00Z"/>
          <w:rFonts w:ascii="Courier New" w:hAnsi="Courier New" w:cs="Courier New"/>
        </w:rPr>
      </w:pPr>
    </w:p>
    <w:p w14:paraId="01CDB24C" w14:textId="77777777" w:rsidR="00F37356" w:rsidRPr="00F37356" w:rsidRDefault="00461780" w:rsidP="00F37356">
      <w:pPr>
        <w:pStyle w:val="PlainText"/>
        <w:rPr>
          <w:del w:id="3174" w:author="Author" w:date="2020-02-14T18:23:00Z"/>
          <w:rFonts w:ascii="Courier New" w:hAnsi="Courier New" w:cs="Courier New"/>
        </w:rPr>
      </w:pPr>
      <w:ins w:id="3175" w:author="Author" w:date="2020-02-14T18:23:00Z">
        <w:r w:rsidRPr="00461780">
          <w:rPr>
            <w:rFonts w:ascii="Courier New" w:hAnsi="Courier New" w:cs="Courier New"/>
          </w:rPr>
          <w:t xml:space="preserve">        </w:t>
        </w:r>
      </w:ins>
      <w:r w:rsidRPr="00461780">
        <w:rPr>
          <w:rFonts w:ascii="Courier New" w:hAnsi="Courier New" w:cs="Courier New"/>
        </w:rPr>
        <w:t>20</w:t>
      </w:r>
      <w:r w:rsidRPr="00461780">
        <w:rPr>
          <w:rFonts w:ascii="Courier New" w:hAnsi="Courier New" w:cs="Courier New"/>
        </w:rPr>
        <w:tab/>
        <w:t>Plastics and rubber products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6CD292" w14:textId="77777777" w:rsidR="00461780" w:rsidRPr="00461780" w:rsidRDefault="00461780" w:rsidP="00461780">
      <w:pPr>
        <w:pStyle w:val="PlainText"/>
        <w:rPr>
          <w:ins w:id="3177" w:author="Author" w:date="2020-02-14T18:23:00Z"/>
          <w:rFonts w:ascii="Courier New" w:hAnsi="Courier New" w:cs="Courier New"/>
        </w:rPr>
      </w:pPr>
    </w:p>
    <w:p w14:paraId="4B3DC3EF" w14:textId="77777777" w:rsidR="00F37356" w:rsidRPr="00F37356" w:rsidRDefault="00461780" w:rsidP="00F37356">
      <w:pPr>
        <w:pStyle w:val="PlainText"/>
        <w:rPr>
          <w:del w:id="3178" w:author="Author" w:date="2020-02-14T18:23:00Z"/>
          <w:rFonts w:ascii="Courier New" w:hAnsi="Courier New" w:cs="Courier New"/>
        </w:rPr>
      </w:pPr>
      <w:ins w:id="31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Wholesale trade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D70482" w14:textId="77777777" w:rsidR="00461780" w:rsidRPr="00461780" w:rsidRDefault="00461780" w:rsidP="00461780">
      <w:pPr>
        <w:pStyle w:val="PlainText"/>
        <w:rPr>
          <w:ins w:id="3181" w:author="Author" w:date="2020-02-14T18:23:00Z"/>
          <w:rFonts w:ascii="Courier New" w:hAnsi="Courier New" w:cs="Courier New"/>
        </w:rPr>
      </w:pPr>
    </w:p>
    <w:p w14:paraId="1B9275C1" w14:textId="77777777" w:rsidR="00F37356" w:rsidRPr="00F37356" w:rsidRDefault="00461780" w:rsidP="00F37356">
      <w:pPr>
        <w:pStyle w:val="PlainText"/>
        <w:rPr>
          <w:del w:id="3182" w:author="Author" w:date="2020-02-14T18:23:00Z"/>
          <w:rFonts w:ascii="Courier New" w:hAnsi="Courier New" w:cs="Courier New"/>
        </w:rPr>
      </w:pPr>
      <w:ins w:id="31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Retail trade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D49E0F" w14:textId="77777777" w:rsidR="00461780" w:rsidRPr="00461780" w:rsidRDefault="00461780" w:rsidP="00461780">
      <w:pPr>
        <w:pStyle w:val="PlainText"/>
        <w:rPr>
          <w:ins w:id="3185" w:author="Author" w:date="2020-02-14T18:23:00Z"/>
          <w:rFonts w:ascii="Courier New" w:hAnsi="Courier New" w:cs="Courier New"/>
        </w:rPr>
      </w:pPr>
    </w:p>
    <w:p w14:paraId="5CBC33FE" w14:textId="77777777" w:rsidR="00F37356" w:rsidRPr="00F37356" w:rsidRDefault="00461780" w:rsidP="00F37356">
      <w:pPr>
        <w:pStyle w:val="PlainText"/>
        <w:rPr>
          <w:del w:id="3186" w:author="Author" w:date="2020-02-14T18:23:00Z"/>
          <w:rFonts w:ascii="Courier New" w:hAnsi="Courier New" w:cs="Courier New"/>
        </w:rPr>
      </w:pPr>
      <w:ins w:id="3187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</w:t>
      </w:r>
      <w:r w:rsidRPr="00461780">
        <w:rPr>
          <w:rFonts w:ascii="Courier New" w:hAnsi="Courier New" w:cs="Courier New"/>
        </w:rPr>
        <w:tab/>
        <w:t>Transportation and warehousing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C06D16" w14:textId="77777777" w:rsidR="00461780" w:rsidRPr="00461780" w:rsidRDefault="00461780" w:rsidP="00461780">
      <w:pPr>
        <w:pStyle w:val="PlainText"/>
        <w:rPr>
          <w:ins w:id="3189" w:author="Author" w:date="2020-02-14T18:23:00Z"/>
          <w:rFonts w:ascii="Courier New" w:hAnsi="Courier New" w:cs="Courier New"/>
        </w:rPr>
      </w:pPr>
    </w:p>
    <w:p w14:paraId="3B239108" w14:textId="77777777" w:rsidR="00F37356" w:rsidRPr="00F37356" w:rsidRDefault="00461780" w:rsidP="00F37356">
      <w:pPr>
        <w:pStyle w:val="PlainText"/>
        <w:rPr>
          <w:del w:id="3190" w:author="Author" w:date="2020-02-14T18:23:00Z"/>
          <w:rFonts w:ascii="Courier New" w:hAnsi="Courier New" w:cs="Courier New"/>
        </w:rPr>
      </w:pPr>
      <w:ins w:id="31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24</w:t>
      </w:r>
      <w:r w:rsidRPr="00461780">
        <w:rPr>
          <w:rFonts w:ascii="Courier New" w:hAnsi="Courier New" w:cs="Courier New"/>
        </w:rPr>
        <w:tab/>
        <w:t>Utilities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258AFA" w14:textId="77777777" w:rsidR="00461780" w:rsidRPr="00461780" w:rsidRDefault="00461780" w:rsidP="00461780">
      <w:pPr>
        <w:pStyle w:val="PlainText"/>
        <w:rPr>
          <w:ins w:id="3193" w:author="Author" w:date="2020-02-14T18:23:00Z"/>
          <w:rFonts w:ascii="Courier New" w:hAnsi="Courier New" w:cs="Courier New"/>
        </w:rPr>
      </w:pPr>
    </w:p>
    <w:p w14:paraId="5E7FC01D" w14:textId="77777777" w:rsidR="00F37356" w:rsidRPr="00F37356" w:rsidRDefault="00461780" w:rsidP="00F37356">
      <w:pPr>
        <w:pStyle w:val="PlainText"/>
        <w:rPr>
          <w:del w:id="3194" w:author="Author" w:date="2020-02-14T18:23:00Z"/>
          <w:rFonts w:ascii="Courier New" w:hAnsi="Courier New" w:cs="Courier New"/>
        </w:rPr>
      </w:pPr>
      <w:ins w:id="31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 xml:space="preserve">Publishing industries (except internet)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1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519C8B" w14:textId="77777777" w:rsidR="00461780" w:rsidRPr="00461780" w:rsidRDefault="00461780" w:rsidP="00461780">
      <w:pPr>
        <w:pStyle w:val="PlainText"/>
        <w:rPr>
          <w:ins w:id="3197" w:author="Author" w:date="2020-02-14T18:23:00Z"/>
          <w:rFonts w:ascii="Courier New" w:hAnsi="Courier New" w:cs="Courier New"/>
        </w:rPr>
      </w:pPr>
    </w:p>
    <w:p w14:paraId="65F9FB10" w14:textId="77777777" w:rsidR="00F37356" w:rsidRPr="00F37356" w:rsidRDefault="00461780" w:rsidP="00F37356">
      <w:pPr>
        <w:pStyle w:val="PlainText"/>
        <w:rPr>
          <w:del w:id="3198" w:author="Author" w:date="2020-02-14T18:23:00Z"/>
          <w:rFonts w:ascii="Courier New" w:hAnsi="Courier New" w:cs="Courier New"/>
        </w:rPr>
      </w:pPr>
      <w:ins w:id="31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</w:t>
      </w:r>
      <w:r w:rsidRPr="00461780">
        <w:rPr>
          <w:rFonts w:ascii="Courier New" w:hAnsi="Courier New" w:cs="Courier New"/>
        </w:rPr>
        <w:tab/>
        <w:t xml:space="preserve">Motion picture and sound recording industries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EF66ED" w14:textId="77777777" w:rsidR="00461780" w:rsidRPr="00461780" w:rsidRDefault="00461780" w:rsidP="00461780">
      <w:pPr>
        <w:pStyle w:val="PlainText"/>
        <w:rPr>
          <w:ins w:id="3201" w:author="Author" w:date="2020-02-14T18:23:00Z"/>
          <w:rFonts w:ascii="Courier New" w:hAnsi="Courier New" w:cs="Courier New"/>
        </w:rPr>
      </w:pPr>
    </w:p>
    <w:p w14:paraId="42218F8C" w14:textId="77777777" w:rsidR="00F37356" w:rsidRPr="00F37356" w:rsidRDefault="00461780" w:rsidP="00F37356">
      <w:pPr>
        <w:pStyle w:val="PlainText"/>
        <w:rPr>
          <w:del w:id="3202" w:author="Author" w:date="2020-02-14T18:23:00Z"/>
          <w:rFonts w:ascii="Courier New" w:hAnsi="Courier New" w:cs="Courier New"/>
        </w:rPr>
      </w:pPr>
      <w:ins w:id="32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27</w:t>
      </w:r>
      <w:r w:rsidRPr="00461780">
        <w:rPr>
          <w:rFonts w:ascii="Courier New" w:hAnsi="Courier New" w:cs="Courier New"/>
        </w:rPr>
        <w:tab/>
        <w:t>Broadcasting (except internet)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2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4C5143" w14:textId="77777777" w:rsidR="00461780" w:rsidRPr="00461780" w:rsidRDefault="00461780" w:rsidP="00461780">
      <w:pPr>
        <w:pStyle w:val="PlainText"/>
        <w:rPr>
          <w:ins w:id="3205" w:author="Author" w:date="2020-02-14T18:23:00Z"/>
          <w:rFonts w:ascii="Courier New" w:hAnsi="Courier New" w:cs="Courier New"/>
        </w:rPr>
      </w:pPr>
    </w:p>
    <w:p w14:paraId="1C8CB591" w14:textId="77777777" w:rsidR="00F37356" w:rsidRPr="00F37356" w:rsidRDefault="00461780" w:rsidP="00F37356">
      <w:pPr>
        <w:pStyle w:val="PlainText"/>
        <w:rPr>
          <w:del w:id="3206" w:author="Author" w:date="2020-02-14T18:23:00Z"/>
          <w:rFonts w:ascii="Courier New" w:hAnsi="Courier New" w:cs="Courier New"/>
        </w:rPr>
      </w:pPr>
      <w:ins w:id="32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28</w:t>
      </w:r>
      <w:r w:rsidRPr="00461780">
        <w:rPr>
          <w:rFonts w:ascii="Courier New" w:hAnsi="Courier New" w:cs="Courier New"/>
        </w:rPr>
        <w:tab/>
        <w:t>Internet publishing and broadcasting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2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D655E7" w14:textId="77777777" w:rsidR="00461780" w:rsidRPr="00461780" w:rsidRDefault="00461780" w:rsidP="00461780">
      <w:pPr>
        <w:pStyle w:val="PlainText"/>
        <w:rPr>
          <w:ins w:id="3209" w:author="Author" w:date="2020-02-14T18:23:00Z"/>
          <w:rFonts w:ascii="Courier New" w:hAnsi="Courier New" w:cs="Courier New"/>
        </w:rPr>
      </w:pPr>
    </w:p>
    <w:p w14:paraId="5D1E4EFF" w14:textId="77777777" w:rsidR="00F37356" w:rsidRPr="00F37356" w:rsidRDefault="00461780" w:rsidP="00F37356">
      <w:pPr>
        <w:pStyle w:val="PlainText"/>
        <w:rPr>
          <w:del w:id="3210" w:author="Author" w:date="2020-02-14T18:23:00Z"/>
          <w:rFonts w:ascii="Courier New" w:hAnsi="Courier New" w:cs="Courier New"/>
        </w:rPr>
      </w:pPr>
      <w:ins w:id="32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29</w:t>
      </w:r>
      <w:r w:rsidRPr="00461780">
        <w:rPr>
          <w:rFonts w:ascii="Courier New" w:hAnsi="Courier New" w:cs="Courier New"/>
        </w:rPr>
        <w:tab/>
        <w:t>Telecommunications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AA3B3C" w14:textId="77777777" w:rsidR="00461780" w:rsidRPr="00461780" w:rsidRDefault="00461780" w:rsidP="00461780">
      <w:pPr>
        <w:pStyle w:val="PlainText"/>
        <w:rPr>
          <w:ins w:id="3213" w:author="Author" w:date="2020-02-14T18:23:00Z"/>
          <w:rFonts w:ascii="Courier New" w:hAnsi="Courier New" w:cs="Courier New"/>
        </w:rPr>
      </w:pPr>
    </w:p>
    <w:p w14:paraId="6EC965E0" w14:textId="77777777" w:rsidR="00F37356" w:rsidRPr="00F37356" w:rsidRDefault="00461780" w:rsidP="00F37356">
      <w:pPr>
        <w:pStyle w:val="PlainText"/>
        <w:rPr>
          <w:del w:id="3214" w:author="Author" w:date="2020-02-14T18:23:00Z"/>
          <w:rFonts w:ascii="Courier New" w:hAnsi="Courier New" w:cs="Courier New"/>
        </w:rPr>
      </w:pPr>
      <w:ins w:id="32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30</w:t>
      </w:r>
      <w:r w:rsidRPr="00461780">
        <w:rPr>
          <w:rFonts w:ascii="Courier New" w:hAnsi="Courier New" w:cs="Courier New"/>
        </w:rPr>
        <w:tab/>
        <w:t xml:space="preserve">Internet service providers and data processing services </w:t>
      </w:r>
      <w:r w:rsidRPr="00461780">
        <w:rPr>
          <w:rFonts w:ascii="Courier New" w:hAnsi="Courier New" w:cs="Courier New"/>
        </w:rPr>
        <w:tab/>
      </w:r>
      <w:del w:id="32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AF4F1B" w14:textId="77777777" w:rsidR="00461780" w:rsidRPr="00461780" w:rsidRDefault="00461780" w:rsidP="00461780">
      <w:pPr>
        <w:pStyle w:val="PlainText"/>
        <w:rPr>
          <w:ins w:id="3217" w:author="Author" w:date="2020-02-14T18:23:00Z"/>
          <w:rFonts w:ascii="Courier New" w:hAnsi="Courier New" w:cs="Courier New"/>
        </w:rPr>
      </w:pPr>
    </w:p>
    <w:p w14:paraId="3F562907" w14:textId="77777777" w:rsidR="00F37356" w:rsidRPr="00F37356" w:rsidRDefault="00461780" w:rsidP="00F37356">
      <w:pPr>
        <w:pStyle w:val="PlainText"/>
        <w:rPr>
          <w:del w:id="3218" w:author="Author" w:date="2020-02-14T18:23:00Z"/>
          <w:rFonts w:ascii="Courier New" w:hAnsi="Courier New" w:cs="Courier New"/>
        </w:rPr>
      </w:pPr>
      <w:ins w:id="32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31</w:t>
      </w:r>
      <w:r w:rsidRPr="00461780">
        <w:rPr>
          <w:rFonts w:ascii="Courier New" w:hAnsi="Courier New" w:cs="Courier New"/>
        </w:rPr>
        <w:tab/>
        <w:t>Other information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7A7E45" w14:textId="77777777" w:rsidR="00461780" w:rsidRPr="00461780" w:rsidRDefault="00461780" w:rsidP="00461780">
      <w:pPr>
        <w:pStyle w:val="PlainText"/>
        <w:rPr>
          <w:ins w:id="3221" w:author="Author" w:date="2020-02-14T18:23:00Z"/>
          <w:rFonts w:ascii="Courier New" w:hAnsi="Courier New" w:cs="Courier New"/>
        </w:rPr>
      </w:pPr>
    </w:p>
    <w:p w14:paraId="6770C5AF" w14:textId="77777777" w:rsidR="00F37356" w:rsidRPr="00F37356" w:rsidRDefault="00461780" w:rsidP="00F37356">
      <w:pPr>
        <w:pStyle w:val="PlainText"/>
        <w:rPr>
          <w:del w:id="3222" w:author="Author" w:date="2020-02-14T18:23:00Z"/>
          <w:rFonts w:ascii="Courier New" w:hAnsi="Courier New" w:cs="Courier New"/>
        </w:rPr>
      </w:pPr>
      <w:ins w:id="32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32</w:t>
      </w:r>
      <w:r w:rsidRPr="00461780">
        <w:rPr>
          <w:rFonts w:ascii="Courier New" w:hAnsi="Courier New" w:cs="Courier New"/>
        </w:rPr>
        <w:tab/>
        <w:t>Finance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4B1780" w14:textId="77777777" w:rsidR="00461780" w:rsidRPr="00461780" w:rsidRDefault="00461780" w:rsidP="00461780">
      <w:pPr>
        <w:pStyle w:val="PlainText"/>
        <w:rPr>
          <w:ins w:id="3225" w:author="Author" w:date="2020-02-14T18:23:00Z"/>
          <w:rFonts w:ascii="Courier New" w:hAnsi="Courier New" w:cs="Courier New"/>
        </w:rPr>
      </w:pPr>
    </w:p>
    <w:p w14:paraId="6C5CCA1A" w14:textId="77777777" w:rsidR="00F37356" w:rsidRPr="00F37356" w:rsidRDefault="00461780" w:rsidP="00F37356">
      <w:pPr>
        <w:pStyle w:val="PlainText"/>
        <w:rPr>
          <w:del w:id="3226" w:author="Author" w:date="2020-02-14T18:23:00Z"/>
          <w:rFonts w:ascii="Courier New" w:hAnsi="Courier New" w:cs="Courier New"/>
        </w:rPr>
      </w:pPr>
      <w:ins w:id="32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33</w:t>
      </w:r>
      <w:r w:rsidRPr="00461780">
        <w:rPr>
          <w:rFonts w:ascii="Courier New" w:hAnsi="Courier New" w:cs="Courier New"/>
        </w:rPr>
        <w:tab/>
        <w:t>Insurance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2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D15BD9" w14:textId="77777777" w:rsidR="00461780" w:rsidRPr="00461780" w:rsidRDefault="00461780" w:rsidP="00461780">
      <w:pPr>
        <w:pStyle w:val="PlainText"/>
        <w:rPr>
          <w:ins w:id="3229" w:author="Author" w:date="2020-02-14T18:23:00Z"/>
          <w:rFonts w:ascii="Courier New" w:hAnsi="Courier New" w:cs="Courier New"/>
        </w:rPr>
      </w:pPr>
    </w:p>
    <w:p w14:paraId="3EC22721" w14:textId="77777777" w:rsidR="00F37356" w:rsidRPr="00F37356" w:rsidRDefault="00461780" w:rsidP="00F37356">
      <w:pPr>
        <w:pStyle w:val="PlainText"/>
        <w:rPr>
          <w:del w:id="3230" w:author="Author" w:date="2020-02-14T18:23:00Z"/>
          <w:rFonts w:ascii="Courier New" w:hAnsi="Courier New" w:cs="Courier New"/>
        </w:rPr>
      </w:pPr>
      <w:ins w:id="32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</w:t>
      </w:r>
      <w:r w:rsidRPr="00461780">
        <w:rPr>
          <w:rFonts w:ascii="Courier New" w:hAnsi="Courier New" w:cs="Courier New"/>
        </w:rPr>
        <w:tab/>
        <w:t>Real estate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2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BD5F36" w14:textId="77777777" w:rsidR="00461780" w:rsidRPr="00461780" w:rsidRDefault="00461780" w:rsidP="00461780">
      <w:pPr>
        <w:pStyle w:val="PlainText"/>
        <w:rPr>
          <w:ins w:id="3233" w:author="Author" w:date="2020-02-14T18:23:00Z"/>
          <w:rFonts w:ascii="Courier New" w:hAnsi="Courier New" w:cs="Courier New"/>
        </w:rPr>
      </w:pPr>
    </w:p>
    <w:p w14:paraId="3963F52E" w14:textId="77777777" w:rsidR="00F37356" w:rsidRPr="00F37356" w:rsidRDefault="00461780" w:rsidP="00F37356">
      <w:pPr>
        <w:pStyle w:val="PlainText"/>
        <w:rPr>
          <w:del w:id="3234" w:author="Author" w:date="2020-02-14T18:23:00Z"/>
          <w:rFonts w:ascii="Courier New" w:hAnsi="Courier New" w:cs="Courier New"/>
        </w:rPr>
      </w:pPr>
      <w:ins w:id="32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</w:t>
      </w:r>
      <w:r w:rsidRPr="00461780">
        <w:rPr>
          <w:rFonts w:ascii="Courier New" w:hAnsi="Courier New" w:cs="Courier New"/>
        </w:rPr>
        <w:tab/>
        <w:t>Rental and leasing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FA6A1D" w14:textId="77777777" w:rsidR="00461780" w:rsidRPr="00461780" w:rsidRDefault="00461780" w:rsidP="00461780">
      <w:pPr>
        <w:pStyle w:val="PlainText"/>
        <w:rPr>
          <w:ins w:id="3237" w:author="Author" w:date="2020-02-14T18:23:00Z"/>
          <w:rFonts w:ascii="Courier New" w:hAnsi="Courier New" w:cs="Courier New"/>
        </w:rPr>
      </w:pPr>
    </w:p>
    <w:p w14:paraId="4AC1B788" w14:textId="77777777" w:rsidR="00F37356" w:rsidRPr="00F37356" w:rsidRDefault="00461780" w:rsidP="00F37356">
      <w:pPr>
        <w:pStyle w:val="PlainText"/>
        <w:rPr>
          <w:del w:id="3238" w:author="Author" w:date="2020-02-14T18:23:00Z"/>
          <w:rFonts w:ascii="Courier New" w:hAnsi="Courier New" w:cs="Courier New"/>
        </w:rPr>
      </w:pPr>
      <w:ins w:id="323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</w:t>
      </w:r>
      <w:r w:rsidRPr="00461780">
        <w:rPr>
          <w:rFonts w:ascii="Courier New" w:hAnsi="Courier New" w:cs="Courier New"/>
        </w:rPr>
        <w:tab/>
        <w:t>Professional and  technical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C5D006" w14:textId="77777777" w:rsidR="00461780" w:rsidRPr="00461780" w:rsidRDefault="00461780" w:rsidP="00461780">
      <w:pPr>
        <w:pStyle w:val="PlainText"/>
        <w:rPr>
          <w:ins w:id="3241" w:author="Author" w:date="2020-02-14T18:23:00Z"/>
          <w:rFonts w:ascii="Courier New" w:hAnsi="Courier New" w:cs="Courier New"/>
        </w:rPr>
      </w:pPr>
    </w:p>
    <w:p w14:paraId="04AAC3BC" w14:textId="77777777" w:rsidR="00F37356" w:rsidRPr="00F37356" w:rsidRDefault="00461780" w:rsidP="00F37356">
      <w:pPr>
        <w:pStyle w:val="PlainText"/>
        <w:rPr>
          <w:del w:id="3242" w:author="Author" w:date="2020-02-14T18:23:00Z"/>
          <w:rFonts w:ascii="Courier New" w:hAnsi="Courier New" w:cs="Courier New"/>
        </w:rPr>
      </w:pPr>
      <w:ins w:id="32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</w:t>
      </w:r>
      <w:r w:rsidRPr="00461780">
        <w:rPr>
          <w:rFonts w:ascii="Courier New" w:hAnsi="Courier New" w:cs="Courier New"/>
        </w:rPr>
        <w:tab/>
        <w:t>Management of companies and enterprises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2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CA48D4" w14:textId="77777777" w:rsidR="00461780" w:rsidRPr="00461780" w:rsidRDefault="00461780" w:rsidP="00461780">
      <w:pPr>
        <w:pStyle w:val="PlainText"/>
        <w:rPr>
          <w:ins w:id="3245" w:author="Author" w:date="2020-02-14T18:23:00Z"/>
          <w:rFonts w:ascii="Courier New" w:hAnsi="Courier New" w:cs="Courier New"/>
        </w:rPr>
      </w:pPr>
    </w:p>
    <w:p w14:paraId="2623C948" w14:textId="77777777" w:rsidR="00F37356" w:rsidRPr="00F37356" w:rsidRDefault="00461780" w:rsidP="00F37356">
      <w:pPr>
        <w:pStyle w:val="PlainText"/>
        <w:rPr>
          <w:del w:id="3246" w:author="Author" w:date="2020-02-14T18:23:00Z"/>
          <w:rFonts w:ascii="Courier New" w:hAnsi="Courier New" w:cs="Courier New"/>
        </w:rPr>
      </w:pPr>
      <w:ins w:id="32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38</w:t>
      </w:r>
      <w:r w:rsidRPr="00461780">
        <w:rPr>
          <w:rFonts w:ascii="Courier New" w:hAnsi="Courier New" w:cs="Courier New"/>
        </w:rPr>
        <w:tab/>
        <w:t>Administrative and support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58ADE7" w14:textId="77777777" w:rsidR="00461780" w:rsidRPr="00461780" w:rsidRDefault="00461780" w:rsidP="00461780">
      <w:pPr>
        <w:pStyle w:val="PlainText"/>
        <w:rPr>
          <w:ins w:id="3249" w:author="Author" w:date="2020-02-14T18:23:00Z"/>
          <w:rFonts w:ascii="Courier New" w:hAnsi="Courier New" w:cs="Courier New"/>
        </w:rPr>
      </w:pPr>
    </w:p>
    <w:p w14:paraId="45ED9BA8" w14:textId="77777777" w:rsidR="00F37356" w:rsidRPr="00F37356" w:rsidRDefault="00461780" w:rsidP="00F37356">
      <w:pPr>
        <w:pStyle w:val="PlainText"/>
        <w:rPr>
          <w:del w:id="3250" w:author="Author" w:date="2020-02-14T18:23:00Z"/>
          <w:rFonts w:ascii="Courier New" w:hAnsi="Courier New" w:cs="Courier New"/>
        </w:rPr>
      </w:pPr>
      <w:ins w:id="325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39</w:t>
      </w:r>
      <w:r w:rsidRPr="00461780">
        <w:rPr>
          <w:rFonts w:ascii="Courier New" w:hAnsi="Courier New" w:cs="Courier New"/>
        </w:rPr>
        <w:tab/>
        <w:t xml:space="preserve">Waste management and remediation services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2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145C4C" w14:textId="77777777" w:rsidR="00461780" w:rsidRPr="00461780" w:rsidRDefault="00461780" w:rsidP="00461780">
      <w:pPr>
        <w:pStyle w:val="PlainText"/>
        <w:rPr>
          <w:ins w:id="3253" w:author="Author" w:date="2020-02-14T18:23:00Z"/>
          <w:rFonts w:ascii="Courier New" w:hAnsi="Courier New" w:cs="Courier New"/>
        </w:rPr>
      </w:pPr>
    </w:p>
    <w:p w14:paraId="47796754" w14:textId="77777777" w:rsidR="00F37356" w:rsidRPr="00F37356" w:rsidRDefault="00461780" w:rsidP="00F37356">
      <w:pPr>
        <w:pStyle w:val="PlainText"/>
        <w:rPr>
          <w:del w:id="3254" w:author="Author" w:date="2020-02-14T18:23:00Z"/>
          <w:rFonts w:ascii="Courier New" w:hAnsi="Courier New" w:cs="Courier New"/>
        </w:rPr>
      </w:pPr>
      <w:ins w:id="325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</w:t>
      </w:r>
      <w:r w:rsidRPr="00461780">
        <w:rPr>
          <w:rFonts w:ascii="Courier New" w:hAnsi="Courier New" w:cs="Courier New"/>
        </w:rPr>
        <w:tab/>
        <w:t>Educational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25A03C" w14:textId="77777777" w:rsidR="00461780" w:rsidRPr="00461780" w:rsidRDefault="00461780" w:rsidP="00461780">
      <w:pPr>
        <w:pStyle w:val="PlainText"/>
        <w:rPr>
          <w:ins w:id="3257" w:author="Author" w:date="2020-02-14T18:23:00Z"/>
          <w:rFonts w:ascii="Courier New" w:hAnsi="Courier New" w:cs="Courier New"/>
        </w:rPr>
      </w:pPr>
    </w:p>
    <w:p w14:paraId="177DDF8E" w14:textId="77777777" w:rsidR="00F37356" w:rsidRPr="00F37356" w:rsidRDefault="00461780" w:rsidP="00F37356">
      <w:pPr>
        <w:pStyle w:val="PlainText"/>
        <w:rPr>
          <w:del w:id="3258" w:author="Author" w:date="2020-02-14T18:23:00Z"/>
          <w:rFonts w:ascii="Courier New" w:hAnsi="Courier New" w:cs="Courier New"/>
        </w:rPr>
      </w:pPr>
      <w:ins w:id="32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</w:t>
      </w:r>
      <w:r w:rsidRPr="00461780">
        <w:rPr>
          <w:rFonts w:ascii="Courier New" w:hAnsi="Courier New" w:cs="Courier New"/>
        </w:rPr>
        <w:tab/>
        <w:t>Hospitals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2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80E25B" w14:textId="77777777" w:rsidR="00461780" w:rsidRPr="00461780" w:rsidRDefault="00461780" w:rsidP="00461780">
      <w:pPr>
        <w:pStyle w:val="PlainText"/>
        <w:rPr>
          <w:ins w:id="3261" w:author="Author" w:date="2020-02-14T18:23:00Z"/>
          <w:rFonts w:ascii="Courier New" w:hAnsi="Courier New" w:cs="Courier New"/>
        </w:rPr>
      </w:pPr>
    </w:p>
    <w:p w14:paraId="52F5FC7D" w14:textId="77777777" w:rsidR="00F37356" w:rsidRPr="00F37356" w:rsidRDefault="00461780" w:rsidP="00F37356">
      <w:pPr>
        <w:pStyle w:val="PlainText"/>
        <w:rPr>
          <w:del w:id="3262" w:author="Author" w:date="2020-02-14T18:23:00Z"/>
          <w:rFonts w:ascii="Courier New" w:hAnsi="Courier New" w:cs="Courier New"/>
        </w:rPr>
      </w:pPr>
      <w:ins w:id="326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42</w:t>
      </w:r>
      <w:r w:rsidRPr="00461780">
        <w:rPr>
          <w:rFonts w:ascii="Courier New" w:hAnsi="Courier New" w:cs="Courier New"/>
        </w:rPr>
        <w:tab/>
        <w:t>Health care services, except hospitals</w:t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789E9D" w14:textId="77777777" w:rsidR="00461780" w:rsidRPr="00461780" w:rsidRDefault="00461780" w:rsidP="00461780">
      <w:pPr>
        <w:pStyle w:val="PlainText"/>
        <w:rPr>
          <w:ins w:id="3265" w:author="Author" w:date="2020-02-14T18:23:00Z"/>
          <w:rFonts w:ascii="Courier New" w:hAnsi="Courier New" w:cs="Courier New"/>
        </w:rPr>
      </w:pPr>
    </w:p>
    <w:p w14:paraId="41E42033" w14:textId="77777777" w:rsidR="00F37356" w:rsidRPr="00F37356" w:rsidRDefault="00461780" w:rsidP="00F37356">
      <w:pPr>
        <w:pStyle w:val="PlainText"/>
        <w:rPr>
          <w:del w:id="3266" w:author="Author" w:date="2020-02-14T18:23:00Z"/>
          <w:rFonts w:ascii="Courier New" w:hAnsi="Courier New" w:cs="Courier New"/>
        </w:rPr>
      </w:pPr>
      <w:ins w:id="32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43</w:t>
      </w:r>
      <w:r w:rsidRPr="00461780">
        <w:rPr>
          <w:rFonts w:ascii="Courier New" w:hAnsi="Courier New" w:cs="Courier New"/>
        </w:rPr>
        <w:tab/>
        <w:t>Social assistance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69D9E7" w14:textId="77777777" w:rsidR="00461780" w:rsidRPr="00461780" w:rsidRDefault="00461780" w:rsidP="00461780">
      <w:pPr>
        <w:pStyle w:val="PlainText"/>
        <w:rPr>
          <w:ins w:id="3269" w:author="Author" w:date="2020-02-14T18:23:00Z"/>
          <w:rFonts w:ascii="Courier New" w:hAnsi="Courier New" w:cs="Courier New"/>
        </w:rPr>
      </w:pPr>
    </w:p>
    <w:p w14:paraId="67B427BB" w14:textId="77777777" w:rsidR="00F37356" w:rsidRPr="00F37356" w:rsidRDefault="00461780" w:rsidP="00F37356">
      <w:pPr>
        <w:pStyle w:val="PlainText"/>
        <w:rPr>
          <w:del w:id="3270" w:author="Author" w:date="2020-02-14T18:23:00Z"/>
          <w:rFonts w:ascii="Courier New" w:hAnsi="Courier New" w:cs="Courier New"/>
        </w:rPr>
      </w:pPr>
      <w:ins w:id="32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44</w:t>
      </w:r>
      <w:r w:rsidRPr="00461780">
        <w:rPr>
          <w:rFonts w:ascii="Courier New" w:hAnsi="Courier New" w:cs="Courier New"/>
        </w:rPr>
        <w:tab/>
        <w:t>Arts, entertainment, and recreation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D97033" w14:textId="77777777" w:rsidR="00461780" w:rsidRPr="00461780" w:rsidRDefault="00461780" w:rsidP="00461780">
      <w:pPr>
        <w:pStyle w:val="PlainText"/>
        <w:rPr>
          <w:ins w:id="3273" w:author="Author" w:date="2020-02-14T18:23:00Z"/>
          <w:rFonts w:ascii="Courier New" w:hAnsi="Courier New" w:cs="Courier New"/>
        </w:rPr>
      </w:pPr>
    </w:p>
    <w:p w14:paraId="05651DA9" w14:textId="77777777" w:rsidR="00F37356" w:rsidRPr="00F37356" w:rsidRDefault="00461780" w:rsidP="00F37356">
      <w:pPr>
        <w:pStyle w:val="PlainText"/>
        <w:rPr>
          <w:del w:id="3274" w:author="Author" w:date="2020-02-14T18:23:00Z"/>
          <w:rFonts w:ascii="Courier New" w:hAnsi="Courier New" w:cs="Courier New"/>
        </w:rPr>
      </w:pPr>
      <w:ins w:id="32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45</w:t>
      </w:r>
      <w:r w:rsidRPr="00461780">
        <w:rPr>
          <w:rFonts w:ascii="Courier New" w:hAnsi="Courier New" w:cs="Courier New"/>
        </w:rPr>
        <w:tab/>
        <w:t>Accommodation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B222FA" w14:textId="77777777" w:rsidR="00461780" w:rsidRPr="00461780" w:rsidRDefault="00461780" w:rsidP="00461780">
      <w:pPr>
        <w:pStyle w:val="PlainText"/>
        <w:rPr>
          <w:ins w:id="3277" w:author="Author" w:date="2020-02-14T18:23:00Z"/>
          <w:rFonts w:ascii="Courier New" w:hAnsi="Courier New" w:cs="Courier New"/>
        </w:rPr>
      </w:pPr>
    </w:p>
    <w:p w14:paraId="132F7F04" w14:textId="77777777" w:rsidR="00F37356" w:rsidRPr="00F37356" w:rsidRDefault="00461780" w:rsidP="00F37356">
      <w:pPr>
        <w:pStyle w:val="PlainText"/>
        <w:rPr>
          <w:del w:id="3278" w:author="Author" w:date="2020-02-14T18:23:00Z"/>
          <w:rFonts w:ascii="Courier New" w:hAnsi="Courier New" w:cs="Courier New"/>
        </w:rPr>
      </w:pPr>
      <w:ins w:id="32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46</w:t>
      </w:r>
      <w:r w:rsidRPr="00461780">
        <w:rPr>
          <w:rFonts w:ascii="Courier New" w:hAnsi="Courier New" w:cs="Courier New"/>
        </w:rPr>
        <w:tab/>
        <w:t>Food services and drinking places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F4B17A" w14:textId="77777777" w:rsidR="00461780" w:rsidRPr="00461780" w:rsidRDefault="00461780" w:rsidP="00461780">
      <w:pPr>
        <w:pStyle w:val="PlainText"/>
        <w:rPr>
          <w:ins w:id="3281" w:author="Author" w:date="2020-02-14T18:23:00Z"/>
          <w:rFonts w:ascii="Courier New" w:hAnsi="Courier New" w:cs="Courier New"/>
        </w:rPr>
      </w:pPr>
    </w:p>
    <w:p w14:paraId="20286CC9" w14:textId="77777777" w:rsidR="00F37356" w:rsidRPr="00F37356" w:rsidRDefault="00461780" w:rsidP="00F37356">
      <w:pPr>
        <w:pStyle w:val="PlainText"/>
        <w:rPr>
          <w:del w:id="3282" w:author="Author" w:date="2020-02-14T18:23:00Z"/>
          <w:rFonts w:ascii="Courier New" w:hAnsi="Courier New" w:cs="Courier New"/>
        </w:rPr>
      </w:pPr>
      <w:ins w:id="32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</w:t>
      </w:r>
      <w:r w:rsidRPr="00461780">
        <w:rPr>
          <w:rFonts w:ascii="Courier New" w:hAnsi="Courier New" w:cs="Courier New"/>
        </w:rPr>
        <w:tab/>
        <w:t>Repair and maintenance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497B4D" w14:textId="77777777" w:rsidR="00461780" w:rsidRPr="00461780" w:rsidRDefault="00461780" w:rsidP="00461780">
      <w:pPr>
        <w:pStyle w:val="PlainText"/>
        <w:rPr>
          <w:ins w:id="3285" w:author="Author" w:date="2020-02-14T18:23:00Z"/>
          <w:rFonts w:ascii="Courier New" w:hAnsi="Courier New" w:cs="Courier New"/>
        </w:rPr>
      </w:pPr>
    </w:p>
    <w:p w14:paraId="49E21490" w14:textId="77777777" w:rsidR="00F37356" w:rsidRPr="00F37356" w:rsidRDefault="00461780" w:rsidP="00F37356">
      <w:pPr>
        <w:pStyle w:val="PlainText"/>
        <w:rPr>
          <w:del w:id="3286" w:author="Author" w:date="2020-02-14T18:23:00Z"/>
          <w:rFonts w:ascii="Courier New" w:hAnsi="Courier New" w:cs="Courier New"/>
        </w:rPr>
      </w:pPr>
      <w:ins w:id="328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48</w:t>
      </w:r>
      <w:r w:rsidRPr="00461780">
        <w:rPr>
          <w:rFonts w:ascii="Courier New" w:hAnsi="Courier New" w:cs="Courier New"/>
        </w:rPr>
        <w:tab/>
        <w:t>Personal and laundry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0BF49D" w14:textId="77777777" w:rsidR="00461780" w:rsidRPr="00461780" w:rsidRDefault="00461780" w:rsidP="00461780">
      <w:pPr>
        <w:pStyle w:val="PlainText"/>
        <w:rPr>
          <w:ins w:id="3289" w:author="Author" w:date="2020-02-14T18:23:00Z"/>
          <w:rFonts w:ascii="Courier New" w:hAnsi="Courier New" w:cs="Courier New"/>
        </w:rPr>
      </w:pPr>
    </w:p>
    <w:p w14:paraId="013BC556" w14:textId="77777777" w:rsidR="00F37356" w:rsidRPr="00F37356" w:rsidRDefault="00461780" w:rsidP="00F37356">
      <w:pPr>
        <w:pStyle w:val="PlainText"/>
        <w:rPr>
          <w:del w:id="3290" w:author="Author" w:date="2020-02-14T18:23:00Z"/>
          <w:rFonts w:ascii="Courier New" w:hAnsi="Courier New" w:cs="Courier New"/>
        </w:rPr>
      </w:pPr>
      <w:ins w:id="32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49</w:t>
      </w:r>
      <w:r w:rsidRPr="00461780">
        <w:rPr>
          <w:rFonts w:ascii="Courier New" w:hAnsi="Courier New" w:cs="Courier New"/>
        </w:rPr>
        <w:tab/>
        <w:t>Membership associations and organizations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2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B41B5B" w14:textId="77777777" w:rsidR="00461780" w:rsidRPr="00461780" w:rsidRDefault="00461780" w:rsidP="00461780">
      <w:pPr>
        <w:pStyle w:val="PlainText"/>
        <w:rPr>
          <w:ins w:id="3293" w:author="Author" w:date="2020-02-14T18:23:00Z"/>
          <w:rFonts w:ascii="Courier New" w:hAnsi="Courier New" w:cs="Courier New"/>
        </w:rPr>
      </w:pPr>
    </w:p>
    <w:p w14:paraId="6D0E32BB" w14:textId="77777777" w:rsidR="00F37356" w:rsidRPr="00F37356" w:rsidRDefault="00461780" w:rsidP="00F37356">
      <w:pPr>
        <w:pStyle w:val="PlainText"/>
        <w:rPr>
          <w:del w:id="3294" w:author="Author" w:date="2020-02-14T18:23:00Z"/>
          <w:rFonts w:ascii="Courier New" w:hAnsi="Courier New" w:cs="Courier New"/>
        </w:rPr>
      </w:pPr>
      <w:ins w:id="32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</w:t>
      </w:r>
      <w:r w:rsidRPr="00461780">
        <w:rPr>
          <w:rFonts w:ascii="Courier New" w:hAnsi="Courier New" w:cs="Courier New"/>
        </w:rPr>
        <w:tab/>
        <w:t>Private households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</w:t>
      </w:r>
      <w:r w:rsidRPr="00461780">
        <w:rPr>
          <w:rFonts w:ascii="Courier New" w:hAnsi="Courier New" w:cs="Courier New"/>
        </w:rPr>
        <w:tab/>
      </w:r>
      <w:del w:id="32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8A3040" w14:textId="77777777" w:rsidR="00461780" w:rsidRPr="00461780" w:rsidRDefault="00461780" w:rsidP="00461780">
      <w:pPr>
        <w:pStyle w:val="PlainText"/>
        <w:rPr>
          <w:ins w:id="3297" w:author="Author" w:date="2020-02-14T18:23:00Z"/>
          <w:rFonts w:ascii="Courier New" w:hAnsi="Courier New" w:cs="Courier New"/>
        </w:rPr>
      </w:pPr>
    </w:p>
    <w:p w14:paraId="54BD1C81" w14:textId="77777777" w:rsidR="00F37356" w:rsidRPr="00F37356" w:rsidRDefault="00461780" w:rsidP="00F37356">
      <w:pPr>
        <w:pStyle w:val="PlainText"/>
        <w:rPr>
          <w:del w:id="3298" w:author="Author" w:date="2020-02-14T18:23:00Z"/>
          <w:rFonts w:ascii="Courier New" w:hAnsi="Courier New" w:cs="Courier New"/>
        </w:rPr>
      </w:pPr>
      <w:ins w:id="32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51</w:t>
      </w:r>
      <w:r w:rsidRPr="00461780">
        <w:rPr>
          <w:rFonts w:ascii="Courier New" w:hAnsi="Courier New" w:cs="Courier New"/>
        </w:rPr>
        <w:tab/>
        <w:t>Public administration</w:t>
      </w:r>
      <w:r w:rsidRPr="00461780">
        <w:rPr>
          <w:rFonts w:ascii="Courier New" w:hAnsi="Courier New" w:cs="Courier New"/>
        </w:rPr>
        <w:tab/>
        <w:t xml:space="preserve">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69D7F3" w14:textId="77777777" w:rsidR="00461780" w:rsidRPr="00461780" w:rsidRDefault="00461780" w:rsidP="00461780">
      <w:pPr>
        <w:pStyle w:val="PlainText"/>
        <w:rPr>
          <w:ins w:id="3301" w:author="Author" w:date="2020-02-14T18:23:00Z"/>
          <w:rFonts w:ascii="Courier New" w:hAnsi="Courier New" w:cs="Courier New"/>
        </w:rPr>
      </w:pPr>
    </w:p>
    <w:p w14:paraId="75FB6DE2" w14:textId="77777777" w:rsidR="00F37356" w:rsidRPr="00F37356" w:rsidRDefault="00461780" w:rsidP="00F37356">
      <w:pPr>
        <w:pStyle w:val="PlainText"/>
        <w:rPr>
          <w:del w:id="3302" w:author="Author" w:date="2020-02-14T18:23:00Z"/>
          <w:rFonts w:ascii="Courier New" w:hAnsi="Courier New" w:cs="Courier New"/>
        </w:rPr>
      </w:pPr>
      <w:ins w:id="33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52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3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B35BF4" w14:textId="77777777" w:rsidR="00F37356" w:rsidRPr="00F37356" w:rsidRDefault="00F37356" w:rsidP="00F37356">
      <w:pPr>
        <w:pStyle w:val="PlainText"/>
        <w:rPr>
          <w:del w:id="3305" w:author="Author" w:date="2020-02-14T18:23:00Z"/>
          <w:rFonts w:ascii="Courier New" w:hAnsi="Courier New" w:cs="Courier New"/>
        </w:rPr>
      </w:pPr>
      <w:del w:id="33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8E50CF" w14:textId="00DB8C5E" w:rsidR="00461780" w:rsidRPr="00461780" w:rsidRDefault="00F37356" w:rsidP="00461780">
      <w:pPr>
        <w:pStyle w:val="PlainText"/>
        <w:rPr>
          <w:ins w:id="3307" w:author="Author" w:date="2020-02-14T18:23:00Z"/>
          <w:rFonts w:ascii="Courier New" w:hAnsi="Courier New" w:cs="Courier New"/>
        </w:rPr>
      </w:pPr>
      <w:del w:id="330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5BECC45" w14:textId="77777777" w:rsidR="00461780" w:rsidRPr="00461780" w:rsidRDefault="00461780" w:rsidP="00461780">
      <w:pPr>
        <w:pStyle w:val="PlainText"/>
        <w:rPr>
          <w:ins w:id="3309" w:author="Author" w:date="2020-02-14T18:23:00Z"/>
          <w:rFonts w:ascii="Courier New" w:hAnsi="Courier New" w:cs="Courier New"/>
        </w:rPr>
      </w:pPr>
    </w:p>
    <w:p w14:paraId="13AF6051" w14:textId="77777777" w:rsidR="00461780" w:rsidRPr="00461780" w:rsidRDefault="00461780" w:rsidP="00461780">
      <w:pPr>
        <w:pStyle w:val="PlainText"/>
        <w:rPr>
          <w:ins w:id="3310" w:author="Author" w:date="2020-02-14T18:23:00Z"/>
          <w:rFonts w:ascii="Courier New" w:hAnsi="Courier New" w:cs="Courier New"/>
        </w:rPr>
      </w:pPr>
    </w:p>
    <w:p w14:paraId="4A0EB0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331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01A494C5" w14:textId="77777777" w:rsidR="00F37356" w:rsidRPr="00F37356" w:rsidRDefault="00461780" w:rsidP="00F37356">
      <w:pPr>
        <w:pStyle w:val="PlainText"/>
        <w:rPr>
          <w:del w:id="331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PRDTIND2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INDUSTRY RECODE - JOB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474 - 475</w:t>
      </w:r>
      <w:del w:id="33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EBF9E6" w14:textId="77777777" w:rsidR="00F37356" w:rsidRPr="00F37356" w:rsidRDefault="00F37356" w:rsidP="00F37356">
      <w:pPr>
        <w:pStyle w:val="PlainText"/>
        <w:rPr>
          <w:del w:id="3314" w:author="Author" w:date="2020-02-14T18:23:00Z"/>
          <w:rFonts w:ascii="Courier New" w:hAnsi="Courier New" w:cs="Courier New"/>
        </w:rPr>
      </w:pPr>
      <w:del w:id="331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9458B7" w14:textId="77777777" w:rsidR="00461780" w:rsidRPr="00461780" w:rsidRDefault="00461780" w:rsidP="00461780">
      <w:pPr>
        <w:pStyle w:val="PlainText"/>
        <w:rPr>
          <w:ins w:id="3316" w:author="Author" w:date="2020-02-14T18:23:00Z"/>
          <w:rFonts w:ascii="Courier New" w:hAnsi="Courier New" w:cs="Courier New"/>
        </w:rPr>
      </w:pPr>
    </w:p>
    <w:p w14:paraId="461C20A6" w14:textId="77777777" w:rsidR="00461780" w:rsidRPr="00461780" w:rsidRDefault="00461780" w:rsidP="00461780">
      <w:pPr>
        <w:pStyle w:val="PlainText"/>
        <w:rPr>
          <w:ins w:id="3317" w:author="Author" w:date="2020-02-14T18:23:00Z"/>
          <w:rFonts w:ascii="Courier New" w:hAnsi="Courier New" w:cs="Courier New"/>
        </w:rPr>
      </w:pPr>
    </w:p>
    <w:p w14:paraId="74DEB199" w14:textId="77777777" w:rsidR="00F37356" w:rsidRPr="00F37356" w:rsidRDefault="00461780" w:rsidP="00F37356">
      <w:pPr>
        <w:pStyle w:val="PlainText"/>
        <w:rPr>
          <w:del w:id="3318" w:author="Author" w:date="2020-02-14T18:23:00Z"/>
          <w:rFonts w:ascii="Courier New" w:hAnsi="Courier New" w:cs="Courier New"/>
        </w:rPr>
      </w:pPr>
      <w:ins w:id="33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 AND PEMJOT = 1 AND HRMIS = 4 OR 8</w:t>
      </w:r>
      <w:del w:id="33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501F40" w14:textId="77777777" w:rsidR="00F37356" w:rsidRPr="00F37356" w:rsidRDefault="00F37356" w:rsidP="00F37356">
      <w:pPr>
        <w:pStyle w:val="PlainText"/>
        <w:rPr>
          <w:del w:id="3321" w:author="Author" w:date="2020-02-14T18:23:00Z"/>
          <w:rFonts w:ascii="Courier New" w:hAnsi="Courier New" w:cs="Courier New"/>
        </w:rPr>
      </w:pPr>
      <w:del w:id="332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401D54AD" w14:textId="77777777" w:rsidR="00461780" w:rsidRPr="00461780" w:rsidRDefault="00461780" w:rsidP="00461780">
      <w:pPr>
        <w:pStyle w:val="PlainText"/>
        <w:rPr>
          <w:ins w:id="3323" w:author="Author" w:date="2020-02-14T18:23:00Z"/>
          <w:rFonts w:ascii="Courier New" w:hAnsi="Courier New" w:cs="Courier New"/>
        </w:rPr>
      </w:pPr>
    </w:p>
    <w:p w14:paraId="4046388E" w14:textId="77777777" w:rsidR="00461780" w:rsidRPr="00461780" w:rsidRDefault="00461780" w:rsidP="00461780">
      <w:pPr>
        <w:pStyle w:val="PlainText"/>
        <w:rPr>
          <w:ins w:id="3324" w:author="Author" w:date="2020-02-14T18:23:00Z"/>
          <w:rFonts w:ascii="Courier New" w:hAnsi="Courier New" w:cs="Courier New"/>
        </w:rPr>
      </w:pPr>
      <w:ins w:id="332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02CBA243" w14:textId="77777777" w:rsidR="00F37356" w:rsidRPr="00F37356" w:rsidRDefault="00461780" w:rsidP="00F37356">
      <w:pPr>
        <w:pStyle w:val="PlainText"/>
        <w:rPr>
          <w:del w:id="3326" w:author="Author" w:date="2020-02-14T18:23:00Z"/>
          <w:rFonts w:ascii="Courier New" w:hAnsi="Courier New" w:cs="Courier New"/>
        </w:rPr>
      </w:pPr>
      <w:ins w:id="33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3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1C86CE" w14:textId="77777777" w:rsidR="00F37356" w:rsidRPr="00F37356" w:rsidRDefault="00F37356" w:rsidP="00F37356">
      <w:pPr>
        <w:pStyle w:val="PlainText"/>
        <w:rPr>
          <w:del w:id="3329" w:author="Author" w:date="2020-02-14T18:23:00Z"/>
          <w:rFonts w:ascii="Courier New" w:hAnsi="Courier New" w:cs="Courier New"/>
        </w:rPr>
      </w:pPr>
      <w:del w:id="33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0F472E8" w14:textId="366C7BF5" w:rsidR="00461780" w:rsidRPr="00461780" w:rsidRDefault="00F37356" w:rsidP="00461780">
      <w:pPr>
        <w:pStyle w:val="PlainText"/>
        <w:rPr>
          <w:ins w:id="3331" w:author="Author" w:date="2020-02-14T18:23:00Z"/>
          <w:rFonts w:ascii="Courier New" w:hAnsi="Courier New" w:cs="Courier New"/>
        </w:rPr>
      </w:pPr>
      <w:del w:id="333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  </w:delText>
        </w:r>
      </w:del>
    </w:p>
    <w:p w14:paraId="1CE90786" w14:textId="77777777" w:rsidR="00461780" w:rsidRPr="00461780" w:rsidRDefault="00461780" w:rsidP="00461780">
      <w:pPr>
        <w:pStyle w:val="PlainText"/>
        <w:rPr>
          <w:ins w:id="3333" w:author="Author" w:date="2020-02-14T18:23:00Z"/>
          <w:rFonts w:ascii="Courier New" w:hAnsi="Courier New" w:cs="Courier New"/>
        </w:rPr>
      </w:pPr>
    </w:p>
    <w:p w14:paraId="6E61D4F3" w14:textId="77777777" w:rsidR="00F37356" w:rsidRPr="00F37356" w:rsidRDefault="00461780" w:rsidP="00F37356">
      <w:pPr>
        <w:pStyle w:val="PlainText"/>
        <w:rPr>
          <w:del w:id="3334" w:author="Author" w:date="2020-02-14T18:23:00Z"/>
          <w:rFonts w:ascii="Courier New" w:hAnsi="Courier New" w:cs="Courier New"/>
        </w:rPr>
      </w:pPr>
      <w:ins w:id="333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 </w:t>
      </w:r>
      <w:r w:rsidRPr="00461780">
        <w:rPr>
          <w:rFonts w:ascii="Courier New" w:hAnsi="Courier New" w:cs="Courier New"/>
        </w:rPr>
        <w:tab/>
        <w:t>1</w:t>
      </w:r>
      <w:del w:id="333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  <w:t xml:space="preserve">Agriculture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 </w:t>
      </w:r>
      <w:del w:id="33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D25FF8" w14:textId="7ADC3ECA" w:rsidR="00461780" w:rsidRPr="00461780" w:rsidRDefault="00461780" w:rsidP="00461780">
      <w:pPr>
        <w:pStyle w:val="PlainText"/>
        <w:rPr>
          <w:ins w:id="3338" w:author="Author" w:date="2020-02-14T18:23:00Z"/>
          <w:rFonts w:ascii="Courier New" w:hAnsi="Courier New" w:cs="Courier New"/>
        </w:rPr>
      </w:pPr>
    </w:p>
    <w:p w14:paraId="3A335B00" w14:textId="77777777" w:rsidR="00F37356" w:rsidRPr="00F37356" w:rsidRDefault="00461780" w:rsidP="00F37356">
      <w:pPr>
        <w:pStyle w:val="PlainText"/>
        <w:rPr>
          <w:del w:id="3339" w:author="Author" w:date="2020-02-14T18:23:00Z"/>
          <w:rFonts w:ascii="Courier New" w:hAnsi="Courier New" w:cs="Courier New"/>
        </w:rPr>
      </w:pPr>
      <w:ins w:id="33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 xml:space="preserve">2 </w:t>
      </w:r>
      <w:r w:rsidRPr="00461780">
        <w:rPr>
          <w:rFonts w:ascii="Courier New" w:hAnsi="Courier New" w:cs="Courier New"/>
        </w:rPr>
        <w:tab/>
        <w:t>Forestry, logging, fishing, hunting, and trapping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B88117" w14:textId="77777777" w:rsidR="00461780" w:rsidRPr="00461780" w:rsidRDefault="00461780" w:rsidP="00461780">
      <w:pPr>
        <w:pStyle w:val="PlainText"/>
        <w:rPr>
          <w:ins w:id="3342" w:author="Author" w:date="2020-02-14T18:23:00Z"/>
          <w:rFonts w:ascii="Courier New" w:hAnsi="Courier New" w:cs="Courier New"/>
        </w:rPr>
      </w:pPr>
    </w:p>
    <w:p w14:paraId="5F36D80E" w14:textId="77777777" w:rsidR="00F37356" w:rsidRPr="00F37356" w:rsidRDefault="00461780" w:rsidP="00F37356">
      <w:pPr>
        <w:pStyle w:val="PlainText"/>
        <w:rPr>
          <w:del w:id="3343" w:author="Author" w:date="2020-02-14T18:23:00Z"/>
          <w:rFonts w:ascii="Courier New" w:hAnsi="Courier New" w:cs="Courier New"/>
        </w:rPr>
      </w:pPr>
      <w:ins w:id="334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Mining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3D1A96" w14:textId="77777777" w:rsidR="00461780" w:rsidRPr="00461780" w:rsidRDefault="00461780" w:rsidP="00461780">
      <w:pPr>
        <w:pStyle w:val="PlainText"/>
        <w:rPr>
          <w:ins w:id="3346" w:author="Author" w:date="2020-02-14T18:23:00Z"/>
          <w:rFonts w:ascii="Courier New" w:hAnsi="Courier New" w:cs="Courier New"/>
        </w:rPr>
      </w:pPr>
    </w:p>
    <w:p w14:paraId="560B6EBF" w14:textId="77777777" w:rsidR="00F37356" w:rsidRPr="00F37356" w:rsidRDefault="00461780" w:rsidP="00F37356">
      <w:pPr>
        <w:pStyle w:val="PlainText"/>
        <w:rPr>
          <w:del w:id="3347" w:author="Author" w:date="2020-02-14T18:23:00Z"/>
          <w:rFonts w:ascii="Courier New" w:hAnsi="Courier New" w:cs="Courier New"/>
        </w:rPr>
      </w:pPr>
      <w:ins w:id="33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Construction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3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31AE0E" w14:textId="77777777" w:rsidR="00461780" w:rsidRPr="00461780" w:rsidRDefault="00461780" w:rsidP="00461780">
      <w:pPr>
        <w:pStyle w:val="PlainText"/>
        <w:rPr>
          <w:ins w:id="3350" w:author="Author" w:date="2020-02-14T18:23:00Z"/>
          <w:rFonts w:ascii="Courier New" w:hAnsi="Courier New" w:cs="Courier New"/>
        </w:rPr>
      </w:pPr>
    </w:p>
    <w:p w14:paraId="0FA4712D" w14:textId="77777777" w:rsidR="00F37356" w:rsidRPr="00F37356" w:rsidRDefault="00461780" w:rsidP="00F37356">
      <w:pPr>
        <w:pStyle w:val="PlainText"/>
        <w:rPr>
          <w:del w:id="3351" w:author="Author" w:date="2020-02-14T18:23:00Z"/>
          <w:rFonts w:ascii="Courier New" w:hAnsi="Courier New" w:cs="Courier New"/>
        </w:rPr>
      </w:pPr>
      <w:ins w:id="33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Nonmetallic mineral product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EF2674" w14:textId="77777777" w:rsidR="00461780" w:rsidRPr="00461780" w:rsidRDefault="00461780" w:rsidP="00461780">
      <w:pPr>
        <w:pStyle w:val="PlainText"/>
        <w:rPr>
          <w:ins w:id="3354" w:author="Author" w:date="2020-02-14T18:23:00Z"/>
          <w:rFonts w:ascii="Courier New" w:hAnsi="Courier New" w:cs="Courier New"/>
        </w:rPr>
      </w:pPr>
    </w:p>
    <w:p w14:paraId="32969261" w14:textId="77777777" w:rsidR="00F37356" w:rsidRPr="00F37356" w:rsidRDefault="00461780" w:rsidP="00F37356">
      <w:pPr>
        <w:pStyle w:val="PlainText"/>
        <w:rPr>
          <w:del w:id="3355" w:author="Author" w:date="2020-02-14T18:23:00Z"/>
          <w:rFonts w:ascii="Courier New" w:hAnsi="Courier New" w:cs="Courier New"/>
        </w:rPr>
      </w:pPr>
      <w:ins w:id="33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 xml:space="preserve">Primary metals and fabricated metal products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A3106C" w14:textId="77777777" w:rsidR="00461780" w:rsidRPr="00461780" w:rsidRDefault="00461780" w:rsidP="00461780">
      <w:pPr>
        <w:pStyle w:val="PlainText"/>
        <w:rPr>
          <w:ins w:id="3358" w:author="Author" w:date="2020-02-14T18:23:00Z"/>
          <w:rFonts w:ascii="Courier New" w:hAnsi="Courier New" w:cs="Courier New"/>
        </w:rPr>
      </w:pPr>
    </w:p>
    <w:p w14:paraId="557A7492" w14:textId="77777777" w:rsidR="00F37356" w:rsidRPr="00F37356" w:rsidRDefault="00461780" w:rsidP="00F37356">
      <w:pPr>
        <w:pStyle w:val="PlainText"/>
        <w:rPr>
          <w:del w:id="3359" w:author="Author" w:date="2020-02-14T18:23:00Z"/>
          <w:rFonts w:ascii="Courier New" w:hAnsi="Courier New" w:cs="Courier New"/>
        </w:rPr>
      </w:pPr>
      <w:ins w:id="33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Machinery 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B9E8BC" w14:textId="77777777" w:rsidR="00461780" w:rsidRPr="00461780" w:rsidRDefault="00461780" w:rsidP="00461780">
      <w:pPr>
        <w:pStyle w:val="PlainText"/>
        <w:rPr>
          <w:ins w:id="3362" w:author="Author" w:date="2020-02-14T18:23:00Z"/>
          <w:rFonts w:ascii="Courier New" w:hAnsi="Courier New" w:cs="Courier New"/>
        </w:rPr>
      </w:pPr>
    </w:p>
    <w:p w14:paraId="55D6DD01" w14:textId="77777777" w:rsidR="00F37356" w:rsidRPr="00F37356" w:rsidRDefault="00461780" w:rsidP="00F37356">
      <w:pPr>
        <w:pStyle w:val="PlainText"/>
        <w:rPr>
          <w:del w:id="3363" w:author="Author" w:date="2020-02-14T18:23:00Z"/>
          <w:rFonts w:ascii="Courier New" w:hAnsi="Courier New" w:cs="Courier New"/>
        </w:rPr>
      </w:pPr>
      <w:ins w:id="33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Computer and electronic product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22448C" w14:textId="77777777" w:rsidR="00461780" w:rsidRPr="00461780" w:rsidRDefault="00461780" w:rsidP="00461780">
      <w:pPr>
        <w:pStyle w:val="PlainText"/>
        <w:rPr>
          <w:ins w:id="3366" w:author="Author" w:date="2020-02-14T18:23:00Z"/>
          <w:rFonts w:ascii="Courier New" w:hAnsi="Courier New" w:cs="Courier New"/>
        </w:rPr>
      </w:pPr>
    </w:p>
    <w:p w14:paraId="2EE952A5" w14:textId="77777777" w:rsidR="00F37356" w:rsidRPr="00F37356" w:rsidRDefault="00461780" w:rsidP="00F37356">
      <w:pPr>
        <w:pStyle w:val="PlainText"/>
        <w:rPr>
          <w:del w:id="3367" w:author="Author" w:date="2020-02-14T18:23:00Z"/>
          <w:rFonts w:ascii="Courier New" w:hAnsi="Courier New" w:cs="Courier New"/>
        </w:rPr>
      </w:pPr>
      <w:ins w:id="336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Electrical equipment, appliance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AC76F0" w14:textId="77777777" w:rsidR="00461780" w:rsidRPr="00461780" w:rsidRDefault="00461780" w:rsidP="00461780">
      <w:pPr>
        <w:pStyle w:val="PlainText"/>
        <w:rPr>
          <w:ins w:id="3370" w:author="Author" w:date="2020-02-14T18:23:00Z"/>
          <w:rFonts w:ascii="Courier New" w:hAnsi="Courier New" w:cs="Courier New"/>
        </w:rPr>
      </w:pPr>
    </w:p>
    <w:p w14:paraId="48145144" w14:textId="77777777" w:rsidR="00F37356" w:rsidRPr="00F37356" w:rsidRDefault="00461780" w:rsidP="00F37356">
      <w:pPr>
        <w:pStyle w:val="PlainText"/>
        <w:rPr>
          <w:del w:id="3371" w:author="Author" w:date="2020-02-14T18:23:00Z"/>
          <w:rFonts w:ascii="Courier New" w:hAnsi="Courier New" w:cs="Courier New"/>
        </w:rPr>
      </w:pPr>
      <w:ins w:id="337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Transportation equipment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5BCB5A" w14:textId="77777777" w:rsidR="00461780" w:rsidRPr="00461780" w:rsidRDefault="00461780" w:rsidP="00461780">
      <w:pPr>
        <w:pStyle w:val="PlainText"/>
        <w:rPr>
          <w:ins w:id="3374" w:author="Author" w:date="2020-02-14T18:23:00Z"/>
          <w:rFonts w:ascii="Courier New" w:hAnsi="Courier New" w:cs="Courier New"/>
        </w:rPr>
      </w:pPr>
    </w:p>
    <w:p w14:paraId="4E7E88ED" w14:textId="77777777" w:rsidR="00F37356" w:rsidRPr="00F37356" w:rsidRDefault="00461780" w:rsidP="00F37356">
      <w:pPr>
        <w:pStyle w:val="PlainText"/>
        <w:rPr>
          <w:del w:id="3375" w:author="Author" w:date="2020-02-14T18:23:00Z"/>
          <w:rFonts w:ascii="Courier New" w:hAnsi="Courier New" w:cs="Courier New"/>
        </w:rPr>
      </w:pPr>
      <w:ins w:id="337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Wood products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950054" w14:textId="77777777" w:rsidR="00461780" w:rsidRPr="00461780" w:rsidRDefault="00461780" w:rsidP="00461780">
      <w:pPr>
        <w:pStyle w:val="PlainText"/>
        <w:rPr>
          <w:ins w:id="3378" w:author="Author" w:date="2020-02-14T18:23:00Z"/>
          <w:rFonts w:ascii="Courier New" w:hAnsi="Courier New" w:cs="Courier New"/>
        </w:rPr>
      </w:pPr>
    </w:p>
    <w:p w14:paraId="6757C32A" w14:textId="77777777" w:rsidR="00F37356" w:rsidRPr="00F37356" w:rsidRDefault="00461780" w:rsidP="00F37356">
      <w:pPr>
        <w:pStyle w:val="PlainText"/>
        <w:rPr>
          <w:del w:id="3379" w:author="Author" w:date="2020-02-14T18:23:00Z"/>
          <w:rFonts w:ascii="Courier New" w:hAnsi="Courier New" w:cs="Courier New"/>
        </w:rPr>
      </w:pPr>
      <w:ins w:id="338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 xml:space="preserve">Furniture and fixtures manufacturing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3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3A7F0A" w14:textId="77777777" w:rsidR="00461780" w:rsidRPr="00461780" w:rsidRDefault="00461780" w:rsidP="00461780">
      <w:pPr>
        <w:pStyle w:val="PlainText"/>
        <w:rPr>
          <w:ins w:id="3382" w:author="Author" w:date="2020-02-14T18:23:00Z"/>
          <w:rFonts w:ascii="Courier New" w:hAnsi="Courier New" w:cs="Courier New"/>
        </w:rPr>
      </w:pPr>
    </w:p>
    <w:p w14:paraId="2CE6FEA5" w14:textId="77777777" w:rsidR="00F37356" w:rsidRPr="00F37356" w:rsidRDefault="00461780" w:rsidP="00F37356">
      <w:pPr>
        <w:pStyle w:val="PlainText"/>
        <w:rPr>
          <w:del w:id="3383" w:author="Author" w:date="2020-02-14T18:23:00Z"/>
          <w:rFonts w:ascii="Courier New" w:hAnsi="Courier New" w:cs="Courier New"/>
        </w:rPr>
      </w:pPr>
      <w:ins w:id="338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Miscellaneous and not specified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288B62" w14:textId="77777777" w:rsidR="00461780" w:rsidRPr="00461780" w:rsidRDefault="00461780" w:rsidP="00461780">
      <w:pPr>
        <w:pStyle w:val="PlainText"/>
        <w:rPr>
          <w:ins w:id="3386" w:author="Author" w:date="2020-02-14T18:23:00Z"/>
          <w:rFonts w:ascii="Courier New" w:hAnsi="Courier New" w:cs="Courier New"/>
        </w:rPr>
      </w:pPr>
    </w:p>
    <w:p w14:paraId="34C3D85C" w14:textId="77777777" w:rsidR="00F37356" w:rsidRPr="00F37356" w:rsidRDefault="00461780" w:rsidP="00F37356">
      <w:pPr>
        <w:pStyle w:val="PlainText"/>
        <w:rPr>
          <w:del w:id="3387" w:author="Author" w:date="2020-02-14T18:23:00Z"/>
          <w:rFonts w:ascii="Courier New" w:hAnsi="Courier New" w:cs="Courier New"/>
        </w:rPr>
      </w:pPr>
      <w:ins w:id="338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Food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7805E4" w14:textId="77777777" w:rsidR="00461780" w:rsidRPr="00461780" w:rsidRDefault="00461780" w:rsidP="00461780">
      <w:pPr>
        <w:pStyle w:val="PlainText"/>
        <w:rPr>
          <w:ins w:id="3390" w:author="Author" w:date="2020-02-14T18:23:00Z"/>
          <w:rFonts w:ascii="Courier New" w:hAnsi="Courier New" w:cs="Courier New"/>
        </w:rPr>
      </w:pPr>
    </w:p>
    <w:p w14:paraId="585001C9" w14:textId="77777777" w:rsidR="00F37356" w:rsidRPr="00F37356" w:rsidRDefault="00461780" w:rsidP="00F37356">
      <w:pPr>
        <w:pStyle w:val="PlainText"/>
        <w:rPr>
          <w:del w:id="3391" w:author="Author" w:date="2020-02-14T18:23:00Z"/>
          <w:rFonts w:ascii="Courier New" w:hAnsi="Courier New" w:cs="Courier New"/>
        </w:rPr>
      </w:pPr>
      <w:ins w:id="33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Beverage and tobacco products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86ED1E" w14:textId="77777777" w:rsidR="00461780" w:rsidRPr="00461780" w:rsidRDefault="00461780" w:rsidP="00461780">
      <w:pPr>
        <w:pStyle w:val="PlainText"/>
        <w:rPr>
          <w:ins w:id="3394" w:author="Author" w:date="2020-02-14T18:23:00Z"/>
          <w:rFonts w:ascii="Courier New" w:hAnsi="Courier New" w:cs="Courier New"/>
        </w:rPr>
      </w:pPr>
    </w:p>
    <w:p w14:paraId="106156FC" w14:textId="77777777" w:rsidR="00F37356" w:rsidRPr="00F37356" w:rsidRDefault="00461780" w:rsidP="00F37356">
      <w:pPr>
        <w:pStyle w:val="PlainText"/>
        <w:rPr>
          <w:del w:id="3395" w:author="Author" w:date="2020-02-14T18:23:00Z"/>
          <w:rFonts w:ascii="Courier New" w:hAnsi="Courier New" w:cs="Courier New"/>
        </w:rPr>
      </w:pPr>
      <w:ins w:id="339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 xml:space="preserve">Textile, apparel, and leather manufacturing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3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438A51" w14:textId="77777777" w:rsidR="00461780" w:rsidRPr="00461780" w:rsidRDefault="00461780" w:rsidP="00461780">
      <w:pPr>
        <w:pStyle w:val="PlainText"/>
        <w:rPr>
          <w:ins w:id="3398" w:author="Author" w:date="2020-02-14T18:23:00Z"/>
          <w:rFonts w:ascii="Courier New" w:hAnsi="Courier New" w:cs="Courier New"/>
        </w:rPr>
      </w:pPr>
    </w:p>
    <w:p w14:paraId="0152C8A8" w14:textId="77777777" w:rsidR="00F37356" w:rsidRPr="00F37356" w:rsidRDefault="00461780" w:rsidP="00F37356">
      <w:pPr>
        <w:pStyle w:val="PlainText"/>
        <w:rPr>
          <w:del w:id="3399" w:author="Author" w:date="2020-02-14T18:23:00Z"/>
          <w:rFonts w:ascii="Courier New" w:hAnsi="Courier New" w:cs="Courier New"/>
        </w:rPr>
      </w:pPr>
      <w:ins w:id="340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Paper and printing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1E06FD" w14:textId="5FE896F7" w:rsidR="00461780" w:rsidRPr="00461780" w:rsidRDefault="00F37356" w:rsidP="00461780">
      <w:pPr>
        <w:pStyle w:val="PlainText"/>
        <w:rPr>
          <w:ins w:id="3402" w:author="Author" w:date="2020-02-14T18:23:00Z"/>
          <w:rFonts w:ascii="Courier New" w:hAnsi="Courier New" w:cs="Courier New"/>
        </w:rPr>
      </w:pPr>
      <w:del w:id="3403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78F47BF0" w14:textId="77777777" w:rsidR="00F37356" w:rsidRPr="00F37356" w:rsidRDefault="00461780" w:rsidP="00F37356">
      <w:pPr>
        <w:pStyle w:val="PlainText"/>
        <w:rPr>
          <w:del w:id="3404" w:author="Author" w:date="2020-02-14T18:23:00Z"/>
          <w:rFonts w:ascii="Courier New" w:hAnsi="Courier New" w:cs="Courier New"/>
        </w:rPr>
      </w:pPr>
      <w:ins w:id="340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18</w:t>
      </w:r>
      <w:r w:rsidRPr="00461780">
        <w:rPr>
          <w:rFonts w:ascii="Courier New" w:hAnsi="Courier New" w:cs="Courier New"/>
        </w:rPr>
        <w:tab/>
        <w:t>Petroleum and coal products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FEEF46" w14:textId="5643954E" w:rsidR="00461780" w:rsidRPr="00461780" w:rsidRDefault="00F37356" w:rsidP="00461780">
      <w:pPr>
        <w:pStyle w:val="PlainText"/>
        <w:rPr>
          <w:ins w:id="3407" w:author="Author" w:date="2020-02-14T18:23:00Z"/>
          <w:rFonts w:ascii="Courier New" w:hAnsi="Courier New" w:cs="Courier New"/>
        </w:rPr>
      </w:pPr>
      <w:del w:id="3408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79C3B98F" w14:textId="77777777" w:rsidR="00F37356" w:rsidRPr="00F37356" w:rsidRDefault="00461780" w:rsidP="00F37356">
      <w:pPr>
        <w:pStyle w:val="PlainText"/>
        <w:rPr>
          <w:del w:id="3409" w:author="Author" w:date="2020-02-14T18:23:00Z"/>
          <w:rFonts w:ascii="Courier New" w:hAnsi="Courier New" w:cs="Courier New"/>
        </w:rPr>
      </w:pPr>
      <w:ins w:id="3410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Chemical 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2E48B1" w14:textId="64B29630" w:rsidR="00461780" w:rsidRPr="00461780" w:rsidRDefault="00F37356" w:rsidP="00461780">
      <w:pPr>
        <w:pStyle w:val="PlainText"/>
        <w:rPr>
          <w:ins w:id="3412" w:author="Author" w:date="2020-02-14T18:23:00Z"/>
          <w:rFonts w:ascii="Courier New" w:hAnsi="Courier New" w:cs="Courier New"/>
        </w:rPr>
      </w:pPr>
      <w:del w:id="3413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3238975D" w14:textId="77777777" w:rsidR="00F37356" w:rsidRPr="00F37356" w:rsidRDefault="00461780" w:rsidP="00F37356">
      <w:pPr>
        <w:pStyle w:val="PlainText"/>
        <w:rPr>
          <w:del w:id="3414" w:author="Author" w:date="2020-02-14T18:23:00Z"/>
          <w:rFonts w:ascii="Courier New" w:hAnsi="Courier New" w:cs="Courier New"/>
        </w:rPr>
      </w:pPr>
      <w:ins w:id="341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20</w:t>
      </w:r>
      <w:r w:rsidRPr="00461780">
        <w:rPr>
          <w:rFonts w:ascii="Courier New" w:hAnsi="Courier New" w:cs="Courier New"/>
        </w:rPr>
        <w:tab/>
        <w:t>Plastics and rubber products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A77650" w14:textId="77777777" w:rsidR="00461780" w:rsidRPr="00461780" w:rsidRDefault="00461780" w:rsidP="00461780">
      <w:pPr>
        <w:pStyle w:val="PlainText"/>
        <w:rPr>
          <w:ins w:id="3417" w:author="Author" w:date="2020-02-14T18:23:00Z"/>
          <w:rFonts w:ascii="Courier New" w:hAnsi="Courier New" w:cs="Courier New"/>
        </w:rPr>
      </w:pPr>
    </w:p>
    <w:p w14:paraId="4013A227" w14:textId="77777777" w:rsidR="00F37356" w:rsidRPr="00F37356" w:rsidRDefault="00461780" w:rsidP="00F37356">
      <w:pPr>
        <w:pStyle w:val="PlainText"/>
        <w:rPr>
          <w:del w:id="3418" w:author="Author" w:date="2020-02-14T18:23:00Z"/>
          <w:rFonts w:ascii="Courier New" w:hAnsi="Courier New" w:cs="Courier New"/>
        </w:rPr>
      </w:pPr>
      <w:ins w:id="34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Wholesale trade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727D88" w14:textId="77777777" w:rsidR="00461780" w:rsidRPr="00461780" w:rsidRDefault="00461780" w:rsidP="00461780">
      <w:pPr>
        <w:pStyle w:val="PlainText"/>
        <w:rPr>
          <w:ins w:id="3421" w:author="Author" w:date="2020-02-14T18:23:00Z"/>
          <w:rFonts w:ascii="Courier New" w:hAnsi="Courier New" w:cs="Courier New"/>
        </w:rPr>
      </w:pPr>
    </w:p>
    <w:p w14:paraId="4C408410" w14:textId="77777777" w:rsidR="00F37356" w:rsidRPr="00F37356" w:rsidRDefault="00461780" w:rsidP="00F37356">
      <w:pPr>
        <w:pStyle w:val="PlainText"/>
        <w:rPr>
          <w:del w:id="3422" w:author="Author" w:date="2020-02-14T18:23:00Z"/>
          <w:rFonts w:ascii="Courier New" w:hAnsi="Courier New" w:cs="Courier New"/>
        </w:rPr>
      </w:pPr>
      <w:ins w:id="34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Retail trade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46932A" w14:textId="77777777" w:rsidR="00461780" w:rsidRPr="00461780" w:rsidRDefault="00461780" w:rsidP="00461780">
      <w:pPr>
        <w:pStyle w:val="PlainText"/>
        <w:rPr>
          <w:ins w:id="3425" w:author="Author" w:date="2020-02-14T18:23:00Z"/>
          <w:rFonts w:ascii="Courier New" w:hAnsi="Courier New" w:cs="Courier New"/>
        </w:rPr>
      </w:pPr>
    </w:p>
    <w:p w14:paraId="6217481B" w14:textId="77777777" w:rsidR="00F37356" w:rsidRPr="00F37356" w:rsidRDefault="00461780" w:rsidP="00F37356">
      <w:pPr>
        <w:pStyle w:val="PlainText"/>
        <w:rPr>
          <w:del w:id="3426" w:author="Author" w:date="2020-02-14T18:23:00Z"/>
          <w:rFonts w:ascii="Courier New" w:hAnsi="Courier New" w:cs="Courier New"/>
        </w:rPr>
      </w:pPr>
      <w:ins w:id="34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</w:t>
      </w:r>
      <w:r w:rsidRPr="00461780">
        <w:rPr>
          <w:rFonts w:ascii="Courier New" w:hAnsi="Courier New" w:cs="Courier New"/>
        </w:rPr>
        <w:tab/>
        <w:t>Transportation and warehousing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88740C" w14:textId="77777777" w:rsidR="00461780" w:rsidRPr="00461780" w:rsidRDefault="00461780" w:rsidP="00461780">
      <w:pPr>
        <w:pStyle w:val="PlainText"/>
        <w:rPr>
          <w:ins w:id="3429" w:author="Author" w:date="2020-02-14T18:23:00Z"/>
          <w:rFonts w:ascii="Courier New" w:hAnsi="Courier New" w:cs="Courier New"/>
        </w:rPr>
      </w:pPr>
    </w:p>
    <w:p w14:paraId="32361C09" w14:textId="77777777" w:rsidR="00F37356" w:rsidRPr="00F37356" w:rsidRDefault="00461780" w:rsidP="00F37356">
      <w:pPr>
        <w:pStyle w:val="PlainText"/>
        <w:rPr>
          <w:del w:id="3430" w:author="Author" w:date="2020-02-14T18:23:00Z"/>
          <w:rFonts w:ascii="Courier New" w:hAnsi="Courier New" w:cs="Courier New"/>
        </w:rPr>
      </w:pPr>
      <w:ins w:id="34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24</w:t>
      </w:r>
      <w:r w:rsidRPr="00461780">
        <w:rPr>
          <w:rFonts w:ascii="Courier New" w:hAnsi="Courier New" w:cs="Courier New"/>
        </w:rPr>
        <w:tab/>
        <w:t>Utilities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D8B644" w14:textId="77777777" w:rsidR="00461780" w:rsidRPr="00461780" w:rsidRDefault="00461780" w:rsidP="00461780">
      <w:pPr>
        <w:pStyle w:val="PlainText"/>
        <w:rPr>
          <w:ins w:id="3433" w:author="Author" w:date="2020-02-14T18:23:00Z"/>
          <w:rFonts w:ascii="Courier New" w:hAnsi="Courier New" w:cs="Courier New"/>
        </w:rPr>
      </w:pPr>
    </w:p>
    <w:p w14:paraId="60DE5225" w14:textId="77777777" w:rsidR="00F37356" w:rsidRPr="00F37356" w:rsidRDefault="00461780" w:rsidP="00F37356">
      <w:pPr>
        <w:pStyle w:val="PlainText"/>
        <w:rPr>
          <w:del w:id="3434" w:author="Author" w:date="2020-02-14T18:23:00Z"/>
          <w:rFonts w:ascii="Courier New" w:hAnsi="Courier New" w:cs="Courier New"/>
        </w:rPr>
      </w:pPr>
      <w:ins w:id="34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25</w:t>
      </w:r>
      <w:r w:rsidRPr="00461780">
        <w:rPr>
          <w:rFonts w:ascii="Courier New" w:hAnsi="Courier New" w:cs="Courier New"/>
        </w:rPr>
        <w:tab/>
        <w:t xml:space="preserve">Publishing industries (except internet)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D53A9A" w14:textId="77777777" w:rsidR="00461780" w:rsidRPr="00461780" w:rsidRDefault="00461780" w:rsidP="00461780">
      <w:pPr>
        <w:pStyle w:val="PlainText"/>
        <w:rPr>
          <w:ins w:id="3437" w:author="Author" w:date="2020-02-14T18:23:00Z"/>
          <w:rFonts w:ascii="Courier New" w:hAnsi="Courier New" w:cs="Courier New"/>
        </w:rPr>
      </w:pPr>
    </w:p>
    <w:p w14:paraId="4C023D37" w14:textId="77777777" w:rsidR="00F37356" w:rsidRPr="00F37356" w:rsidRDefault="00461780" w:rsidP="00F37356">
      <w:pPr>
        <w:pStyle w:val="PlainText"/>
        <w:rPr>
          <w:del w:id="3438" w:author="Author" w:date="2020-02-14T18:23:00Z"/>
          <w:rFonts w:ascii="Courier New" w:hAnsi="Courier New" w:cs="Courier New"/>
        </w:rPr>
      </w:pPr>
      <w:ins w:id="343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26</w:t>
      </w:r>
      <w:r w:rsidRPr="00461780">
        <w:rPr>
          <w:rFonts w:ascii="Courier New" w:hAnsi="Courier New" w:cs="Courier New"/>
        </w:rPr>
        <w:tab/>
        <w:t xml:space="preserve">Motion picture and sound recording industries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35EF01" w14:textId="77777777" w:rsidR="00461780" w:rsidRPr="00461780" w:rsidRDefault="00461780" w:rsidP="00461780">
      <w:pPr>
        <w:pStyle w:val="PlainText"/>
        <w:rPr>
          <w:ins w:id="3441" w:author="Author" w:date="2020-02-14T18:23:00Z"/>
          <w:rFonts w:ascii="Courier New" w:hAnsi="Courier New" w:cs="Courier New"/>
        </w:rPr>
      </w:pPr>
    </w:p>
    <w:p w14:paraId="0CF356C7" w14:textId="77777777" w:rsidR="00F37356" w:rsidRPr="00F37356" w:rsidRDefault="00461780" w:rsidP="00F37356">
      <w:pPr>
        <w:pStyle w:val="PlainText"/>
        <w:rPr>
          <w:del w:id="3442" w:author="Author" w:date="2020-02-14T18:23:00Z"/>
          <w:rFonts w:ascii="Courier New" w:hAnsi="Courier New" w:cs="Courier New"/>
        </w:rPr>
      </w:pPr>
      <w:ins w:id="3443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  <w:t>27</w:t>
      </w:r>
      <w:r w:rsidRPr="00461780">
        <w:rPr>
          <w:rFonts w:ascii="Courier New" w:hAnsi="Courier New" w:cs="Courier New"/>
        </w:rPr>
        <w:tab/>
        <w:t>Broadcasting (except internet)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4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1EB0A9" w14:textId="77777777" w:rsidR="00461780" w:rsidRPr="00461780" w:rsidRDefault="00461780" w:rsidP="00461780">
      <w:pPr>
        <w:pStyle w:val="PlainText"/>
        <w:rPr>
          <w:ins w:id="3445" w:author="Author" w:date="2020-02-14T18:23:00Z"/>
          <w:rFonts w:ascii="Courier New" w:hAnsi="Courier New" w:cs="Courier New"/>
        </w:rPr>
      </w:pPr>
    </w:p>
    <w:p w14:paraId="6E54C411" w14:textId="77777777" w:rsidR="00F37356" w:rsidRPr="00F37356" w:rsidRDefault="00461780" w:rsidP="00F37356">
      <w:pPr>
        <w:pStyle w:val="PlainText"/>
        <w:rPr>
          <w:del w:id="3446" w:author="Author" w:date="2020-02-14T18:23:00Z"/>
          <w:rFonts w:ascii="Courier New" w:hAnsi="Courier New" w:cs="Courier New"/>
        </w:rPr>
      </w:pPr>
      <w:ins w:id="34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28</w:t>
      </w:r>
      <w:r w:rsidRPr="00461780">
        <w:rPr>
          <w:rFonts w:ascii="Courier New" w:hAnsi="Courier New" w:cs="Courier New"/>
        </w:rPr>
        <w:tab/>
        <w:t>Internet publishing and broadcasting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4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6C1F2F" w14:textId="77777777" w:rsidR="00461780" w:rsidRPr="00461780" w:rsidRDefault="00461780" w:rsidP="00461780">
      <w:pPr>
        <w:pStyle w:val="PlainText"/>
        <w:rPr>
          <w:ins w:id="3449" w:author="Author" w:date="2020-02-14T18:23:00Z"/>
          <w:rFonts w:ascii="Courier New" w:hAnsi="Courier New" w:cs="Courier New"/>
        </w:rPr>
      </w:pPr>
    </w:p>
    <w:p w14:paraId="44F2ADB9" w14:textId="77777777" w:rsidR="00F37356" w:rsidRPr="00F37356" w:rsidRDefault="00461780" w:rsidP="00F37356">
      <w:pPr>
        <w:pStyle w:val="PlainText"/>
        <w:rPr>
          <w:del w:id="3450" w:author="Author" w:date="2020-02-14T18:23:00Z"/>
          <w:rFonts w:ascii="Courier New" w:hAnsi="Courier New" w:cs="Courier New"/>
        </w:rPr>
      </w:pPr>
      <w:ins w:id="345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29</w:t>
      </w:r>
      <w:r w:rsidRPr="00461780">
        <w:rPr>
          <w:rFonts w:ascii="Courier New" w:hAnsi="Courier New" w:cs="Courier New"/>
        </w:rPr>
        <w:tab/>
        <w:t>Telecommunications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F5151C" w14:textId="77777777" w:rsidR="00461780" w:rsidRPr="00461780" w:rsidRDefault="00461780" w:rsidP="00461780">
      <w:pPr>
        <w:pStyle w:val="PlainText"/>
        <w:rPr>
          <w:ins w:id="3453" w:author="Author" w:date="2020-02-14T18:23:00Z"/>
          <w:rFonts w:ascii="Courier New" w:hAnsi="Courier New" w:cs="Courier New"/>
        </w:rPr>
      </w:pPr>
    </w:p>
    <w:p w14:paraId="2CFF5B43" w14:textId="77777777" w:rsidR="00F37356" w:rsidRPr="00F37356" w:rsidRDefault="00461780" w:rsidP="00F37356">
      <w:pPr>
        <w:pStyle w:val="PlainText"/>
        <w:rPr>
          <w:del w:id="3454" w:author="Author" w:date="2020-02-14T18:23:00Z"/>
          <w:rFonts w:ascii="Courier New" w:hAnsi="Courier New" w:cs="Courier New"/>
        </w:rPr>
      </w:pPr>
      <w:ins w:id="345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30</w:t>
      </w:r>
      <w:r w:rsidRPr="00461780">
        <w:rPr>
          <w:rFonts w:ascii="Courier New" w:hAnsi="Courier New" w:cs="Courier New"/>
        </w:rPr>
        <w:tab/>
        <w:t xml:space="preserve">Internet service providers and data processing services </w:t>
      </w:r>
      <w:r w:rsidRPr="00461780">
        <w:rPr>
          <w:rFonts w:ascii="Courier New" w:hAnsi="Courier New" w:cs="Courier New"/>
        </w:rPr>
        <w:tab/>
      </w:r>
      <w:del w:id="34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378E25" w14:textId="77777777" w:rsidR="00461780" w:rsidRPr="00461780" w:rsidRDefault="00461780" w:rsidP="00461780">
      <w:pPr>
        <w:pStyle w:val="PlainText"/>
        <w:rPr>
          <w:ins w:id="3457" w:author="Author" w:date="2020-02-14T18:23:00Z"/>
          <w:rFonts w:ascii="Courier New" w:hAnsi="Courier New" w:cs="Courier New"/>
        </w:rPr>
      </w:pPr>
    </w:p>
    <w:p w14:paraId="5B5CF700" w14:textId="77777777" w:rsidR="00F37356" w:rsidRPr="00F37356" w:rsidRDefault="00461780" w:rsidP="00F37356">
      <w:pPr>
        <w:pStyle w:val="PlainText"/>
        <w:rPr>
          <w:del w:id="3458" w:author="Author" w:date="2020-02-14T18:23:00Z"/>
          <w:rFonts w:ascii="Courier New" w:hAnsi="Courier New" w:cs="Courier New"/>
        </w:rPr>
      </w:pPr>
      <w:ins w:id="34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31</w:t>
      </w:r>
      <w:r w:rsidRPr="00461780">
        <w:rPr>
          <w:rFonts w:ascii="Courier New" w:hAnsi="Courier New" w:cs="Courier New"/>
        </w:rPr>
        <w:tab/>
        <w:t>Other information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54D30B" w14:textId="77777777" w:rsidR="00461780" w:rsidRPr="00461780" w:rsidRDefault="00461780" w:rsidP="00461780">
      <w:pPr>
        <w:pStyle w:val="PlainText"/>
        <w:rPr>
          <w:ins w:id="3461" w:author="Author" w:date="2020-02-14T18:23:00Z"/>
          <w:rFonts w:ascii="Courier New" w:hAnsi="Courier New" w:cs="Courier New"/>
        </w:rPr>
      </w:pPr>
    </w:p>
    <w:p w14:paraId="187C96CA" w14:textId="77777777" w:rsidR="00F37356" w:rsidRPr="00F37356" w:rsidRDefault="00461780" w:rsidP="00F37356">
      <w:pPr>
        <w:pStyle w:val="PlainText"/>
        <w:rPr>
          <w:del w:id="3462" w:author="Author" w:date="2020-02-14T18:23:00Z"/>
          <w:rFonts w:ascii="Courier New" w:hAnsi="Courier New" w:cs="Courier New"/>
        </w:rPr>
      </w:pPr>
      <w:ins w:id="346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32</w:t>
      </w:r>
      <w:r w:rsidRPr="00461780">
        <w:rPr>
          <w:rFonts w:ascii="Courier New" w:hAnsi="Courier New" w:cs="Courier New"/>
        </w:rPr>
        <w:tab/>
        <w:t>Finance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314748" w14:textId="77777777" w:rsidR="00461780" w:rsidRPr="00461780" w:rsidRDefault="00461780" w:rsidP="00461780">
      <w:pPr>
        <w:pStyle w:val="PlainText"/>
        <w:rPr>
          <w:ins w:id="3465" w:author="Author" w:date="2020-02-14T18:23:00Z"/>
          <w:rFonts w:ascii="Courier New" w:hAnsi="Courier New" w:cs="Courier New"/>
        </w:rPr>
      </w:pPr>
    </w:p>
    <w:p w14:paraId="7EB18A69" w14:textId="77777777" w:rsidR="00F37356" w:rsidRPr="00F37356" w:rsidRDefault="00461780" w:rsidP="00F37356">
      <w:pPr>
        <w:pStyle w:val="PlainText"/>
        <w:rPr>
          <w:del w:id="3466" w:author="Author" w:date="2020-02-14T18:23:00Z"/>
          <w:rFonts w:ascii="Courier New" w:hAnsi="Courier New" w:cs="Courier New"/>
        </w:rPr>
      </w:pPr>
      <w:ins w:id="34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33</w:t>
      </w:r>
      <w:r w:rsidRPr="00461780">
        <w:rPr>
          <w:rFonts w:ascii="Courier New" w:hAnsi="Courier New" w:cs="Courier New"/>
        </w:rPr>
        <w:tab/>
        <w:t>Insurance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</w:t>
      </w:r>
      <w:del w:id="34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88596B" w14:textId="77777777" w:rsidR="00461780" w:rsidRPr="00461780" w:rsidRDefault="00461780" w:rsidP="00461780">
      <w:pPr>
        <w:pStyle w:val="PlainText"/>
        <w:rPr>
          <w:ins w:id="3469" w:author="Author" w:date="2020-02-14T18:23:00Z"/>
          <w:rFonts w:ascii="Courier New" w:hAnsi="Courier New" w:cs="Courier New"/>
        </w:rPr>
      </w:pPr>
    </w:p>
    <w:p w14:paraId="7C17E5D6" w14:textId="77777777" w:rsidR="00F37356" w:rsidRPr="00F37356" w:rsidRDefault="00461780" w:rsidP="00F37356">
      <w:pPr>
        <w:pStyle w:val="PlainText"/>
        <w:rPr>
          <w:del w:id="3470" w:author="Author" w:date="2020-02-14T18:23:00Z"/>
          <w:rFonts w:ascii="Courier New" w:hAnsi="Courier New" w:cs="Courier New"/>
        </w:rPr>
      </w:pPr>
      <w:ins w:id="34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34</w:t>
      </w:r>
      <w:r w:rsidRPr="00461780">
        <w:rPr>
          <w:rFonts w:ascii="Courier New" w:hAnsi="Courier New" w:cs="Courier New"/>
        </w:rPr>
        <w:tab/>
        <w:t>Real estate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4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DB238D" w14:textId="77777777" w:rsidR="00461780" w:rsidRPr="00461780" w:rsidRDefault="00461780" w:rsidP="00461780">
      <w:pPr>
        <w:pStyle w:val="PlainText"/>
        <w:rPr>
          <w:ins w:id="3473" w:author="Author" w:date="2020-02-14T18:23:00Z"/>
          <w:rFonts w:ascii="Courier New" w:hAnsi="Courier New" w:cs="Courier New"/>
        </w:rPr>
      </w:pPr>
    </w:p>
    <w:p w14:paraId="3BD94126" w14:textId="77777777" w:rsidR="00F37356" w:rsidRPr="00F37356" w:rsidRDefault="00461780" w:rsidP="00F37356">
      <w:pPr>
        <w:pStyle w:val="PlainText"/>
        <w:rPr>
          <w:del w:id="3474" w:author="Author" w:date="2020-02-14T18:23:00Z"/>
          <w:rFonts w:ascii="Courier New" w:hAnsi="Courier New" w:cs="Courier New"/>
        </w:rPr>
      </w:pPr>
      <w:ins w:id="34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35</w:t>
      </w:r>
      <w:r w:rsidRPr="00461780">
        <w:rPr>
          <w:rFonts w:ascii="Courier New" w:hAnsi="Courier New" w:cs="Courier New"/>
        </w:rPr>
        <w:tab/>
        <w:t>Rental and leasing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EFD594" w14:textId="77777777" w:rsidR="00461780" w:rsidRPr="00461780" w:rsidRDefault="00461780" w:rsidP="00461780">
      <w:pPr>
        <w:pStyle w:val="PlainText"/>
        <w:rPr>
          <w:ins w:id="3477" w:author="Author" w:date="2020-02-14T18:23:00Z"/>
          <w:rFonts w:ascii="Courier New" w:hAnsi="Courier New" w:cs="Courier New"/>
        </w:rPr>
      </w:pPr>
    </w:p>
    <w:p w14:paraId="18A512C4" w14:textId="77777777" w:rsidR="00F37356" w:rsidRPr="00F37356" w:rsidRDefault="00461780" w:rsidP="00F37356">
      <w:pPr>
        <w:pStyle w:val="PlainText"/>
        <w:rPr>
          <w:del w:id="3478" w:author="Author" w:date="2020-02-14T18:23:00Z"/>
          <w:rFonts w:ascii="Courier New" w:hAnsi="Courier New" w:cs="Courier New"/>
        </w:rPr>
      </w:pPr>
      <w:ins w:id="34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36</w:t>
      </w:r>
      <w:r w:rsidRPr="00461780">
        <w:rPr>
          <w:rFonts w:ascii="Courier New" w:hAnsi="Courier New" w:cs="Courier New"/>
        </w:rPr>
        <w:tab/>
        <w:t>Professional and  technical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E16443" w14:textId="77777777" w:rsidR="00461780" w:rsidRPr="00461780" w:rsidRDefault="00461780" w:rsidP="00461780">
      <w:pPr>
        <w:pStyle w:val="PlainText"/>
        <w:rPr>
          <w:ins w:id="3481" w:author="Author" w:date="2020-02-14T18:23:00Z"/>
          <w:rFonts w:ascii="Courier New" w:hAnsi="Courier New" w:cs="Courier New"/>
        </w:rPr>
      </w:pPr>
    </w:p>
    <w:p w14:paraId="0FCDB961" w14:textId="77777777" w:rsidR="00F37356" w:rsidRPr="00F37356" w:rsidRDefault="00461780" w:rsidP="00F37356">
      <w:pPr>
        <w:pStyle w:val="PlainText"/>
        <w:rPr>
          <w:del w:id="3482" w:author="Author" w:date="2020-02-14T18:23:00Z"/>
          <w:rFonts w:ascii="Courier New" w:hAnsi="Courier New" w:cs="Courier New"/>
        </w:rPr>
      </w:pPr>
      <w:ins w:id="34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37</w:t>
      </w:r>
      <w:r w:rsidRPr="00461780">
        <w:rPr>
          <w:rFonts w:ascii="Courier New" w:hAnsi="Courier New" w:cs="Courier New"/>
        </w:rPr>
        <w:tab/>
        <w:t>Management of companies and enterprises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4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4D7F59" w14:textId="77777777" w:rsidR="00F37356" w:rsidRPr="00F37356" w:rsidRDefault="00F37356" w:rsidP="00F37356">
      <w:pPr>
        <w:pStyle w:val="PlainText"/>
        <w:rPr>
          <w:del w:id="3485" w:author="Author" w:date="2020-02-14T18:23:00Z"/>
          <w:rFonts w:ascii="Courier New" w:hAnsi="Courier New" w:cs="Courier New"/>
        </w:rPr>
      </w:pPr>
      <w:del w:id="34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9D01B7B" w14:textId="77777777" w:rsidR="00461780" w:rsidRPr="00461780" w:rsidRDefault="00461780" w:rsidP="00461780">
      <w:pPr>
        <w:pStyle w:val="PlainText"/>
        <w:rPr>
          <w:ins w:id="3487" w:author="Author" w:date="2020-02-14T18:23:00Z"/>
          <w:rFonts w:ascii="Courier New" w:hAnsi="Courier New" w:cs="Courier New"/>
        </w:rPr>
      </w:pPr>
    </w:p>
    <w:p w14:paraId="4FBB1FEA" w14:textId="77777777" w:rsidR="00461780" w:rsidRPr="00461780" w:rsidRDefault="00461780" w:rsidP="00461780">
      <w:pPr>
        <w:pStyle w:val="PlainText"/>
        <w:rPr>
          <w:ins w:id="3488" w:author="Author" w:date="2020-02-14T18:23:00Z"/>
          <w:rFonts w:ascii="Courier New" w:hAnsi="Courier New" w:cs="Courier New"/>
        </w:rPr>
      </w:pPr>
    </w:p>
    <w:p w14:paraId="58C432DE" w14:textId="77777777" w:rsidR="00461780" w:rsidRPr="00461780" w:rsidRDefault="00461780" w:rsidP="00461780">
      <w:pPr>
        <w:pStyle w:val="PlainText"/>
        <w:rPr>
          <w:ins w:id="3489" w:author="Author" w:date="2020-02-14T18:23:00Z"/>
          <w:rFonts w:ascii="Courier New" w:hAnsi="Courier New" w:cs="Courier New"/>
        </w:rPr>
      </w:pPr>
    </w:p>
    <w:p w14:paraId="521B739D" w14:textId="77777777" w:rsidR="00F37356" w:rsidRPr="00F37356" w:rsidRDefault="00461780" w:rsidP="00F37356">
      <w:pPr>
        <w:pStyle w:val="PlainText"/>
        <w:rPr>
          <w:del w:id="3490" w:author="Author" w:date="2020-02-14T18:23:00Z"/>
          <w:rFonts w:ascii="Courier New" w:hAnsi="Courier New" w:cs="Courier New"/>
        </w:rPr>
      </w:pPr>
      <w:ins w:id="34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38</w:t>
      </w:r>
      <w:r w:rsidRPr="00461780">
        <w:rPr>
          <w:rFonts w:ascii="Courier New" w:hAnsi="Courier New" w:cs="Courier New"/>
        </w:rPr>
        <w:tab/>
        <w:t>Administrative and support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4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E046D6" w14:textId="77777777" w:rsidR="00461780" w:rsidRPr="00461780" w:rsidRDefault="00461780" w:rsidP="00461780">
      <w:pPr>
        <w:pStyle w:val="PlainText"/>
        <w:rPr>
          <w:ins w:id="3493" w:author="Author" w:date="2020-02-14T18:23:00Z"/>
          <w:rFonts w:ascii="Courier New" w:hAnsi="Courier New" w:cs="Courier New"/>
        </w:rPr>
      </w:pPr>
    </w:p>
    <w:p w14:paraId="022F38AA" w14:textId="77777777" w:rsidR="00F37356" w:rsidRPr="00F37356" w:rsidRDefault="00461780" w:rsidP="00F37356">
      <w:pPr>
        <w:pStyle w:val="PlainText"/>
        <w:rPr>
          <w:del w:id="3494" w:author="Author" w:date="2020-02-14T18:23:00Z"/>
          <w:rFonts w:ascii="Courier New" w:hAnsi="Courier New" w:cs="Courier New"/>
        </w:rPr>
      </w:pPr>
      <w:ins w:id="34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39</w:t>
      </w:r>
      <w:r w:rsidRPr="00461780">
        <w:rPr>
          <w:rFonts w:ascii="Courier New" w:hAnsi="Courier New" w:cs="Courier New"/>
        </w:rPr>
        <w:tab/>
        <w:t xml:space="preserve">Waste management and remediation services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4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0A77EE" w14:textId="77777777" w:rsidR="00461780" w:rsidRPr="00461780" w:rsidRDefault="00461780" w:rsidP="00461780">
      <w:pPr>
        <w:pStyle w:val="PlainText"/>
        <w:rPr>
          <w:ins w:id="3497" w:author="Author" w:date="2020-02-14T18:23:00Z"/>
          <w:rFonts w:ascii="Courier New" w:hAnsi="Courier New" w:cs="Courier New"/>
        </w:rPr>
      </w:pPr>
    </w:p>
    <w:p w14:paraId="689D7113" w14:textId="77777777" w:rsidR="00F37356" w:rsidRPr="00F37356" w:rsidRDefault="00461780" w:rsidP="00F37356">
      <w:pPr>
        <w:pStyle w:val="PlainText"/>
        <w:rPr>
          <w:del w:id="3498" w:author="Author" w:date="2020-02-14T18:23:00Z"/>
          <w:rFonts w:ascii="Courier New" w:hAnsi="Courier New" w:cs="Courier New"/>
        </w:rPr>
      </w:pPr>
      <w:ins w:id="34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40</w:t>
      </w:r>
      <w:r w:rsidRPr="00461780">
        <w:rPr>
          <w:rFonts w:ascii="Courier New" w:hAnsi="Courier New" w:cs="Courier New"/>
        </w:rPr>
        <w:tab/>
        <w:t>Educational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A7A66D" w14:textId="77777777" w:rsidR="00461780" w:rsidRPr="00461780" w:rsidRDefault="00461780" w:rsidP="00461780">
      <w:pPr>
        <w:pStyle w:val="PlainText"/>
        <w:rPr>
          <w:ins w:id="3501" w:author="Author" w:date="2020-02-14T18:23:00Z"/>
          <w:rFonts w:ascii="Courier New" w:hAnsi="Courier New" w:cs="Courier New"/>
        </w:rPr>
      </w:pPr>
    </w:p>
    <w:p w14:paraId="7B07E342" w14:textId="77777777" w:rsidR="00F37356" w:rsidRPr="00F37356" w:rsidRDefault="00461780" w:rsidP="00F37356">
      <w:pPr>
        <w:pStyle w:val="PlainText"/>
        <w:rPr>
          <w:del w:id="3502" w:author="Author" w:date="2020-02-14T18:23:00Z"/>
          <w:rFonts w:ascii="Courier New" w:hAnsi="Courier New" w:cs="Courier New"/>
        </w:rPr>
      </w:pPr>
      <w:ins w:id="35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41</w:t>
      </w:r>
      <w:r w:rsidRPr="00461780">
        <w:rPr>
          <w:rFonts w:ascii="Courier New" w:hAnsi="Courier New" w:cs="Courier New"/>
        </w:rPr>
        <w:tab/>
        <w:t>Hospitals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</w:t>
      </w:r>
      <w:del w:id="35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A86995" w14:textId="77777777" w:rsidR="00461780" w:rsidRPr="00461780" w:rsidRDefault="00461780" w:rsidP="00461780">
      <w:pPr>
        <w:pStyle w:val="PlainText"/>
        <w:rPr>
          <w:ins w:id="3505" w:author="Author" w:date="2020-02-14T18:23:00Z"/>
          <w:rFonts w:ascii="Courier New" w:hAnsi="Courier New" w:cs="Courier New"/>
        </w:rPr>
      </w:pPr>
    </w:p>
    <w:p w14:paraId="78A64765" w14:textId="77777777" w:rsidR="00F37356" w:rsidRPr="00F37356" w:rsidRDefault="00461780" w:rsidP="00F37356">
      <w:pPr>
        <w:pStyle w:val="PlainText"/>
        <w:rPr>
          <w:del w:id="3506" w:author="Author" w:date="2020-02-14T18:23:00Z"/>
          <w:rFonts w:ascii="Courier New" w:hAnsi="Courier New" w:cs="Courier New"/>
        </w:rPr>
      </w:pPr>
      <w:ins w:id="35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42</w:t>
      </w:r>
      <w:r w:rsidRPr="00461780">
        <w:rPr>
          <w:rFonts w:ascii="Courier New" w:hAnsi="Courier New" w:cs="Courier New"/>
        </w:rPr>
        <w:tab/>
        <w:t>Health care services, except hospitals</w:t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E745A1" w14:textId="77777777" w:rsidR="00461780" w:rsidRPr="00461780" w:rsidRDefault="00461780" w:rsidP="00461780">
      <w:pPr>
        <w:pStyle w:val="PlainText"/>
        <w:rPr>
          <w:ins w:id="3509" w:author="Author" w:date="2020-02-14T18:23:00Z"/>
          <w:rFonts w:ascii="Courier New" w:hAnsi="Courier New" w:cs="Courier New"/>
        </w:rPr>
      </w:pPr>
    </w:p>
    <w:p w14:paraId="1E0DE79A" w14:textId="77777777" w:rsidR="00F37356" w:rsidRPr="00F37356" w:rsidRDefault="00461780" w:rsidP="00F37356">
      <w:pPr>
        <w:pStyle w:val="PlainText"/>
        <w:rPr>
          <w:del w:id="3510" w:author="Author" w:date="2020-02-14T18:23:00Z"/>
          <w:rFonts w:ascii="Courier New" w:hAnsi="Courier New" w:cs="Courier New"/>
        </w:rPr>
      </w:pPr>
      <w:ins w:id="35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43</w:t>
      </w:r>
      <w:r w:rsidRPr="00461780">
        <w:rPr>
          <w:rFonts w:ascii="Courier New" w:hAnsi="Courier New" w:cs="Courier New"/>
        </w:rPr>
        <w:tab/>
        <w:t>Social assistance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671CC9" w14:textId="77777777" w:rsidR="00461780" w:rsidRPr="00461780" w:rsidRDefault="00461780" w:rsidP="00461780">
      <w:pPr>
        <w:pStyle w:val="PlainText"/>
        <w:rPr>
          <w:ins w:id="3513" w:author="Author" w:date="2020-02-14T18:23:00Z"/>
          <w:rFonts w:ascii="Courier New" w:hAnsi="Courier New" w:cs="Courier New"/>
        </w:rPr>
      </w:pPr>
    </w:p>
    <w:p w14:paraId="167AC6CE" w14:textId="77777777" w:rsidR="00F37356" w:rsidRPr="00F37356" w:rsidRDefault="00461780" w:rsidP="00F37356">
      <w:pPr>
        <w:pStyle w:val="PlainText"/>
        <w:rPr>
          <w:del w:id="3514" w:author="Author" w:date="2020-02-14T18:23:00Z"/>
          <w:rFonts w:ascii="Courier New" w:hAnsi="Courier New" w:cs="Courier New"/>
        </w:rPr>
      </w:pPr>
      <w:ins w:id="35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44</w:t>
      </w:r>
      <w:r w:rsidRPr="00461780">
        <w:rPr>
          <w:rFonts w:ascii="Courier New" w:hAnsi="Courier New" w:cs="Courier New"/>
        </w:rPr>
        <w:tab/>
        <w:t>Arts, entertainment, and recreation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C8290D" w14:textId="77777777" w:rsidR="00461780" w:rsidRPr="00461780" w:rsidRDefault="00461780" w:rsidP="00461780">
      <w:pPr>
        <w:pStyle w:val="PlainText"/>
        <w:rPr>
          <w:ins w:id="3517" w:author="Author" w:date="2020-02-14T18:23:00Z"/>
          <w:rFonts w:ascii="Courier New" w:hAnsi="Courier New" w:cs="Courier New"/>
        </w:rPr>
      </w:pPr>
    </w:p>
    <w:p w14:paraId="7F2987BA" w14:textId="77777777" w:rsidR="00F37356" w:rsidRPr="00F37356" w:rsidRDefault="00461780" w:rsidP="00F37356">
      <w:pPr>
        <w:pStyle w:val="PlainText"/>
        <w:rPr>
          <w:del w:id="3518" w:author="Author" w:date="2020-02-14T18:23:00Z"/>
          <w:rFonts w:ascii="Courier New" w:hAnsi="Courier New" w:cs="Courier New"/>
        </w:rPr>
      </w:pPr>
      <w:ins w:id="35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45</w:t>
      </w:r>
      <w:r w:rsidRPr="00461780">
        <w:rPr>
          <w:rFonts w:ascii="Courier New" w:hAnsi="Courier New" w:cs="Courier New"/>
        </w:rPr>
        <w:tab/>
        <w:t>Accommodation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DBD65A" w14:textId="77777777" w:rsidR="00461780" w:rsidRPr="00461780" w:rsidRDefault="00461780" w:rsidP="00461780">
      <w:pPr>
        <w:pStyle w:val="PlainText"/>
        <w:rPr>
          <w:ins w:id="3521" w:author="Author" w:date="2020-02-14T18:23:00Z"/>
          <w:rFonts w:ascii="Courier New" w:hAnsi="Courier New" w:cs="Courier New"/>
        </w:rPr>
      </w:pPr>
    </w:p>
    <w:p w14:paraId="7748E1EE" w14:textId="77777777" w:rsidR="00F37356" w:rsidRPr="00F37356" w:rsidRDefault="00461780" w:rsidP="00F37356">
      <w:pPr>
        <w:pStyle w:val="PlainText"/>
        <w:rPr>
          <w:del w:id="3522" w:author="Author" w:date="2020-02-14T18:23:00Z"/>
          <w:rFonts w:ascii="Courier New" w:hAnsi="Courier New" w:cs="Courier New"/>
        </w:rPr>
      </w:pPr>
      <w:ins w:id="35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46</w:t>
      </w:r>
      <w:r w:rsidRPr="00461780">
        <w:rPr>
          <w:rFonts w:ascii="Courier New" w:hAnsi="Courier New" w:cs="Courier New"/>
        </w:rPr>
        <w:tab/>
        <w:t>Food services and drinking places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BB13A3" w14:textId="77777777" w:rsidR="00461780" w:rsidRPr="00461780" w:rsidRDefault="00461780" w:rsidP="00461780">
      <w:pPr>
        <w:pStyle w:val="PlainText"/>
        <w:rPr>
          <w:ins w:id="3525" w:author="Author" w:date="2020-02-14T18:23:00Z"/>
          <w:rFonts w:ascii="Courier New" w:hAnsi="Courier New" w:cs="Courier New"/>
        </w:rPr>
      </w:pPr>
    </w:p>
    <w:p w14:paraId="42104EF0" w14:textId="77777777" w:rsidR="00F37356" w:rsidRPr="00F37356" w:rsidRDefault="00461780" w:rsidP="00F37356">
      <w:pPr>
        <w:pStyle w:val="PlainText"/>
        <w:rPr>
          <w:del w:id="3526" w:author="Author" w:date="2020-02-14T18:23:00Z"/>
          <w:rFonts w:ascii="Courier New" w:hAnsi="Courier New" w:cs="Courier New"/>
        </w:rPr>
      </w:pPr>
      <w:ins w:id="35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</w:t>
      </w:r>
      <w:r w:rsidRPr="00461780">
        <w:rPr>
          <w:rFonts w:ascii="Courier New" w:hAnsi="Courier New" w:cs="Courier New"/>
        </w:rPr>
        <w:tab/>
        <w:t>Repair and maintenance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ED1EFF" w14:textId="77777777" w:rsidR="00461780" w:rsidRPr="00461780" w:rsidRDefault="00461780" w:rsidP="00461780">
      <w:pPr>
        <w:pStyle w:val="PlainText"/>
        <w:rPr>
          <w:ins w:id="3529" w:author="Author" w:date="2020-02-14T18:23:00Z"/>
          <w:rFonts w:ascii="Courier New" w:hAnsi="Courier New" w:cs="Courier New"/>
        </w:rPr>
      </w:pPr>
    </w:p>
    <w:p w14:paraId="06B12130" w14:textId="77777777" w:rsidR="00F37356" w:rsidRPr="00F37356" w:rsidRDefault="00461780" w:rsidP="00F37356">
      <w:pPr>
        <w:pStyle w:val="PlainText"/>
        <w:rPr>
          <w:del w:id="3530" w:author="Author" w:date="2020-02-14T18:23:00Z"/>
          <w:rFonts w:ascii="Courier New" w:hAnsi="Courier New" w:cs="Courier New"/>
        </w:rPr>
      </w:pPr>
      <w:ins w:id="35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48</w:t>
      </w:r>
      <w:r w:rsidRPr="00461780">
        <w:rPr>
          <w:rFonts w:ascii="Courier New" w:hAnsi="Courier New" w:cs="Courier New"/>
        </w:rPr>
        <w:tab/>
        <w:t>Personal and laundry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CADAC1" w14:textId="77777777" w:rsidR="00461780" w:rsidRPr="00461780" w:rsidRDefault="00461780" w:rsidP="00461780">
      <w:pPr>
        <w:pStyle w:val="PlainText"/>
        <w:rPr>
          <w:ins w:id="3533" w:author="Author" w:date="2020-02-14T18:23:00Z"/>
          <w:rFonts w:ascii="Courier New" w:hAnsi="Courier New" w:cs="Courier New"/>
        </w:rPr>
      </w:pPr>
    </w:p>
    <w:p w14:paraId="5452D34D" w14:textId="77777777" w:rsidR="00F37356" w:rsidRPr="00F37356" w:rsidRDefault="00461780" w:rsidP="00F37356">
      <w:pPr>
        <w:pStyle w:val="PlainText"/>
        <w:rPr>
          <w:del w:id="3534" w:author="Author" w:date="2020-02-14T18:23:00Z"/>
          <w:rFonts w:ascii="Courier New" w:hAnsi="Courier New" w:cs="Courier New"/>
        </w:rPr>
      </w:pPr>
      <w:ins w:id="35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49</w:t>
      </w:r>
      <w:r w:rsidRPr="00461780">
        <w:rPr>
          <w:rFonts w:ascii="Courier New" w:hAnsi="Courier New" w:cs="Courier New"/>
        </w:rPr>
        <w:tab/>
        <w:t>Membership associations and organizations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36E7D7" w14:textId="77777777" w:rsidR="00461780" w:rsidRPr="00461780" w:rsidRDefault="00461780" w:rsidP="00461780">
      <w:pPr>
        <w:pStyle w:val="PlainText"/>
        <w:rPr>
          <w:ins w:id="3537" w:author="Author" w:date="2020-02-14T18:23:00Z"/>
          <w:rFonts w:ascii="Courier New" w:hAnsi="Courier New" w:cs="Courier New"/>
        </w:rPr>
      </w:pPr>
    </w:p>
    <w:p w14:paraId="088118E7" w14:textId="77777777" w:rsidR="00F37356" w:rsidRPr="00F37356" w:rsidRDefault="00461780" w:rsidP="00F37356">
      <w:pPr>
        <w:pStyle w:val="PlainText"/>
        <w:rPr>
          <w:del w:id="3538" w:author="Author" w:date="2020-02-14T18:23:00Z"/>
          <w:rFonts w:ascii="Courier New" w:hAnsi="Courier New" w:cs="Courier New"/>
        </w:rPr>
      </w:pPr>
      <w:ins w:id="353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</w:t>
      </w:r>
      <w:r w:rsidRPr="00461780">
        <w:rPr>
          <w:rFonts w:ascii="Courier New" w:hAnsi="Courier New" w:cs="Courier New"/>
        </w:rPr>
        <w:tab/>
        <w:t>Private households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</w:t>
      </w:r>
      <w:r w:rsidRPr="00461780">
        <w:rPr>
          <w:rFonts w:ascii="Courier New" w:hAnsi="Courier New" w:cs="Courier New"/>
        </w:rPr>
        <w:tab/>
      </w:r>
      <w:del w:id="35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69191F" w14:textId="77777777" w:rsidR="00461780" w:rsidRPr="00461780" w:rsidRDefault="00461780" w:rsidP="00461780">
      <w:pPr>
        <w:pStyle w:val="PlainText"/>
        <w:rPr>
          <w:ins w:id="3541" w:author="Author" w:date="2020-02-14T18:23:00Z"/>
          <w:rFonts w:ascii="Courier New" w:hAnsi="Courier New" w:cs="Courier New"/>
        </w:rPr>
      </w:pPr>
    </w:p>
    <w:p w14:paraId="5BA506EB" w14:textId="77777777" w:rsidR="00F37356" w:rsidRPr="00F37356" w:rsidRDefault="00461780" w:rsidP="00F37356">
      <w:pPr>
        <w:pStyle w:val="PlainText"/>
        <w:rPr>
          <w:del w:id="3542" w:author="Author" w:date="2020-02-14T18:23:00Z"/>
          <w:rFonts w:ascii="Courier New" w:hAnsi="Courier New" w:cs="Courier New"/>
        </w:rPr>
      </w:pPr>
      <w:ins w:id="35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51</w:t>
      </w:r>
      <w:r w:rsidRPr="00461780">
        <w:rPr>
          <w:rFonts w:ascii="Courier New" w:hAnsi="Courier New" w:cs="Courier New"/>
        </w:rPr>
        <w:tab/>
        <w:t>Public administration</w:t>
      </w:r>
      <w:r w:rsidRPr="00461780">
        <w:rPr>
          <w:rFonts w:ascii="Courier New" w:hAnsi="Courier New" w:cs="Courier New"/>
        </w:rPr>
        <w:tab/>
        <w:t xml:space="preserve">         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F57109" w14:textId="77777777" w:rsidR="00461780" w:rsidRPr="00461780" w:rsidRDefault="00461780" w:rsidP="00461780">
      <w:pPr>
        <w:pStyle w:val="PlainText"/>
        <w:rPr>
          <w:ins w:id="3545" w:author="Author" w:date="2020-02-14T18:23:00Z"/>
          <w:rFonts w:ascii="Courier New" w:hAnsi="Courier New" w:cs="Courier New"/>
        </w:rPr>
      </w:pPr>
    </w:p>
    <w:p w14:paraId="65075DA1" w14:textId="77777777" w:rsidR="00F37356" w:rsidRPr="00F37356" w:rsidRDefault="00461780" w:rsidP="00F37356">
      <w:pPr>
        <w:pStyle w:val="PlainText"/>
        <w:rPr>
          <w:del w:id="3546" w:author="Author" w:date="2020-02-14T18:23:00Z"/>
          <w:rFonts w:ascii="Courier New" w:hAnsi="Courier New" w:cs="Courier New"/>
        </w:rPr>
      </w:pPr>
      <w:ins w:id="35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52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FE37A4" w14:textId="669FD7C8" w:rsidR="00461780" w:rsidRPr="00461780" w:rsidRDefault="00F37356" w:rsidP="00461780">
      <w:pPr>
        <w:pStyle w:val="PlainText"/>
        <w:rPr>
          <w:ins w:id="3549" w:author="Author" w:date="2020-02-14T18:23:00Z"/>
          <w:rFonts w:ascii="Courier New" w:hAnsi="Courier New" w:cs="Courier New"/>
        </w:rPr>
      </w:pPr>
      <w:del w:id="355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7EA9727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3551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1D25FBE2" w14:textId="77777777" w:rsidR="00F37356" w:rsidRPr="00F37356" w:rsidRDefault="00461780" w:rsidP="00F37356">
      <w:pPr>
        <w:pStyle w:val="PlainText"/>
        <w:rPr>
          <w:del w:id="355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PRDTOCC1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OCCUPATION RECODE - JOB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476 - 477</w:t>
      </w:r>
      <w:del w:id="35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3CD9FA" w14:textId="77777777" w:rsidR="00F37356" w:rsidRPr="00F37356" w:rsidRDefault="00F37356" w:rsidP="00F37356">
      <w:pPr>
        <w:pStyle w:val="PlainText"/>
        <w:rPr>
          <w:del w:id="3554" w:author="Author" w:date="2020-02-14T18:23:00Z"/>
          <w:rFonts w:ascii="Courier New" w:hAnsi="Courier New" w:cs="Courier New"/>
        </w:rPr>
      </w:pPr>
      <w:del w:id="35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98D137" w14:textId="77777777" w:rsidR="00461780" w:rsidRPr="00461780" w:rsidRDefault="00461780" w:rsidP="00461780">
      <w:pPr>
        <w:pStyle w:val="PlainText"/>
        <w:rPr>
          <w:ins w:id="3556" w:author="Author" w:date="2020-02-14T18:23:00Z"/>
          <w:rFonts w:ascii="Courier New" w:hAnsi="Courier New" w:cs="Courier New"/>
        </w:rPr>
      </w:pPr>
    </w:p>
    <w:p w14:paraId="129EF53D" w14:textId="77777777" w:rsidR="00461780" w:rsidRPr="00461780" w:rsidRDefault="00461780" w:rsidP="00461780">
      <w:pPr>
        <w:pStyle w:val="PlainText"/>
        <w:rPr>
          <w:ins w:id="3557" w:author="Author" w:date="2020-02-14T18:23:00Z"/>
          <w:rFonts w:ascii="Courier New" w:hAnsi="Courier New" w:cs="Courier New"/>
        </w:rPr>
      </w:pPr>
    </w:p>
    <w:p w14:paraId="1A833399" w14:textId="77777777" w:rsidR="00F37356" w:rsidRPr="00F37356" w:rsidRDefault="00461780" w:rsidP="00F37356">
      <w:pPr>
        <w:pStyle w:val="PlainText"/>
        <w:rPr>
          <w:del w:id="3558" w:author="Author" w:date="2020-02-14T18:23:00Z"/>
          <w:rFonts w:ascii="Courier New" w:hAnsi="Courier New" w:cs="Courier New"/>
        </w:rPr>
      </w:pPr>
      <w:ins w:id="3559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</w:t>
      </w:r>
      <w:del w:id="35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5F3E03" w14:textId="77777777" w:rsidR="00F37356" w:rsidRPr="00F37356" w:rsidRDefault="00F37356" w:rsidP="00F37356">
      <w:pPr>
        <w:pStyle w:val="PlainText"/>
        <w:rPr>
          <w:del w:id="3561" w:author="Author" w:date="2020-02-14T18:23:00Z"/>
          <w:rFonts w:ascii="Courier New" w:hAnsi="Courier New" w:cs="Courier New"/>
        </w:rPr>
      </w:pPr>
      <w:del w:id="35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32D8DC" w14:textId="77777777" w:rsidR="00461780" w:rsidRPr="00461780" w:rsidRDefault="00461780" w:rsidP="00461780">
      <w:pPr>
        <w:pStyle w:val="PlainText"/>
        <w:rPr>
          <w:ins w:id="3563" w:author="Author" w:date="2020-02-14T18:23:00Z"/>
          <w:rFonts w:ascii="Courier New" w:hAnsi="Courier New" w:cs="Courier New"/>
        </w:rPr>
      </w:pPr>
    </w:p>
    <w:p w14:paraId="74B6567F" w14:textId="77777777" w:rsidR="00461780" w:rsidRPr="00461780" w:rsidRDefault="00461780" w:rsidP="00461780">
      <w:pPr>
        <w:pStyle w:val="PlainText"/>
        <w:rPr>
          <w:ins w:id="3564" w:author="Author" w:date="2020-02-14T18:23:00Z"/>
          <w:rFonts w:ascii="Courier New" w:hAnsi="Courier New" w:cs="Courier New"/>
        </w:rPr>
      </w:pPr>
    </w:p>
    <w:p w14:paraId="7EDAD33A" w14:textId="77777777" w:rsidR="00F37356" w:rsidRPr="00F37356" w:rsidRDefault="00461780" w:rsidP="00F37356">
      <w:pPr>
        <w:pStyle w:val="PlainText"/>
        <w:rPr>
          <w:del w:id="3565" w:author="Author" w:date="2020-02-14T18:23:00Z"/>
          <w:rFonts w:ascii="Courier New" w:hAnsi="Courier New" w:cs="Courier New"/>
        </w:rPr>
      </w:pPr>
      <w:ins w:id="356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5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E6459E" w14:textId="77777777" w:rsidR="00F37356" w:rsidRPr="00F37356" w:rsidRDefault="00F37356" w:rsidP="00F37356">
      <w:pPr>
        <w:pStyle w:val="PlainText"/>
        <w:rPr>
          <w:del w:id="3568" w:author="Author" w:date="2020-02-14T18:23:00Z"/>
          <w:rFonts w:ascii="Courier New" w:hAnsi="Courier New" w:cs="Courier New"/>
        </w:rPr>
      </w:pPr>
      <w:del w:id="35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221399B" w14:textId="77777777" w:rsidR="00461780" w:rsidRPr="00461780" w:rsidRDefault="00461780" w:rsidP="00461780">
      <w:pPr>
        <w:pStyle w:val="PlainText"/>
        <w:rPr>
          <w:ins w:id="3570" w:author="Author" w:date="2020-02-14T18:23:00Z"/>
          <w:rFonts w:ascii="Courier New" w:hAnsi="Courier New" w:cs="Courier New"/>
        </w:rPr>
      </w:pPr>
    </w:p>
    <w:p w14:paraId="1FAB9F57" w14:textId="77777777" w:rsidR="00461780" w:rsidRPr="00461780" w:rsidRDefault="00461780" w:rsidP="00461780">
      <w:pPr>
        <w:pStyle w:val="PlainText"/>
        <w:rPr>
          <w:ins w:id="3571" w:author="Author" w:date="2020-02-14T18:23:00Z"/>
          <w:rFonts w:ascii="Courier New" w:hAnsi="Courier New" w:cs="Courier New"/>
        </w:rPr>
      </w:pPr>
    </w:p>
    <w:p w14:paraId="3C098774" w14:textId="77777777" w:rsidR="00F37356" w:rsidRPr="00F37356" w:rsidRDefault="00461780" w:rsidP="00F37356">
      <w:pPr>
        <w:pStyle w:val="PlainText"/>
        <w:rPr>
          <w:del w:id="3572" w:author="Author" w:date="2020-02-14T18:23:00Z"/>
          <w:rFonts w:ascii="Courier New" w:hAnsi="Courier New" w:cs="Courier New"/>
        </w:rPr>
      </w:pPr>
      <w:ins w:id="35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Management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0C90A5" w14:textId="77777777" w:rsidR="00461780" w:rsidRPr="00461780" w:rsidRDefault="00461780" w:rsidP="00461780">
      <w:pPr>
        <w:pStyle w:val="PlainText"/>
        <w:rPr>
          <w:ins w:id="3575" w:author="Author" w:date="2020-02-14T18:23:00Z"/>
          <w:rFonts w:ascii="Courier New" w:hAnsi="Courier New" w:cs="Courier New"/>
        </w:rPr>
      </w:pPr>
    </w:p>
    <w:p w14:paraId="549E4ACD" w14:textId="77777777" w:rsidR="00F37356" w:rsidRPr="00F37356" w:rsidRDefault="00461780" w:rsidP="00F37356">
      <w:pPr>
        <w:pStyle w:val="PlainText"/>
        <w:rPr>
          <w:del w:id="3576" w:author="Author" w:date="2020-02-14T18:23:00Z"/>
          <w:rFonts w:ascii="Courier New" w:hAnsi="Courier New" w:cs="Courier New"/>
        </w:rPr>
      </w:pPr>
      <w:ins w:id="35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Business and financial operations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15BAB7" w14:textId="77777777" w:rsidR="00461780" w:rsidRPr="00461780" w:rsidRDefault="00461780" w:rsidP="00461780">
      <w:pPr>
        <w:pStyle w:val="PlainText"/>
        <w:rPr>
          <w:ins w:id="3579" w:author="Author" w:date="2020-02-14T18:23:00Z"/>
          <w:rFonts w:ascii="Courier New" w:hAnsi="Courier New" w:cs="Courier New"/>
        </w:rPr>
      </w:pPr>
    </w:p>
    <w:p w14:paraId="57A87642" w14:textId="77777777" w:rsidR="00F37356" w:rsidRPr="00F37356" w:rsidRDefault="00461780" w:rsidP="00F37356">
      <w:pPr>
        <w:pStyle w:val="PlainText"/>
        <w:rPr>
          <w:del w:id="3580" w:author="Author" w:date="2020-02-14T18:23:00Z"/>
          <w:rFonts w:ascii="Courier New" w:hAnsi="Courier New" w:cs="Courier New"/>
        </w:rPr>
      </w:pPr>
      <w:ins w:id="358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Computer and mathematical science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A90834" w14:textId="77777777" w:rsidR="00461780" w:rsidRPr="00461780" w:rsidRDefault="00461780" w:rsidP="00461780">
      <w:pPr>
        <w:pStyle w:val="PlainText"/>
        <w:rPr>
          <w:ins w:id="3583" w:author="Author" w:date="2020-02-14T18:23:00Z"/>
          <w:rFonts w:ascii="Courier New" w:hAnsi="Courier New" w:cs="Courier New"/>
        </w:rPr>
      </w:pPr>
    </w:p>
    <w:p w14:paraId="74CDAF5E" w14:textId="77777777" w:rsidR="00F37356" w:rsidRPr="00F37356" w:rsidRDefault="00461780" w:rsidP="00F37356">
      <w:pPr>
        <w:pStyle w:val="PlainText"/>
        <w:rPr>
          <w:del w:id="3584" w:author="Author" w:date="2020-02-14T18:23:00Z"/>
          <w:rFonts w:ascii="Courier New" w:hAnsi="Courier New" w:cs="Courier New"/>
        </w:rPr>
      </w:pPr>
      <w:ins w:id="35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Architecture and engineering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AC60F8" w14:textId="77777777" w:rsidR="00461780" w:rsidRPr="00461780" w:rsidRDefault="00461780" w:rsidP="00461780">
      <w:pPr>
        <w:pStyle w:val="PlainText"/>
        <w:rPr>
          <w:ins w:id="3587" w:author="Author" w:date="2020-02-14T18:23:00Z"/>
          <w:rFonts w:ascii="Courier New" w:hAnsi="Courier New" w:cs="Courier New"/>
        </w:rPr>
      </w:pPr>
    </w:p>
    <w:p w14:paraId="11CDB0D9" w14:textId="77777777" w:rsidR="00F37356" w:rsidRPr="00F37356" w:rsidRDefault="00461780" w:rsidP="00F37356">
      <w:pPr>
        <w:pStyle w:val="PlainText"/>
        <w:rPr>
          <w:del w:id="3588" w:author="Author" w:date="2020-02-14T18:23:00Z"/>
          <w:rFonts w:ascii="Courier New" w:hAnsi="Courier New" w:cs="Courier New"/>
        </w:rPr>
      </w:pPr>
      <w:ins w:id="35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Life, physical, and social science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062683" w14:textId="77777777" w:rsidR="00F37356" w:rsidRPr="00F37356" w:rsidRDefault="00F37356" w:rsidP="00F37356">
      <w:pPr>
        <w:pStyle w:val="PlainText"/>
        <w:rPr>
          <w:del w:id="3591" w:author="Author" w:date="2020-02-14T18:23:00Z"/>
          <w:rFonts w:ascii="Courier New" w:hAnsi="Courier New" w:cs="Courier New"/>
        </w:rPr>
      </w:pPr>
      <w:del w:id="35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10FF21" w14:textId="77777777" w:rsidR="00461780" w:rsidRPr="00461780" w:rsidRDefault="00461780" w:rsidP="00461780">
      <w:pPr>
        <w:pStyle w:val="PlainText"/>
        <w:rPr>
          <w:ins w:id="3593" w:author="Author" w:date="2020-02-14T18:23:00Z"/>
          <w:rFonts w:ascii="Courier New" w:hAnsi="Courier New" w:cs="Courier New"/>
        </w:rPr>
      </w:pPr>
    </w:p>
    <w:p w14:paraId="35188AB4" w14:textId="77777777" w:rsidR="00461780" w:rsidRPr="00461780" w:rsidRDefault="00461780" w:rsidP="00461780">
      <w:pPr>
        <w:pStyle w:val="PlainText"/>
        <w:rPr>
          <w:ins w:id="3594" w:author="Author" w:date="2020-02-14T18:23:00Z"/>
          <w:rFonts w:ascii="Courier New" w:hAnsi="Courier New" w:cs="Courier New"/>
        </w:rPr>
      </w:pPr>
    </w:p>
    <w:p w14:paraId="098DDC95" w14:textId="77777777" w:rsidR="00461780" w:rsidRPr="00461780" w:rsidRDefault="00461780" w:rsidP="00461780">
      <w:pPr>
        <w:pStyle w:val="PlainText"/>
        <w:rPr>
          <w:ins w:id="3595" w:author="Author" w:date="2020-02-14T18:23:00Z"/>
          <w:rFonts w:ascii="Courier New" w:hAnsi="Courier New" w:cs="Courier New"/>
        </w:rPr>
      </w:pPr>
    </w:p>
    <w:p w14:paraId="56003379" w14:textId="77777777" w:rsidR="00F37356" w:rsidRPr="00F37356" w:rsidRDefault="00461780" w:rsidP="00F37356">
      <w:pPr>
        <w:pStyle w:val="PlainText"/>
        <w:rPr>
          <w:del w:id="3596" w:author="Author" w:date="2020-02-14T18:23:00Z"/>
          <w:rFonts w:ascii="Courier New" w:hAnsi="Courier New" w:cs="Courier New"/>
        </w:rPr>
      </w:pPr>
      <w:ins w:id="35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Community and social 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5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53F4A8" w14:textId="77777777" w:rsidR="00461780" w:rsidRPr="00461780" w:rsidRDefault="00461780" w:rsidP="00461780">
      <w:pPr>
        <w:pStyle w:val="PlainText"/>
        <w:rPr>
          <w:ins w:id="3599" w:author="Author" w:date="2020-02-14T18:23:00Z"/>
          <w:rFonts w:ascii="Courier New" w:hAnsi="Courier New" w:cs="Courier New"/>
        </w:rPr>
      </w:pPr>
    </w:p>
    <w:p w14:paraId="60C39886" w14:textId="77777777" w:rsidR="00F37356" w:rsidRPr="00F37356" w:rsidRDefault="00461780" w:rsidP="00F37356">
      <w:pPr>
        <w:pStyle w:val="PlainText"/>
        <w:rPr>
          <w:del w:id="3600" w:author="Author" w:date="2020-02-14T18:23:00Z"/>
          <w:rFonts w:ascii="Courier New" w:hAnsi="Courier New" w:cs="Courier New"/>
        </w:rPr>
      </w:pPr>
      <w:ins w:id="360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Legal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DD912C" w14:textId="77777777" w:rsidR="00461780" w:rsidRPr="00461780" w:rsidRDefault="00461780" w:rsidP="00461780">
      <w:pPr>
        <w:pStyle w:val="PlainText"/>
        <w:rPr>
          <w:ins w:id="3603" w:author="Author" w:date="2020-02-14T18:23:00Z"/>
          <w:rFonts w:ascii="Courier New" w:hAnsi="Courier New" w:cs="Courier New"/>
        </w:rPr>
      </w:pPr>
    </w:p>
    <w:p w14:paraId="4ABF3847" w14:textId="77777777" w:rsidR="00F37356" w:rsidRPr="00F37356" w:rsidRDefault="00461780" w:rsidP="00F37356">
      <w:pPr>
        <w:pStyle w:val="PlainText"/>
        <w:rPr>
          <w:del w:id="3604" w:author="Author" w:date="2020-02-14T18:23:00Z"/>
          <w:rFonts w:ascii="Courier New" w:hAnsi="Courier New" w:cs="Courier New"/>
        </w:rPr>
      </w:pPr>
      <w:ins w:id="360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Education, training, and library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170B0C" w14:textId="77777777" w:rsidR="00461780" w:rsidRPr="00461780" w:rsidRDefault="00461780" w:rsidP="00461780">
      <w:pPr>
        <w:pStyle w:val="PlainText"/>
        <w:rPr>
          <w:ins w:id="3607" w:author="Author" w:date="2020-02-14T18:23:00Z"/>
          <w:rFonts w:ascii="Courier New" w:hAnsi="Courier New" w:cs="Courier New"/>
        </w:rPr>
      </w:pPr>
    </w:p>
    <w:p w14:paraId="24DECF57" w14:textId="77777777" w:rsidR="00F37356" w:rsidRPr="00F37356" w:rsidRDefault="00461780" w:rsidP="00F37356">
      <w:pPr>
        <w:pStyle w:val="PlainText"/>
        <w:rPr>
          <w:del w:id="3608" w:author="Author" w:date="2020-02-14T18:23:00Z"/>
          <w:rFonts w:ascii="Courier New" w:hAnsi="Courier New" w:cs="Courier New"/>
        </w:rPr>
      </w:pPr>
      <w:ins w:id="36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Arts, design, entertainment, sports, and media</w:t>
      </w:r>
      <w:del w:id="36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0F7877" w14:textId="12C50464" w:rsidR="00461780" w:rsidRPr="00461780" w:rsidRDefault="00F37356" w:rsidP="00461780">
      <w:pPr>
        <w:pStyle w:val="PlainText"/>
        <w:rPr>
          <w:ins w:id="3611" w:author="Author" w:date="2020-02-14T18:23:00Z"/>
          <w:rFonts w:ascii="Courier New" w:hAnsi="Courier New" w:cs="Courier New"/>
        </w:rPr>
      </w:pPr>
      <w:del w:id="3612" w:author="Author" w:date="2020-02-14T18:23:00Z">
        <w:r w:rsidRPr="00F37356">
          <w:rPr>
            <w:rFonts w:ascii="Courier New" w:hAnsi="Courier New" w:cs="Courier New"/>
          </w:rPr>
          <w:delText xml:space="preserve">  </w:delText>
        </w:r>
      </w:del>
    </w:p>
    <w:p w14:paraId="2B462441" w14:textId="77777777" w:rsidR="00F37356" w:rsidRPr="00F37356" w:rsidRDefault="00461780" w:rsidP="00F37356">
      <w:pPr>
        <w:pStyle w:val="PlainText"/>
        <w:rPr>
          <w:del w:id="3613" w:author="Author" w:date="2020-02-14T18:23:00Z"/>
          <w:rFonts w:ascii="Courier New" w:hAnsi="Courier New" w:cs="Courier New"/>
        </w:rPr>
      </w:pPr>
      <w:ins w:id="3614" w:author="Author" w:date="2020-02-14T18:23:00Z">
        <w:r w:rsidRPr="00461780">
          <w:rPr>
            <w:rFonts w:ascii="Courier New" w:hAnsi="Courier New" w:cs="Courier New"/>
          </w:rPr>
          <w:t xml:space="preserve">  </w:t>
        </w:r>
        <w:r w:rsidRPr="00461780">
          <w:rPr>
            <w:rFonts w:ascii="Courier New" w:hAnsi="Courier New" w:cs="Courier New"/>
          </w:rPr>
          <w:tab/>
          <w:t xml:space="preserve">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8D5469" w14:textId="77777777" w:rsidR="00461780" w:rsidRPr="00461780" w:rsidRDefault="00461780" w:rsidP="00461780">
      <w:pPr>
        <w:pStyle w:val="PlainText"/>
        <w:rPr>
          <w:ins w:id="3616" w:author="Author" w:date="2020-02-14T18:23:00Z"/>
          <w:rFonts w:ascii="Courier New" w:hAnsi="Courier New" w:cs="Courier New"/>
        </w:rPr>
      </w:pPr>
    </w:p>
    <w:p w14:paraId="3CE9A6BB" w14:textId="77777777" w:rsidR="00F37356" w:rsidRPr="00F37356" w:rsidRDefault="00461780" w:rsidP="00F37356">
      <w:pPr>
        <w:pStyle w:val="PlainText"/>
        <w:rPr>
          <w:del w:id="3617" w:author="Author" w:date="2020-02-14T18:23:00Z"/>
          <w:rFonts w:ascii="Courier New" w:hAnsi="Courier New" w:cs="Courier New"/>
        </w:rPr>
      </w:pPr>
      <w:ins w:id="36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Healthcare practitioner and technical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EBF831" w14:textId="77777777" w:rsidR="00461780" w:rsidRPr="00461780" w:rsidRDefault="00461780" w:rsidP="00461780">
      <w:pPr>
        <w:pStyle w:val="PlainText"/>
        <w:rPr>
          <w:ins w:id="3620" w:author="Author" w:date="2020-02-14T18:23:00Z"/>
          <w:rFonts w:ascii="Courier New" w:hAnsi="Courier New" w:cs="Courier New"/>
        </w:rPr>
      </w:pPr>
    </w:p>
    <w:p w14:paraId="6AAE3AF5" w14:textId="77777777" w:rsidR="00F37356" w:rsidRPr="00F37356" w:rsidRDefault="00461780" w:rsidP="00F37356">
      <w:pPr>
        <w:pStyle w:val="PlainText"/>
        <w:rPr>
          <w:del w:id="3621" w:author="Author" w:date="2020-02-14T18:23:00Z"/>
          <w:rFonts w:ascii="Courier New" w:hAnsi="Courier New" w:cs="Courier New"/>
        </w:rPr>
      </w:pPr>
      <w:ins w:id="36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Healthcare support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9D448C" w14:textId="77777777" w:rsidR="00461780" w:rsidRPr="00461780" w:rsidRDefault="00461780" w:rsidP="00461780">
      <w:pPr>
        <w:pStyle w:val="PlainText"/>
        <w:rPr>
          <w:ins w:id="3624" w:author="Author" w:date="2020-02-14T18:23:00Z"/>
          <w:rFonts w:ascii="Courier New" w:hAnsi="Courier New" w:cs="Courier New"/>
        </w:rPr>
      </w:pPr>
    </w:p>
    <w:p w14:paraId="3918BFD7" w14:textId="77777777" w:rsidR="00F37356" w:rsidRPr="00F37356" w:rsidRDefault="00461780" w:rsidP="00F37356">
      <w:pPr>
        <w:pStyle w:val="PlainText"/>
        <w:rPr>
          <w:del w:id="3625" w:author="Author" w:date="2020-02-14T18:23:00Z"/>
          <w:rFonts w:ascii="Courier New" w:hAnsi="Courier New" w:cs="Courier New"/>
        </w:rPr>
      </w:pPr>
      <w:ins w:id="362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Protective 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5B730B" w14:textId="77777777" w:rsidR="00461780" w:rsidRPr="00461780" w:rsidRDefault="00461780" w:rsidP="00461780">
      <w:pPr>
        <w:pStyle w:val="PlainText"/>
        <w:rPr>
          <w:ins w:id="3628" w:author="Author" w:date="2020-02-14T18:23:00Z"/>
          <w:rFonts w:ascii="Courier New" w:hAnsi="Courier New" w:cs="Courier New"/>
        </w:rPr>
      </w:pPr>
    </w:p>
    <w:p w14:paraId="05847818" w14:textId="77777777" w:rsidR="00F37356" w:rsidRPr="00F37356" w:rsidRDefault="00461780" w:rsidP="00F37356">
      <w:pPr>
        <w:pStyle w:val="PlainText"/>
        <w:rPr>
          <w:del w:id="3629" w:author="Author" w:date="2020-02-14T18:23:00Z"/>
          <w:rFonts w:ascii="Courier New" w:hAnsi="Courier New" w:cs="Courier New"/>
        </w:rPr>
      </w:pPr>
      <w:ins w:id="36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Food preparation and serving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595214" w14:textId="77777777" w:rsidR="00461780" w:rsidRPr="00461780" w:rsidRDefault="00461780" w:rsidP="00461780">
      <w:pPr>
        <w:pStyle w:val="PlainText"/>
        <w:rPr>
          <w:ins w:id="3632" w:author="Author" w:date="2020-02-14T18:23:00Z"/>
          <w:rFonts w:ascii="Courier New" w:hAnsi="Courier New" w:cs="Courier New"/>
        </w:rPr>
      </w:pPr>
    </w:p>
    <w:p w14:paraId="45FFF427" w14:textId="77777777" w:rsidR="00F37356" w:rsidRPr="00F37356" w:rsidRDefault="00461780" w:rsidP="00F37356">
      <w:pPr>
        <w:pStyle w:val="PlainText"/>
        <w:rPr>
          <w:del w:id="3633" w:author="Author" w:date="2020-02-14T18:23:00Z"/>
          <w:rFonts w:ascii="Courier New" w:hAnsi="Courier New" w:cs="Courier New"/>
        </w:rPr>
      </w:pPr>
      <w:ins w:id="36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Building and grounds cleaning and maintenance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AE7E03" w14:textId="0746684B" w:rsidR="00461780" w:rsidRPr="00461780" w:rsidRDefault="00F37356" w:rsidP="00461780">
      <w:pPr>
        <w:pStyle w:val="PlainText"/>
        <w:rPr>
          <w:ins w:id="3636" w:author="Author" w:date="2020-02-14T18:23:00Z"/>
          <w:rFonts w:ascii="Courier New" w:hAnsi="Courier New" w:cs="Courier New"/>
        </w:rPr>
      </w:pPr>
      <w:del w:id="3637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331BBCD8" w14:textId="77777777" w:rsidR="00F37356" w:rsidRPr="00F37356" w:rsidRDefault="00461780" w:rsidP="00F37356">
      <w:pPr>
        <w:pStyle w:val="PlainText"/>
        <w:rPr>
          <w:del w:id="3638" w:author="Author" w:date="2020-02-14T18:23:00Z"/>
          <w:rFonts w:ascii="Courier New" w:hAnsi="Courier New" w:cs="Courier New"/>
        </w:rPr>
      </w:pPr>
      <w:ins w:id="3639" w:author="Author" w:date="2020-02-14T18:23:00Z">
        <w:r w:rsidRPr="00461780">
          <w:rPr>
            <w:rFonts w:ascii="Courier New" w:hAnsi="Courier New" w:cs="Courier New"/>
          </w:rPr>
          <w:t xml:space="preserve">        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25347F" w14:textId="77777777" w:rsidR="00461780" w:rsidRPr="00461780" w:rsidRDefault="00461780" w:rsidP="00461780">
      <w:pPr>
        <w:pStyle w:val="PlainText"/>
        <w:rPr>
          <w:ins w:id="3641" w:author="Author" w:date="2020-02-14T18:23:00Z"/>
          <w:rFonts w:ascii="Courier New" w:hAnsi="Courier New" w:cs="Courier New"/>
        </w:rPr>
      </w:pPr>
    </w:p>
    <w:p w14:paraId="4A287BC4" w14:textId="77777777" w:rsidR="00F37356" w:rsidRPr="00F37356" w:rsidRDefault="00461780" w:rsidP="00F37356">
      <w:pPr>
        <w:pStyle w:val="PlainText"/>
        <w:rPr>
          <w:del w:id="3642" w:author="Author" w:date="2020-02-14T18:23:00Z"/>
          <w:rFonts w:ascii="Courier New" w:hAnsi="Courier New" w:cs="Courier New"/>
        </w:rPr>
      </w:pPr>
      <w:ins w:id="36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Personal care and 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5BCC45" w14:textId="77777777" w:rsidR="00461780" w:rsidRPr="00461780" w:rsidRDefault="00461780" w:rsidP="00461780">
      <w:pPr>
        <w:pStyle w:val="PlainText"/>
        <w:rPr>
          <w:ins w:id="3645" w:author="Author" w:date="2020-02-14T18:23:00Z"/>
          <w:rFonts w:ascii="Courier New" w:hAnsi="Courier New" w:cs="Courier New"/>
        </w:rPr>
      </w:pPr>
    </w:p>
    <w:p w14:paraId="0E20EB1E" w14:textId="77777777" w:rsidR="00F37356" w:rsidRPr="00F37356" w:rsidRDefault="00461780" w:rsidP="00F37356">
      <w:pPr>
        <w:pStyle w:val="PlainText"/>
        <w:rPr>
          <w:del w:id="3646" w:author="Author" w:date="2020-02-14T18:23:00Z"/>
          <w:rFonts w:ascii="Courier New" w:hAnsi="Courier New" w:cs="Courier New"/>
        </w:rPr>
      </w:pPr>
      <w:ins w:id="36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Sales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E89A5E" w14:textId="77777777" w:rsidR="00F37356" w:rsidRPr="00F37356" w:rsidRDefault="00F37356" w:rsidP="00F37356">
      <w:pPr>
        <w:pStyle w:val="PlainText"/>
        <w:rPr>
          <w:del w:id="3649" w:author="Author" w:date="2020-02-14T18:23:00Z"/>
          <w:rFonts w:ascii="Courier New" w:hAnsi="Courier New" w:cs="Courier New"/>
        </w:rPr>
      </w:pPr>
      <w:del w:id="36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B84EA1" w14:textId="77777777" w:rsidR="00461780" w:rsidRPr="00461780" w:rsidRDefault="00461780" w:rsidP="00461780">
      <w:pPr>
        <w:pStyle w:val="PlainText"/>
        <w:rPr>
          <w:ins w:id="3651" w:author="Author" w:date="2020-02-14T18:23:00Z"/>
          <w:rFonts w:ascii="Courier New" w:hAnsi="Courier New" w:cs="Courier New"/>
        </w:rPr>
      </w:pPr>
    </w:p>
    <w:p w14:paraId="56AD4EFA" w14:textId="77777777" w:rsidR="00461780" w:rsidRPr="00461780" w:rsidRDefault="00461780" w:rsidP="00461780">
      <w:pPr>
        <w:pStyle w:val="PlainText"/>
        <w:rPr>
          <w:ins w:id="3652" w:author="Author" w:date="2020-02-14T18:23:00Z"/>
          <w:rFonts w:ascii="Courier New" w:hAnsi="Courier New" w:cs="Courier New"/>
        </w:rPr>
      </w:pPr>
    </w:p>
    <w:p w14:paraId="51BBBA84" w14:textId="77777777" w:rsidR="00461780" w:rsidRPr="00461780" w:rsidRDefault="00461780" w:rsidP="00461780">
      <w:pPr>
        <w:pStyle w:val="PlainText"/>
        <w:rPr>
          <w:ins w:id="3653" w:author="Author" w:date="2020-02-14T18:23:00Z"/>
          <w:rFonts w:ascii="Courier New" w:hAnsi="Courier New" w:cs="Courier New"/>
        </w:rPr>
      </w:pPr>
    </w:p>
    <w:p w14:paraId="3976D207" w14:textId="77777777" w:rsidR="00F37356" w:rsidRPr="00F37356" w:rsidRDefault="00461780" w:rsidP="00F37356">
      <w:pPr>
        <w:pStyle w:val="PlainText"/>
        <w:rPr>
          <w:del w:id="3654" w:author="Author" w:date="2020-02-14T18:23:00Z"/>
          <w:rFonts w:ascii="Courier New" w:hAnsi="Courier New" w:cs="Courier New"/>
        </w:rPr>
      </w:pPr>
      <w:ins w:id="365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Office and administrative support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EF30CC" w14:textId="77777777" w:rsidR="00461780" w:rsidRPr="00461780" w:rsidRDefault="00461780" w:rsidP="00461780">
      <w:pPr>
        <w:pStyle w:val="PlainText"/>
        <w:rPr>
          <w:ins w:id="3657" w:author="Author" w:date="2020-02-14T18:23:00Z"/>
          <w:rFonts w:ascii="Courier New" w:hAnsi="Courier New" w:cs="Courier New"/>
        </w:rPr>
      </w:pPr>
    </w:p>
    <w:p w14:paraId="1E643421" w14:textId="77777777" w:rsidR="00F37356" w:rsidRPr="00F37356" w:rsidRDefault="00461780" w:rsidP="00F37356">
      <w:pPr>
        <w:pStyle w:val="PlainText"/>
        <w:rPr>
          <w:del w:id="3658" w:author="Author" w:date="2020-02-14T18:23:00Z"/>
          <w:rFonts w:ascii="Courier New" w:hAnsi="Courier New" w:cs="Courier New"/>
        </w:rPr>
      </w:pPr>
      <w:ins w:id="36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Farming, fishing, and forestry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2FC997" w14:textId="77777777" w:rsidR="00461780" w:rsidRPr="00461780" w:rsidRDefault="00461780" w:rsidP="00461780">
      <w:pPr>
        <w:pStyle w:val="PlainText"/>
        <w:rPr>
          <w:ins w:id="3661" w:author="Author" w:date="2020-02-14T18:23:00Z"/>
          <w:rFonts w:ascii="Courier New" w:hAnsi="Courier New" w:cs="Courier New"/>
        </w:rPr>
      </w:pPr>
    </w:p>
    <w:p w14:paraId="0530AAD0" w14:textId="77777777" w:rsidR="00F37356" w:rsidRPr="00F37356" w:rsidRDefault="00461780" w:rsidP="00F37356">
      <w:pPr>
        <w:pStyle w:val="PlainText"/>
        <w:rPr>
          <w:del w:id="3662" w:author="Author" w:date="2020-02-14T18:23:00Z"/>
          <w:rFonts w:ascii="Courier New" w:hAnsi="Courier New" w:cs="Courier New"/>
        </w:rPr>
      </w:pPr>
      <w:ins w:id="366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Construction and extraction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558AA2" w14:textId="77777777" w:rsidR="00461780" w:rsidRPr="00461780" w:rsidRDefault="00461780" w:rsidP="00461780">
      <w:pPr>
        <w:pStyle w:val="PlainText"/>
        <w:rPr>
          <w:ins w:id="3665" w:author="Author" w:date="2020-02-14T18:23:00Z"/>
          <w:rFonts w:ascii="Courier New" w:hAnsi="Courier New" w:cs="Courier New"/>
        </w:rPr>
      </w:pPr>
    </w:p>
    <w:p w14:paraId="3715925A" w14:textId="77777777" w:rsidR="00F37356" w:rsidRPr="00F37356" w:rsidRDefault="00461780" w:rsidP="00F37356">
      <w:pPr>
        <w:pStyle w:val="PlainText"/>
        <w:rPr>
          <w:del w:id="3666" w:author="Author" w:date="2020-02-14T18:23:00Z"/>
          <w:rFonts w:ascii="Courier New" w:hAnsi="Courier New" w:cs="Courier New"/>
        </w:rPr>
      </w:pPr>
      <w:ins w:id="36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Installation, maintenance, and repair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B44E75" w14:textId="77777777" w:rsidR="00461780" w:rsidRPr="00461780" w:rsidRDefault="00461780" w:rsidP="00461780">
      <w:pPr>
        <w:pStyle w:val="PlainText"/>
        <w:rPr>
          <w:ins w:id="3669" w:author="Author" w:date="2020-02-14T18:23:00Z"/>
          <w:rFonts w:ascii="Courier New" w:hAnsi="Courier New" w:cs="Courier New"/>
        </w:rPr>
      </w:pPr>
    </w:p>
    <w:p w14:paraId="519C67A7" w14:textId="77777777" w:rsidR="00F37356" w:rsidRPr="00F37356" w:rsidRDefault="00461780" w:rsidP="00F37356">
      <w:pPr>
        <w:pStyle w:val="PlainText"/>
        <w:rPr>
          <w:del w:id="3670" w:author="Author" w:date="2020-02-14T18:23:00Z"/>
          <w:rFonts w:ascii="Courier New" w:hAnsi="Courier New" w:cs="Courier New"/>
        </w:rPr>
      </w:pPr>
      <w:ins w:id="36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Production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329DAA" w14:textId="77777777" w:rsidR="00461780" w:rsidRPr="00461780" w:rsidRDefault="00461780" w:rsidP="00461780">
      <w:pPr>
        <w:pStyle w:val="PlainText"/>
        <w:rPr>
          <w:ins w:id="3673" w:author="Author" w:date="2020-02-14T18:23:00Z"/>
          <w:rFonts w:ascii="Courier New" w:hAnsi="Courier New" w:cs="Courier New"/>
        </w:rPr>
      </w:pPr>
    </w:p>
    <w:p w14:paraId="78414D27" w14:textId="77777777" w:rsidR="00F37356" w:rsidRPr="00F37356" w:rsidRDefault="00461780" w:rsidP="00F37356">
      <w:pPr>
        <w:pStyle w:val="PlainText"/>
        <w:rPr>
          <w:del w:id="3674" w:author="Author" w:date="2020-02-14T18:23:00Z"/>
          <w:rFonts w:ascii="Courier New" w:hAnsi="Courier New" w:cs="Courier New"/>
        </w:rPr>
      </w:pPr>
      <w:ins w:id="3675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Transportation and material moving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D787AE" w14:textId="77777777" w:rsidR="00461780" w:rsidRPr="00461780" w:rsidRDefault="00461780" w:rsidP="00461780">
      <w:pPr>
        <w:pStyle w:val="PlainText"/>
        <w:rPr>
          <w:ins w:id="3677" w:author="Author" w:date="2020-02-14T18:23:00Z"/>
          <w:rFonts w:ascii="Courier New" w:hAnsi="Courier New" w:cs="Courier New"/>
        </w:rPr>
      </w:pPr>
    </w:p>
    <w:p w14:paraId="7C39C90D" w14:textId="77777777" w:rsidR="00F37356" w:rsidRPr="00F37356" w:rsidRDefault="00461780" w:rsidP="00F37356">
      <w:pPr>
        <w:pStyle w:val="PlainText"/>
        <w:rPr>
          <w:del w:id="3678" w:author="Author" w:date="2020-02-14T18:23:00Z"/>
          <w:rFonts w:ascii="Courier New" w:hAnsi="Courier New" w:cs="Courier New"/>
        </w:rPr>
      </w:pPr>
      <w:ins w:id="36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23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6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7D010B" w14:textId="4FE2E98A" w:rsidR="00461780" w:rsidRPr="00461780" w:rsidRDefault="00F37356" w:rsidP="00461780">
      <w:pPr>
        <w:pStyle w:val="PlainText"/>
        <w:rPr>
          <w:ins w:id="3681" w:author="Author" w:date="2020-02-14T18:23:00Z"/>
          <w:rFonts w:ascii="Courier New" w:hAnsi="Courier New" w:cs="Courier New"/>
        </w:rPr>
      </w:pPr>
      <w:del w:id="36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99DCCE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2629AD" w14:textId="77777777" w:rsidR="00F37356" w:rsidRPr="00F37356" w:rsidRDefault="00461780" w:rsidP="00F37356">
      <w:pPr>
        <w:pStyle w:val="PlainText"/>
        <w:rPr>
          <w:del w:id="36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PRDTOCC2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OCCUPATION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478 - 479</w:t>
      </w:r>
      <w:del w:id="36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19A3D3" w14:textId="77777777" w:rsidR="00F37356" w:rsidRPr="00F37356" w:rsidRDefault="00F37356" w:rsidP="00F37356">
      <w:pPr>
        <w:pStyle w:val="PlainText"/>
        <w:rPr>
          <w:del w:id="3685" w:author="Author" w:date="2020-02-14T18:23:00Z"/>
          <w:rFonts w:ascii="Courier New" w:hAnsi="Courier New" w:cs="Courier New"/>
        </w:rPr>
      </w:pPr>
      <w:del w:id="36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C98AF6" w14:textId="77777777" w:rsidR="00461780" w:rsidRPr="00461780" w:rsidRDefault="00461780" w:rsidP="00461780">
      <w:pPr>
        <w:pStyle w:val="PlainText"/>
        <w:rPr>
          <w:ins w:id="3687" w:author="Author" w:date="2020-02-14T18:23:00Z"/>
          <w:rFonts w:ascii="Courier New" w:hAnsi="Courier New" w:cs="Courier New"/>
        </w:rPr>
      </w:pPr>
    </w:p>
    <w:p w14:paraId="5FE4D42F" w14:textId="77777777" w:rsidR="00461780" w:rsidRPr="00461780" w:rsidRDefault="00461780" w:rsidP="00461780">
      <w:pPr>
        <w:pStyle w:val="PlainText"/>
        <w:rPr>
          <w:ins w:id="3688" w:author="Author" w:date="2020-02-14T18:23:00Z"/>
          <w:rFonts w:ascii="Courier New" w:hAnsi="Courier New" w:cs="Courier New"/>
        </w:rPr>
      </w:pPr>
    </w:p>
    <w:p w14:paraId="20AE7E31" w14:textId="77777777" w:rsidR="00F37356" w:rsidRPr="00F37356" w:rsidRDefault="00461780" w:rsidP="00F37356">
      <w:pPr>
        <w:pStyle w:val="PlainText"/>
        <w:rPr>
          <w:del w:id="3689" w:author="Author" w:date="2020-02-14T18:23:00Z"/>
          <w:rFonts w:ascii="Courier New" w:hAnsi="Courier New" w:cs="Courier New"/>
        </w:rPr>
      </w:pPr>
      <w:ins w:id="369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PRIOELG = 1 AND PEMJOT = 1 AND HRMIS = 4 OR 8</w:t>
      </w:r>
      <w:del w:id="36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2BDB8A" w14:textId="77777777" w:rsidR="00F37356" w:rsidRPr="00F37356" w:rsidRDefault="00F37356" w:rsidP="00F37356">
      <w:pPr>
        <w:pStyle w:val="PlainText"/>
        <w:rPr>
          <w:del w:id="3692" w:author="Author" w:date="2020-02-14T18:23:00Z"/>
          <w:rFonts w:ascii="Courier New" w:hAnsi="Courier New" w:cs="Courier New"/>
        </w:rPr>
      </w:pPr>
      <w:del w:id="36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8AD0097" w14:textId="77777777" w:rsidR="00461780" w:rsidRPr="00461780" w:rsidRDefault="00461780" w:rsidP="00461780">
      <w:pPr>
        <w:pStyle w:val="PlainText"/>
        <w:rPr>
          <w:ins w:id="3694" w:author="Author" w:date="2020-02-14T18:23:00Z"/>
          <w:rFonts w:ascii="Courier New" w:hAnsi="Courier New" w:cs="Courier New"/>
        </w:rPr>
      </w:pPr>
    </w:p>
    <w:p w14:paraId="4FFC81D0" w14:textId="77777777" w:rsidR="00461780" w:rsidRPr="00461780" w:rsidRDefault="00461780" w:rsidP="00461780">
      <w:pPr>
        <w:pStyle w:val="PlainText"/>
        <w:rPr>
          <w:ins w:id="3695" w:author="Author" w:date="2020-02-14T18:23:00Z"/>
          <w:rFonts w:ascii="Courier New" w:hAnsi="Courier New" w:cs="Courier New"/>
        </w:rPr>
      </w:pPr>
    </w:p>
    <w:p w14:paraId="6A9230BF" w14:textId="77777777" w:rsidR="00F37356" w:rsidRPr="00F37356" w:rsidRDefault="00461780" w:rsidP="00F37356">
      <w:pPr>
        <w:pStyle w:val="PlainText"/>
        <w:rPr>
          <w:del w:id="3696" w:author="Author" w:date="2020-02-14T18:23:00Z"/>
          <w:rFonts w:ascii="Courier New" w:hAnsi="Courier New" w:cs="Courier New"/>
        </w:rPr>
      </w:pPr>
      <w:ins w:id="36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6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64F3A5" w14:textId="77777777" w:rsidR="00F37356" w:rsidRPr="00F37356" w:rsidRDefault="00F37356" w:rsidP="00F37356">
      <w:pPr>
        <w:pStyle w:val="PlainText"/>
        <w:rPr>
          <w:del w:id="3699" w:author="Author" w:date="2020-02-14T18:23:00Z"/>
          <w:rFonts w:ascii="Courier New" w:hAnsi="Courier New" w:cs="Courier New"/>
        </w:rPr>
      </w:pPr>
      <w:del w:id="37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50CE40D" w14:textId="77777777" w:rsidR="00461780" w:rsidRPr="00461780" w:rsidRDefault="00461780" w:rsidP="00461780">
      <w:pPr>
        <w:pStyle w:val="PlainText"/>
        <w:rPr>
          <w:ins w:id="3701" w:author="Author" w:date="2020-02-14T18:23:00Z"/>
          <w:rFonts w:ascii="Courier New" w:hAnsi="Courier New" w:cs="Courier New"/>
        </w:rPr>
      </w:pPr>
    </w:p>
    <w:p w14:paraId="7A95983E" w14:textId="77777777" w:rsidR="00461780" w:rsidRPr="00461780" w:rsidRDefault="00461780" w:rsidP="00461780">
      <w:pPr>
        <w:pStyle w:val="PlainText"/>
        <w:rPr>
          <w:ins w:id="3702" w:author="Author" w:date="2020-02-14T18:23:00Z"/>
          <w:rFonts w:ascii="Courier New" w:hAnsi="Courier New" w:cs="Courier New"/>
        </w:rPr>
      </w:pPr>
    </w:p>
    <w:p w14:paraId="0CE3B5C5" w14:textId="77777777" w:rsidR="00F37356" w:rsidRPr="00F37356" w:rsidRDefault="00461780" w:rsidP="00F37356">
      <w:pPr>
        <w:pStyle w:val="PlainText"/>
        <w:rPr>
          <w:del w:id="3703" w:author="Author" w:date="2020-02-14T18:23:00Z"/>
          <w:rFonts w:ascii="Courier New" w:hAnsi="Courier New" w:cs="Courier New"/>
        </w:rPr>
      </w:pPr>
      <w:ins w:id="370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Management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FE7457" w14:textId="77777777" w:rsidR="00461780" w:rsidRPr="00461780" w:rsidRDefault="00461780" w:rsidP="00461780">
      <w:pPr>
        <w:pStyle w:val="PlainText"/>
        <w:rPr>
          <w:ins w:id="3706" w:author="Author" w:date="2020-02-14T18:23:00Z"/>
          <w:rFonts w:ascii="Courier New" w:hAnsi="Courier New" w:cs="Courier New"/>
        </w:rPr>
      </w:pPr>
    </w:p>
    <w:p w14:paraId="16C0FC38" w14:textId="77777777" w:rsidR="00F37356" w:rsidRPr="00F37356" w:rsidRDefault="00461780" w:rsidP="00F37356">
      <w:pPr>
        <w:pStyle w:val="PlainText"/>
        <w:rPr>
          <w:del w:id="3707" w:author="Author" w:date="2020-02-14T18:23:00Z"/>
          <w:rFonts w:ascii="Courier New" w:hAnsi="Courier New" w:cs="Courier New"/>
        </w:rPr>
      </w:pPr>
      <w:ins w:id="370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Business and financial operations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C20426" w14:textId="77777777" w:rsidR="00461780" w:rsidRPr="00461780" w:rsidRDefault="00461780" w:rsidP="00461780">
      <w:pPr>
        <w:pStyle w:val="PlainText"/>
        <w:rPr>
          <w:ins w:id="3710" w:author="Author" w:date="2020-02-14T18:23:00Z"/>
          <w:rFonts w:ascii="Courier New" w:hAnsi="Courier New" w:cs="Courier New"/>
        </w:rPr>
      </w:pPr>
    </w:p>
    <w:p w14:paraId="0498A5EC" w14:textId="77777777" w:rsidR="00F37356" w:rsidRPr="00F37356" w:rsidRDefault="00461780" w:rsidP="00F37356">
      <w:pPr>
        <w:pStyle w:val="PlainText"/>
        <w:rPr>
          <w:del w:id="3711" w:author="Author" w:date="2020-02-14T18:23:00Z"/>
          <w:rFonts w:ascii="Courier New" w:hAnsi="Courier New" w:cs="Courier New"/>
        </w:rPr>
      </w:pPr>
      <w:ins w:id="371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Computer and mathematical science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25F7C7" w14:textId="77777777" w:rsidR="00461780" w:rsidRPr="00461780" w:rsidRDefault="00461780" w:rsidP="00461780">
      <w:pPr>
        <w:pStyle w:val="PlainText"/>
        <w:rPr>
          <w:ins w:id="3714" w:author="Author" w:date="2020-02-14T18:23:00Z"/>
          <w:rFonts w:ascii="Courier New" w:hAnsi="Courier New" w:cs="Courier New"/>
        </w:rPr>
      </w:pPr>
    </w:p>
    <w:p w14:paraId="6F21FD56" w14:textId="77777777" w:rsidR="00F37356" w:rsidRPr="00F37356" w:rsidRDefault="00461780" w:rsidP="00F37356">
      <w:pPr>
        <w:pStyle w:val="PlainText"/>
        <w:rPr>
          <w:del w:id="3715" w:author="Author" w:date="2020-02-14T18:23:00Z"/>
          <w:rFonts w:ascii="Courier New" w:hAnsi="Courier New" w:cs="Courier New"/>
        </w:rPr>
      </w:pPr>
      <w:ins w:id="371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Architecture and engineering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9F5C31" w14:textId="77777777" w:rsidR="00461780" w:rsidRPr="00461780" w:rsidRDefault="00461780" w:rsidP="00461780">
      <w:pPr>
        <w:pStyle w:val="PlainText"/>
        <w:rPr>
          <w:ins w:id="3718" w:author="Author" w:date="2020-02-14T18:23:00Z"/>
          <w:rFonts w:ascii="Courier New" w:hAnsi="Courier New" w:cs="Courier New"/>
        </w:rPr>
      </w:pPr>
    </w:p>
    <w:p w14:paraId="0600CBB3" w14:textId="77777777" w:rsidR="00F37356" w:rsidRPr="00F37356" w:rsidRDefault="00461780" w:rsidP="00F37356">
      <w:pPr>
        <w:pStyle w:val="PlainText"/>
        <w:rPr>
          <w:del w:id="3719" w:author="Author" w:date="2020-02-14T18:23:00Z"/>
          <w:rFonts w:ascii="Courier New" w:hAnsi="Courier New" w:cs="Courier New"/>
        </w:rPr>
      </w:pPr>
      <w:ins w:id="372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Life, physical, and social science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A0A7E9" w14:textId="77777777" w:rsidR="00461780" w:rsidRPr="00461780" w:rsidRDefault="00461780" w:rsidP="00461780">
      <w:pPr>
        <w:pStyle w:val="PlainText"/>
        <w:rPr>
          <w:ins w:id="3722" w:author="Author" w:date="2020-02-14T18:23:00Z"/>
          <w:rFonts w:ascii="Courier New" w:hAnsi="Courier New" w:cs="Courier New"/>
        </w:rPr>
      </w:pPr>
    </w:p>
    <w:p w14:paraId="67934474" w14:textId="77777777" w:rsidR="00F37356" w:rsidRPr="00F37356" w:rsidRDefault="00461780" w:rsidP="00F37356">
      <w:pPr>
        <w:pStyle w:val="PlainText"/>
        <w:rPr>
          <w:del w:id="3723" w:author="Author" w:date="2020-02-14T18:23:00Z"/>
          <w:rFonts w:ascii="Courier New" w:hAnsi="Courier New" w:cs="Courier New"/>
        </w:rPr>
      </w:pPr>
      <w:ins w:id="372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Community and social 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563C89" w14:textId="77777777" w:rsidR="00461780" w:rsidRPr="00461780" w:rsidRDefault="00461780" w:rsidP="00461780">
      <w:pPr>
        <w:pStyle w:val="PlainText"/>
        <w:rPr>
          <w:ins w:id="3726" w:author="Author" w:date="2020-02-14T18:23:00Z"/>
          <w:rFonts w:ascii="Courier New" w:hAnsi="Courier New" w:cs="Courier New"/>
        </w:rPr>
      </w:pPr>
    </w:p>
    <w:p w14:paraId="17B5F959" w14:textId="77777777" w:rsidR="00F37356" w:rsidRPr="00F37356" w:rsidRDefault="00461780" w:rsidP="00F37356">
      <w:pPr>
        <w:pStyle w:val="PlainText"/>
        <w:rPr>
          <w:del w:id="3727" w:author="Author" w:date="2020-02-14T18:23:00Z"/>
          <w:rFonts w:ascii="Courier New" w:hAnsi="Courier New" w:cs="Courier New"/>
        </w:rPr>
      </w:pPr>
      <w:ins w:id="372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Legal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5D11A9" w14:textId="77777777" w:rsidR="00461780" w:rsidRPr="00461780" w:rsidRDefault="00461780" w:rsidP="00461780">
      <w:pPr>
        <w:pStyle w:val="PlainText"/>
        <w:rPr>
          <w:ins w:id="3730" w:author="Author" w:date="2020-02-14T18:23:00Z"/>
          <w:rFonts w:ascii="Courier New" w:hAnsi="Courier New" w:cs="Courier New"/>
        </w:rPr>
      </w:pPr>
    </w:p>
    <w:p w14:paraId="3B2B91B1" w14:textId="77777777" w:rsidR="00F37356" w:rsidRPr="00F37356" w:rsidRDefault="00461780" w:rsidP="00F37356">
      <w:pPr>
        <w:pStyle w:val="PlainText"/>
        <w:rPr>
          <w:del w:id="3731" w:author="Author" w:date="2020-02-14T18:23:00Z"/>
          <w:rFonts w:ascii="Courier New" w:hAnsi="Courier New" w:cs="Courier New"/>
        </w:rPr>
      </w:pPr>
      <w:ins w:id="37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Education, training, and library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7B5B94" w14:textId="77777777" w:rsidR="00461780" w:rsidRPr="00461780" w:rsidRDefault="00461780" w:rsidP="00461780">
      <w:pPr>
        <w:pStyle w:val="PlainText"/>
        <w:rPr>
          <w:ins w:id="3734" w:author="Author" w:date="2020-02-14T18:23:00Z"/>
          <w:rFonts w:ascii="Courier New" w:hAnsi="Courier New" w:cs="Courier New"/>
        </w:rPr>
      </w:pPr>
    </w:p>
    <w:p w14:paraId="1180FC49" w14:textId="77777777" w:rsidR="00F37356" w:rsidRPr="00F37356" w:rsidRDefault="00461780" w:rsidP="00F37356">
      <w:pPr>
        <w:pStyle w:val="PlainText"/>
        <w:rPr>
          <w:del w:id="3735" w:author="Author" w:date="2020-02-14T18:23:00Z"/>
          <w:rFonts w:ascii="Courier New" w:hAnsi="Courier New" w:cs="Courier New"/>
        </w:rPr>
      </w:pPr>
      <w:ins w:id="37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Arts, design, entertainment, sports, and media</w:t>
      </w:r>
      <w:del w:id="37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753F25" w14:textId="1C5B2CDA" w:rsidR="00461780" w:rsidRPr="00461780" w:rsidRDefault="00F37356" w:rsidP="00461780">
      <w:pPr>
        <w:pStyle w:val="PlainText"/>
        <w:rPr>
          <w:ins w:id="3738" w:author="Author" w:date="2020-02-14T18:23:00Z"/>
          <w:rFonts w:ascii="Courier New" w:hAnsi="Courier New" w:cs="Courier New"/>
        </w:rPr>
      </w:pPr>
      <w:del w:id="3739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70D460BD" w14:textId="77777777" w:rsidR="00F37356" w:rsidRPr="00F37356" w:rsidRDefault="00461780" w:rsidP="00F37356">
      <w:pPr>
        <w:pStyle w:val="PlainText"/>
        <w:rPr>
          <w:del w:id="3740" w:author="Author" w:date="2020-02-14T18:23:00Z"/>
          <w:rFonts w:ascii="Courier New" w:hAnsi="Courier New" w:cs="Courier New"/>
        </w:rPr>
      </w:pPr>
      <w:ins w:id="3741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042405" w14:textId="77777777" w:rsidR="00461780" w:rsidRPr="00461780" w:rsidRDefault="00461780" w:rsidP="00461780">
      <w:pPr>
        <w:pStyle w:val="PlainText"/>
        <w:rPr>
          <w:ins w:id="3743" w:author="Author" w:date="2020-02-14T18:23:00Z"/>
          <w:rFonts w:ascii="Courier New" w:hAnsi="Courier New" w:cs="Courier New"/>
        </w:rPr>
      </w:pPr>
    </w:p>
    <w:p w14:paraId="1E901FAF" w14:textId="77777777" w:rsidR="00F37356" w:rsidRPr="00F37356" w:rsidRDefault="00461780" w:rsidP="00F37356">
      <w:pPr>
        <w:pStyle w:val="PlainText"/>
        <w:rPr>
          <w:del w:id="3744" w:author="Author" w:date="2020-02-14T18:23:00Z"/>
          <w:rFonts w:ascii="Courier New" w:hAnsi="Courier New" w:cs="Courier New"/>
        </w:rPr>
      </w:pPr>
      <w:ins w:id="374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  <w:t>Healthcare practitioner and technical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E6826C" w14:textId="77777777" w:rsidR="00461780" w:rsidRPr="00461780" w:rsidRDefault="00461780" w:rsidP="00461780">
      <w:pPr>
        <w:pStyle w:val="PlainText"/>
        <w:rPr>
          <w:ins w:id="3747" w:author="Author" w:date="2020-02-14T18:23:00Z"/>
          <w:rFonts w:ascii="Courier New" w:hAnsi="Courier New" w:cs="Courier New"/>
        </w:rPr>
      </w:pPr>
    </w:p>
    <w:p w14:paraId="1A1C3B24" w14:textId="77777777" w:rsidR="00F37356" w:rsidRPr="00F37356" w:rsidRDefault="00461780" w:rsidP="00F37356">
      <w:pPr>
        <w:pStyle w:val="PlainText"/>
        <w:rPr>
          <w:del w:id="3748" w:author="Author" w:date="2020-02-14T18:23:00Z"/>
          <w:rFonts w:ascii="Courier New" w:hAnsi="Courier New" w:cs="Courier New"/>
        </w:rPr>
      </w:pPr>
      <w:ins w:id="374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11</w:t>
      </w:r>
      <w:r w:rsidRPr="00461780">
        <w:rPr>
          <w:rFonts w:ascii="Courier New" w:hAnsi="Courier New" w:cs="Courier New"/>
        </w:rPr>
        <w:tab/>
        <w:t>Healthcare support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264DD4" w14:textId="77777777" w:rsidR="00461780" w:rsidRPr="00461780" w:rsidRDefault="00461780" w:rsidP="00461780">
      <w:pPr>
        <w:pStyle w:val="PlainText"/>
        <w:rPr>
          <w:ins w:id="3751" w:author="Author" w:date="2020-02-14T18:23:00Z"/>
          <w:rFonts w:ascii="Courier New" w:hAnsi="Courier New" w:cs="Courier New"/>
        </w:rPr>
      </w:pPr>
    </w:p>
    <w:p w14:paraId="4815A141" w14:textId="77777777" w:rsidR="00F37356" w:rsidRPr="00F37356" w:rsidRDefault="00461780" w:rsidP="00F37356">
      <w:pPr>
        <w:pStyle w:val="PlainText"/>
        <w:rPr>
          <w:del w:id="3752" w:author="Author" w:date="2020-02-14T18:23:00Z"/>
          <w:rFonts w:ascii="Courier New" w:hAnsi="Courier New" w:cs="Courier New"/>
        </w:rPr>
      </w:pPr>
      <w:ins w:id="375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12</w:t>
      </w:r>
      <w:r w:rsidRPr="00461780">
        <w:rPr>
          <w:rFonts w:ascii="Courier New" w:hAnsi="Courier New" w:cs="Courier New"/>
        </w:rPr>
        <w:tab/>
        <w:t>Protective 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847F0E" w14:textId="77777777" w:rsidR="00461780" w:rsidRPr="00461780" w:rsidRDefault="00461780" w:rsidP="00461780">
      <w:pPr>
        <w:pStyle w:val="PlainText"/>
        <w:rPr>
          <w:ins w:id="3755" w:author="Author" w:date="2020-02-14T18:23:00Z"/>
          <w:rFonts w:ascii="Courier New" w:hAnsi="Courier New" w:cs="Courier New"/>
        </w:rPr>
      </w:pPr>
    </w:p>
    <w:p w14:paraId="00D817E7" w14:textId="77777777" w:rsidR="00F37356" w:rsidRPr="00F37356" w:rsidRDefault="00461780" w:rsidP="00F37356">
      <w:pPr>
        <w:pStyle w:val="PlainText"/>
        <w:rPr>
          <w:del w:id="3756" w:author="Author" w:date="2020-02-14T18:23:00Z"/>
          <w:rFonts w:ascii="Courier New" w:hAnsi="Courier New" w:cs="Courier New"/>
        </w:rPr>
      </w:pPr>
      <w:ins w:id="375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13</w:t>
      </w:r>
      <w:r w:rsidRPr="00461780">
        <w:rPr>
          <w:rFonts w:ascii="Courier New" w:hAnsi="Courier New" w:cs="Courier New"/>
        </w:rPr>
        <w:tab/>
        <w:t>Food preparation and serving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0B090A" w14:textId="77777777" w:rsidR="00461780" w:rsidRPr="00461780" w:rsidRDefault="00461780" w:rsidP="00461780">
      <w:pPr>
        <w:pStyle w:val="PlainText"/>
        <w:rPr>
          <w:ins w:id="3759" w:author="Author" w:date="2020-02-14T18:23:00Z"/>
          <w:rFonts w:ascii="Courier New" w:hAnsi="Courier New" w:cs="Courier New"/>
        </w:rPr>
      </w:pPr>
    </w:p>
    <w:p w14:paraId="7D19B1DC" w14:textId="77777777" w:rsidR="00F37356" w:rsidRPr="00F37356" w:rsidRDefault="00461780" w:rsidP="00F37356">
      <w:pPr>
        <w:pStyle w:val="PlainText"/>
        <w:rPr>
          <w:del w:id="3760" w:author="Author" w:date="2020-02-14T18:23:00Z"/>
          <w:rFonts w:ascii="Courier New" w:hAnsi="Courier New" w:cs="Courier New"/>
        </w:rPr>
      </w:pPr>
      <w:ins w:id="376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14</w:t>
      </w:r>
      <w:r w:rsidRPr="00461780">
        <w:rPr>
          <w:rFonts w:ascii="Courier New" w:hAnsi="Courier New" w:cs="Courier New"/>
        </w:rPr>
        <w:tab/>
        <w:t>Building and grounds cleaning and maintenance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668D04" w14:textId="5DC946EC" w:rsidR="00461780" w:rsidRPr="00461780" w:rsidRDefault="00F37356" w:rsidP="00461780">
      <w:pPr>
        <w:pStyle w:val="PlainText"/>
        <w:rPr>
          <w:ins w:id="3763" w:author="Author" w:date="2020-02-14T18:23:00Z"/>
          <w:rFonts w:ascii="Courier New" w:hAnsi="Courier New" w:cs="Courier New"/>
        </w:rPr>
      </w:pPr>
      <w:del w:id="3764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0DB2B6CF" w14:textId="77777777" w:rsidR="00F37356" w:rsidRPr="00F37356" w:rsidRDefault="00461780" w:rsidP="00F37356">
      <w:pPr>
        <w:pStyle w:val="PlainText"/>
        <w:rPr>
          <w:del w:id="3765" w:author="Author" w:date="2020-02-14T18:23:00Z"/>
          <w:rFonts w:ascii="Courier New" w:hAnsi="Courier New" w:cs="Courier New"/>
        </w:rPr>
      </w:pPr>
      <w:ins w:id="3766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3C97C4" w14:textId="77777777" w:rsidR="00461780" w:rsidRPr="00461780" w:rsidRDefault="00461780" w:rsidP="00461780">
      <w:pPr>
        <w:pStyle w:val="PlainText"/>
        <w:rPr>
          <w:ins w:id="3768" w:author="Author" w:date="2020-02-14T18:23:00Z"/>
          <w:rFonts w:ascii="Courier New" w:hAnsi="Courier New" w:cs="Courier New"/>
        </w:rPr>
      </w:pPr>
    </w:p>
    <w:p w14:paraId="1C1BEC55" w14:textId="77777777" w:rsidR="00F37356" w:rsidRPr="00F37356" w:rsidRDefault="00461780" w:rsidP="00F37356">
      <w:pPr>
        <w:pStyle w:val="PlainText"/>
        <w:rPr>
          <w:del w:id="3769" w:author="Author" w:date="2020-02-14T18:23:00Z"/>
          <w:rFonts w:ascii="Courier New" w:hAnsi="Courier New" w:cs="Courier New"/>
        </w:rPr>
      </w:pPr>
      <w:ins w:id="377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15</w:t>
      </w:r>
      <w:r w:rsidRPr="00461780">
        <w:rPr>
          <w:rFonts w:ascii="Courier New" w:hAnsi="Courier New" w:cs="Courier New"/>
        </w:rPr>
        <w:tab/>
        <w:t>Personal care and 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D96EE5B" w14:textId="77777777" w:rsidR="00461780" w:rsidRPr="00461780" w:rsidRDefault="00461780" w:rsidP="00461780">
      <w:pPr>
        <w:pStyle w:val="PlainText"/>
        <w:rPr>
          <w:ins w:id="3772" w:author="Author" w:date="2020-02-14T18:23:00Z"/>
          <w:rFonts w:ascii="Courier New" w:hAnsi="Courier New" w:cs="Courier New"/>
        </w:rPr>
      </w:pPr>
    </w:p>
    <w:p w14:paraId="76463724" w14:textId="77777777" w:rsidR="00F37356" w:rsidRPr="00F37356" w:rsidRDefault="00461780" w:rsidP="00F37356">
      <w:pPr>
        <w:pStyle w:val="PlainText"/>
        <w:rPr>
          <w:del w:id="3773" w:author="Author" w:date="2020-02-14T18:23:00Z"/>
          <w:rFonts w:ascii="Courier New" w:hAnsi="Courier New" w:cs="Courier New"/>
        </w:rPr>
      </w:pPr>
      <w:ins w:id="377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16</w:t>
      </w:r>
      <w:r w:rsidRPr="00461780">
        <w:rPr>
          <w:rFonts w:ascii="Courier New" w:hAnsi="Courier New" w:cs="Courier New"/>
        </w:rPr>
        <w:tab/>
        <w:t>Sales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42DCB9" w14:textId="77777777" w:rsidR="00461780" w:rsidRPr="00461780" w:rsidRDefault="00461780" w:rsidP="00461780">
      <w:pPr>
        <w:pStyle w:val="PlainText"/>
        <w:rPr>
          <w:ins w:id="3776" w:author="Author" w:date="2020-02-14T18:23:00Z"/>
          <w:rFonts w:ascii="Courier New" w:hAnsi="Courier New" w:cs="Courier New"/>
        </w:rPr>
      </w:pPr>
    </w:p>
    <w:p w14:paraId="7EBE5E1B" w14:textId="77777777" w:rsidR="00F37356" w:rsidRPr="00F37356" w:rsidRDefault="00461780" w:rsidP="00F37356">
      <w:pPr>
        <w:pStyle w:val="PlainText"/>
        <w:rPr>
          <w:del w:id="3777" w:author="Author" w:date="2020-02-14T18:23:00Z"/>
          <w:rFonts w:ascii="Courier New" w:hAnsi="Courier New" w:cs="Courier New"/>
        </w:rPr>
      </w:pPr>
      <w:ins w:id="377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17</w:t>
      </w:r>
      <w:r w:rsidRPr="00461780">
        <w:rPr>
          <w:rFonts w:ascii="Courier New" w:hAnsi="Courier New" w:cs="Courier New"/>
        </w:rPr>
        <w:tab/>
        <w:t>Office and administrative support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1A5982" w14:textId="77777777" w:rsidR="00461780" w:rsidRPr="00461780" w:rsidRDefault="00461780" w:rsidP="00461780">
      <w:pPr>
        <w:pStyle w:val="PlainText"/>
        <w:rPr>
          <w:ins w:id="3780" w:author="Author" w:date="2020-02-14T18:23:00Z"/>
          <w:rFonts w:ascii="Courier New" w:hAnsi="Courier New" w:cs="Courier New"/>
        </w:rPr>
      </w:pPr>
    </w:p>
    <w:p w14:paraId="682D1FBA" w14:textId="77777777" w:rsidR="00F37356" w:rsidRPr="00F37356" w:rsidRDefault="00461780" w:rsidP="00F37356">
      <w:pPr>
        <w:pStyle w:val="PlainText"/>
        <w:rPr>
          <w:del w:id="3781" w:author="Author" w:date="2020-02-14T18:23:00Z"/>
          <w:rFonts w:ascii="Courier New" w:hAnsi="Courier New" w:cs="Courier New"/>
        </w:rPr>
      </w:pPr>
      <w:ins w:id="378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18</w:t>
      </w:r>
      <w:r w:rsidRPr="00461780">
        <w:rPr>
          <w:rFonts w:ascii="Courier New" w:hAnsi="Courier New" w:cs="Courier New"/>
        </w:rPr>
        <w:tab/>
        <w:t>Farming, fishing, and forestry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E8A1D3" w14:textId="77777777" w:rsidR="00461780" w:rsidRPr="00461780" w:rsidRDefault="00461780" w:rsidP="00461780">
      <w:pPr>
        <w:pStyle w:val="PlainText"/>
        <w:rPr>
          <w:ins w:id="3784" w:author="Author" w:date="2020-02-14T18:23:00Z"/>
          <w:rFonts w:ascii="Courier New" w:hAnsi="Courier New" w:cs="Courier New"/>
        </w:rPr>
      </w:pPr>
    </w:p>
    <w:p w14:paraId="26270E65" w14:textId="77777777" w:rsidR="00F37356" w:rsidRPr="00F37356" w:rsidRDefault="00461780" w:rsidP="00F37356">
      <w:pPr>
        <w:pStyle w:val="PlainText"/>
        <w:rPr>
          <w:del w:id="3785" w:author="Author" w:date="2020-02-14T18:23:00Z"/>
          <w:rFonts w:ascii="Courier New" w:hAnsi="Courier New" w:cs="Courier New"/>
        </w:rPr>
      </w:pPr>
      <w:ins w:id="378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19</w:t>
      </w:r>
      <w:r w:rsidRPr="00461780">
        <w:rPr>
          <w:rFonts w:ascii="Courier New" w:hAnsi="Courier New" w:cs="Courier New"/>
        </w:rPr>
        <w:tab/>
        <w:t>Construction and extraction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94EE13" w14:textId="435FFAC7" w:rsidR="00461780" w:rsidRPr="00461780" w:rsidRDefault="00F37356" w:rsidP="00461780">
      <w:pPr>
        <w:pStyle w:val="PlainText"/>
        <w:rPr>
          <w:ins w:id="3788" w:author="Author" w:date="2020-02-14T18:23:00Z"/>
          <w:rFonts w:ascii="Courier New" w:hAnsi="Courier New" w:cs="Courier New"/>
        </w:rPr>
      </w:pPr>
      <w:del w:id="378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      </w:delText>
        </w:r>
      </w:del>
    </w:p>
    <w:p w14:paraId="54248613" w14:textId="77777777" w:rsidR="00F37356" w:rsidRPr="00F37356" w:rsidRDefault="00461780" w:rsidP="00F37356">
      <w:pPr>
        <w:pStyle w:val="PlainText"/>
        <w:rPr>
          <w:del w:id="3790" w:author="Author" w:date="2020-02-14T18:23:00Z"/>
          <w:rFonts w:ascii="Courier New" w:hAnsi="Courier New" w:cs="Courier New"/>
        </w:rPr>
      </w:pPr>
      <w:ins w:id="379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20</w:t>
      </w:r>
      <w:r w:rsidRPr="00461780">
        <w:rPr>
          <w:rFonts w:ascii="Courier New" w:hAnsi="Courier New" w:cs="Courier New"/>
        </w:rPr>
        <w:tab/>
        <w:t>Installation, maintenance, and repair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7E2140" w14:textId="77777777" w:rsidR="00461780" w:rsidRPr="00461780" w:rsidRDefault="00461780" w:rsidP="00461780">
      <w:pPr>
        <w:pStyle w:val="PlainText"/>
        <w:rPr>
          <w:ins w:id="3793" w:author="Author" w:date="2020-02-14T18:23:00Z"/>
          <w:rFonts w:ascii="Courier New" w:hAnsi="Courier New" w:cs="Courier New"/>
        </w:rPr>
      </w:pPr>
    </w:p>
    <w:p w14:paraId="18386251" w14:textId="77777777" w:rsidR="00F37356" w:rsidRPr="00F37356" w:rsidRDefault="00461780" w:rsidP="00F37356">
      <w:pPr>
        <w:pStyle w:val="PlainText"/>
        <w:rPr>
          <w:del w:id="3794" w:author="Author" w:date="2020-02-14T18:23:00Z"/>
          <w:rFonts w:ascii="Courier New" w:hAnsi="Courier New" w:cs="Courier New"/>
        </w:rPr>
      </w:pPr>
      <w:ins w:id="3795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21</w:t>
      </w:r>
      <w:r w:rsidRPr="00461780">
        <w:rPr>
          <w:rFonts w:ascii="Courier New" w:hAnsi="Courier New" w:cs="Courier New"/>
        </w:rPr>
        <w:tab/>
        <w:t>Production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7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CE5FA1" w14:textId="77777777" w:rsidR="00461780" w:rsidRPr="00461780" w:rsidRDefault="00461780" w:rsidP="00461780">
      <w:pPr>
        <w:pStyle w:val="PlainText"/>
        <w:rPr>
          <w:ins w:id="3797" w:author="Author" w:date="2020-02-14T18:23:00Z"/>
          <w:rFonts w:ascii="Courier New" w:hAnsi="Courier New" w:cs="Courier New"/>
        </w:rPr>
      </w:pPr>
    </w:p>
    <w:p w14:paraId="462087FB" w14:textId="77777777" w:rsidR="00F37356" w:rsidRPr="00F37356" w:rsidRDefault="00461780" w:rsidP="00F37356">
      <w:pPr>
        <w:pStyle w:val="PlainText"/>
        <w:rPr>
          <w:del w:id="3798" w:author="Author" w:date="2020-02-14T18:23:00Z"/>
          <w:rFonts w:ascii="Courier New" w:hAnsi="Courier New" w:cs="Courier New"/>
        </w:rPr>
      </w:pPr>
      <w:ins w:id="379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22</w:t>
      </w:r>
      <w:r w:rsidRPr="00461780">
        <w:rPr>
          <w:rFonts w:ascii="Courier New" w:hAnsi="Courier New" w:cs="Courier New"/>
        </w:rPr>
        <w:tab/>
        <w:t>Transportation and material moving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3772FE" w14:textId="77777777" w:rsidR="00461780" w:rsidRPr="00461780" w:rsidRDefault="00461780" w:rsidP="00461780">
      <w:pPr>
        <w:pStyle w:val="PlainText"/>
        <w:rPr>
          <w:ins w:id="3801" w:author="Author" w:date="2020-02-14T18:23:00Z"/>
          <w:rFonts w:ascii="Courier New" w:hAnsi="Courier New" w:cs="Courier New"/>
        </w:rPr>
      </w:pPr>
    </w:p>
    <w:p w14:paraId="690D77C1" w14:textId="77777777" w:rsidR="00F37356" w:rsidRPr="00F37356" w:rsidRDefault="00461780" w:rsidP="00F37356">
      <w:pPr>
        <w:pStyle w:val="PlainText"/>
        <w:rPr>
          <w:del w:id="3802" w:author="Author" w:date="2020-02-14T18:23:00Z"/>
          <w:rFonts w:ascii="Courier New" w:hAnsi="Courier New" w:cs="Courier New"/>
        </w:rPr>
      </w:pPr>
      <w:ins w:id="380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23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43230A" w14:textId="44B82392" w:rsidR="00461780" w:rsidRPr="00461780" w:rsidRDefault="00F37356" w:rsidP="00461780">
      <w:pPr>
        <w:pStyle w:val="PlainText"/>
        <w:rPr>
          <w:ins w:id="3805" w:author="Author" w:date="2020-02-14T18:23:00Z"/>
          <w:rFonts w:ascii="Courier New" w:hAnsi="Courier New" w:cs="Courier New"/>
        </w:rPr>
      </w:pPr>
      <w:del w:id="38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7A3E2E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02089F1" w14:textId="77777777" w:rsidR="00F37356" w:rsidRPr="00F37356" w:rsidRDefault="00461780" w:rsidP="00F37356">
      <w:pPr>
        <w:pStyle w:val="PlainText"/>
        <w:rPr>
          <w:del w:id="380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PREMP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EMPLOYED PERSONS (NON-FARM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0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809" w:author="Author" w:date="2020-02-14T18:23:00Z">
        <w:r w:rsidRPr="00461780">
          <w:rPr>
            <w:rFonts w:ascii="Courier New" w:hAnsi="Courier New" w:cs="Courier New"/>
          </w:rPr>
          <w:t xml:space="preserve">         </w:t>
        </w:r>
      </w:ins>
      <w:r w:rsidRPr="00461780">
        <w:rPr>
          <w:rFonts w:ascii="Courier New" w:hAnsi="Courier New" w:cs="Courier New"/>
        </w:rPr>
        <w:t xml:space="preserve">480 - 481 </w:t>
      </w:r>
      <w:del w:id="38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452942" w14:textId="67396690" w:rsidR="00461780" w:rsidRPr="00461780" w:rsidRDefault="00461780" w:rsidP="00461780">
      <w:pPr>
        <w:pStyle w:val="PlainText"/>
        <w:rPr>
          <w:ins w:id="3811" w:author="Author" w:date="2020-02-14T18:23:00Z"/>
          <w:rFonts w:ascii="Courier New" w:hAnsi="Courier New" w:cs="Courier New"/>
        </w:rPr>
      </w:pPr>
    </w:p>
    <w:p w14:paraId="1B589E0C" w14:textId="77777777" w:rsidR="00F37356" w:rsidRPr="00F37356" w:rsidRDefault="00461780" w:rsidP="00F37356">
      <w:pPr>
        <w:pStyle w:val="PlainText"/>
        <w:rPr>
          <w:del w:id="3812" w:author="Author" w:date="2020-02-14T18:23:00Z"/>
          <w:rFonts w:ascii="Courier New" w:hAnsi="Courier New" w:cs="Courier New"/>
        </w:rPr>
      </w:pPr>
      <w:ins w:id="381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&amp; NON-PRIVATE HHLD) RECODE</w:t>
      </w:r>
      <w:del w:id="38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B3EE61" w14:textId="77777777" w:rsidR="00F37356" w:rsidRPr="00F37356" w:rsidRDefault="00F37356" w:rsidP="00F37356">
      <w:pPr>
        <w:pStyle w:val="PlainText"/>
        <w:rPr>
          <w:del w:id="3815" w:author="Author" w:date="2020-02-14T18:23:00Z"/>
          <w:rFonts w:ascii="Courier New" w:hAnsi="Courier New" w:cs="Courier New"/>
        </w:rPr>
      </w:pPr>
      <w:del w:id="38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4C922A" w14:textId="77777777" w:rsidR="00461780" w:rsidRPr="00461780" w:rsidRDefault="00461780" w:rsidP="00461780">
      <w:pPr>
        <w:pStyle w:val="PlainText"/>
        <w:rPr>
          <w:ins w:id="3817" w:author="Author" w:date="2020-02-14T18:23:00Z"/>
          <w:rFonts w:ascii="Courier New" w:hAnsi="Courier New" w:cs="Courier New"/>
        </w:rPr>
      </w:pPr>
      <w:ins w:id="3818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4990225C" w14:textId="77777777" w:rsidR="00461780" w:rsidRPr="00461780" w:rsidRDefault="00461780" w:rsidP="00461780">
      <w:pPr>
        <w:pStyle w:val="PlainText"/>
        <w:rPr>
          <w:ins w:id="3819" w:author="Author" w:date="2020-02-14T18:23:00Z"/>
          <w:rFonts w:ascii="Courier New" w:hAnsi="Courier New" w:cs="Courier New"/>
        </w:rPr>
      </w:pPr>
    </w:p>
    <w:p w14:paraId="3982F9BD" w14:textId="5ECCC5A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382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 OR 2</w:t>
      </w:r>
      <w:del w:id="38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C8276E" w14:textId="77777777" w:rsidR="00F37356" w:rsidRPr="00F37356" w:rsidRDefault="00461780" w:rsidP="00F37356">
      <w:pPr>
        <w:pStyle w:val="PlainText"/>
        <w:rPr>
          <w:del w:id="38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AND PEIO1OCD ne 403-407, 473-484</w:t>
      </w:r>
      <w:del w:id="38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9D9FE5" w14:textId="77777777" w:rsidR="00F37356" w:rsidRPr="00F37356" w:rsidRDefault="00F37356" w:rsidP="00F37356">
      <w:pPr>
        <w:pStyle w:val="PlainText"/>
        <w:rPr>
          <w:del w:id="3824" w:author="Author" w:date="2020-02-14T18:23:00Z"/>
          <w:rFonts w:ascii="Courier New" w:hAnsi="Courier New" w:cs="Courier New"/>
        </w:rPr>
      </w:pPr>
      <w:del w:id="38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0B3AB16" w14:textId="77777777" w:rsidR="00461780" w:rsidRPr="00461780" w:rsidRDefault="00461780" w:rsidP="00461780">
      <w:pPr>
        <w:pStyle w:val="PlainText"/>
        <w:rPr>
          <w:ins w:id="3826" w:author="Author" w:date="2020-02-14T18:23:00Z"/>
          <w:rFonts w:ascii="Courier New" w:hAnsi="Courier New" w:cs="Courier New"/>
        </w:rPr>
      </w:pPr>
    </w:p>
    <w:p w14:paraId="37B76C9E" w14:textId="77777777" w:rsidR="00461780" w:rsidRPr="00461780" w:rsidRDefault="00461780" w:rsidP="00461780">
      <w:pPr>
        <w:pStyle w:val="PlainText"/>
        <w:rPr>
          <w:ins w:id="3827" w:author="Author" w:date="2020-02-14T18:23:00Z"/>
          <w:rFonts w:ascii="Courier New" w:hAnsi="Courier New" w:cs="Courier New"/>
        </w:rPr>
      </w:pPr>
    </w:p>
    <w:p w14:paraId="3F0BF4A0" w14:textId="77777777" w:rsidR="00F37356" w:rsidRPr="00F37356" w:rsidRDefault="00461780" w:rsidP="00F37356">
      <w:pPr>
        <w:pStyle w:val="PlainText"/>
        <w:rPr>
          <w:del w:id="3828" w:author="Author" w:date="2020-02-14T18:23:00Z"/>
          <w:rFonts w:ascii="Courier New" w:hAnsi="Courier New" w:cs="Courier New"/>
        </w:rPr>
      </w:pPr>
      <w:ins w:id="38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ENTRY</w:t>
      </w:r>
      <w:del w:id="38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B46F32" w14:textId="77777777" w:rsidR="00F37356" w:rsidRPr="00F37356" w:rsidRDefault="00F37356" w:rsidP="00F37356">
      <w:pPr>
        <w:pStyle w:val="PlainText"/>
        <w:rPr>
          <w:del w:id="3831" w:author="Author" w:date="2020-02-14T18:23:00Z"/>
          <w:rFonts w:ascii="Courier New" w:hAnsi="Courier New" w:cs="Courier New"/>
        </w:rPr>
      </w:pPr>
      <w:del w:id="38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2CECC88" w14:textId="77777777" w:rsidR="00461780" w:rsidRPr="00461780" w:rsidRDefault="00461780" w:rsidP="00461780">
      <w:pPr>
        <w:pStyle w:val="PlainText"/>
        <w:rPr>
          <w:ins w:id="3833" w:author="Author" w:date="2020-02-14T18:23:00Z"/>
          <w:rFonts w:ascii="Courier New" w:hAnsi="Courier New" w:cs="Courier New"/>
        </w:rPr>
      </w:pPr>
    </w:p>
    <w:p w14:paraId="22893CCC" w14:textId="77777777" w:rsidR="00461780" w:rsidRPr="00461780" w:rsidRDefault="00461780" w:rsidP="00461780">
      <w:pPr>
        <w:pStyle w:val="PlainText"/>
        <w:rPr>
          <w:ins w:id="3834" w:author="Author" w:date="2020-02-14T18:23:00Z"/>
          <w:rFonts w:ascii="Courier New" w:hAnsi="Courier New" w:cs="Courier New"/>
        </w:rPr>
      </w:pPr>
    </w:p>
    <w:p w14:paraId="4D1ABF88" w14:textId="77777777" w:rsidR="00F37356" w:rsidRPr="00F37356" w:rsidRDefault="00461780" w:rsidP="00F37356">
      <w:pPr>
        <w:pStyle w:val="PlainText"/>
        <w:rPr>
          <w:del w:id="3835" w:author="Author" w:date="2020-02-14T18:23:00Z"/>
          <w:rFonts w:ascii="Courier New" w:hAnsi="Courier New" w:cs="Courier New"/>
        </w:rPr>
      </w:pPr>
      <w:ins w:id="38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EMPLOYED PERSONS (EXC. FARM &amp; PRIV HH)</w:t>
      </w:r>
      <w:del w:id="38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EE2B37" w14:textId="1632B39A" w:rsidR="00461780" w:rsidRPr="00461780" w:rsidRDefault="00F37356" w:rsidP="00461780">
      <w:pPr>
        <w:pStyle w:val="PlainText"/>
        <w:rPr>
          <w:ins w:id="3838" w:author="Author" w:date="2020-02-14T18:23:00Z"/>
          <w:rFonts w:ascii="Courier New" w:hAnsi="Courier New" w:cs="Courier New"/>
        </w:rPr>
      </w:pPr>
      <w:del w:id="38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FC8C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20E3B4" w14:textId="77777777" w:rsidR="00F37356" w:rsidRPr="00F37356" w:rsidRDefault="00461780" w:rsidP="00F37356">
      <w:pPr>
        <w:pStyle w:val="PlainText"/>
        <w:rPr>
          <w:del w:id="38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PRMJIND1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MAJOR INDUSTRY RECODE - JOB 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3841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  <w:r w:rsidRPr="00461780">
        <w:rPr>
          <w:rFonts w:ascii="Courier New" w:hAnsi="Courier New" w:cs="Courier New"/>
        </w:rPr>
        <w:t>482 - 483</w:t>
      </w:r>
      <w:del w:id="38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CC322E" w14:textId="77777777" w:rsidR="00F37356" w:rsidRPr="00F37356" w:rsidRDefault="00F37356" w:rsidP="00F37356">
      <w:pPr>
        <w:pStyle w:val="PlainText"/>
        <w:rPr>
          <w:del w:id="3843" w:author="Author" w:date="2020-02-14T18:23:00Z"/>
          <w:rFonts w:ascii="Courier New" w:hAnsi="Courier New" w:cs="Courier New"/>
        </w:rPr>
      </w:pPr>
      <w:del w:id="38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B79042" w14:textId="5EADD49E" w:rsidR="00461780" w:rsidRPr="00461780" w:rsidRDefault="00F37356" w:rsidP="00461780">
      <w:pPr>
        <w:pStyle w:val="PlainText"/>
        <w:rPr>
          <w:ins w:id="3845" w:author="Author" w:date="2020-02-14T18:23:00Z"/>
          <w:rFonts w:ascii="Courier New" w:hAnsi="Courier New" w:cs="Courier New"/>
        </w:rPr>
      </w:pPr>
      <w:del w:id="384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</w:del>
    </w:p>
    <w:p w14:paraId="6025E8E0" w14:textId="77777777" w:rsidR="00461780" w:rsidRPr="00461780" w:rsidRDefault="00461780" w:rsidP="00461780">
      <w:pPr>
        <w:pStyle w:val="PlainText"/>
        <w:rPr>
          <w:ins w:id="3847" w:author="Author" w:date="2020-02-14T18:23:00Z"/>
          <w:rFonts w:ascii="Courier New" w:hAnsi="Courier New" w:cs="Courier New"/>
        </w:rPr>
      </w:pPr>
    </w:p>
    <w:p w14:paraId="3E1935AA" w14:textId="77777777" w:rsidR="00F37356" w:rsidRPr="00F37356" w:rsidRDefault="00461780" w:rsidP="00F37356">
      <w:pPr>
        <w:pStyle w:val="PlainText"/>
        <w:rPr>
          <w:del w:id="3848" w:author="Author" w:date="2020-02-14T18:23:00Z"/>
          <w:rFonts w:ascii="Courier New" w:hAnsi="Courier New" w:cs="Courier New"/>
        </w:rPr>
      </w:pPr>
      <w:ins w:id="384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</w:t>
        </w:r>
        <w:r w:rsidRPr="00461780">
          <w:rPr>
            <w:rFonts w:ascii="Courier New" w:hAnsi="Courier New" w:cs="Courier New"/>
          </w:rPr>
          <w:tab/>
          <w:t xml:space="preserve">    </w:t>
        </w:r>
      </w:ins>
      <w:r w:rsidRPr="00461780">
        <w:rPr>
          <w:rFonts w:ascii="Courier New" w:hAnsi="Courier New" w:cs="Courier New"/>
        </w:rPr>
        <w:t>EDITED UNIVERSE:</w:t>
      </w:r>
      <w:del w:id="385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3851" w:author="Author" w:date="2020-02-14T18:23:00Z">
        <w:r w:rsidRPr="00461780">
          <w:rPr>
            <w:rFonts w:ascii="Courier New" w:hAnsi="Courier New" w:cs="Courier New"/>
          </w:rPr>
          <w:t xml:space="preserve">       </w:t>
        </w:r>
      </w:ins>
      <w:r w:rsidRPr="00461780">
        <w:rPr>
          <w:rFonts w:ascii="Courier New" w:hAnsi="Courier New" w:cs="Courier New"/>
        </w:rPr>
        <w:t>PRDTIND1 = 1-51</w:t>
      </w:r>
      <w:r w:rsidRPr="00461780">
        <w:rPr>
          <w:rFonts w:ascii="Courier New" w:hAnsi="Courier New" w:cs="Courier New"/>
        </w:rPr>
        <w:tab/>
      </w:r>
      <w:del w:id="38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2C986B" w14:textId="77777777" w:rsidR="00F37356" w:rsidRPr="00F37356" w:rsidRDefault="00F37356" w:rsidP="00F37356">
      <w:pPr>
        <w:pStyle w:val="PlainText"/>
        <w:rPr>
          <w:del w:id="3853" w:author="Author" w:date="2020-02-14T18:23:00Z"/>
          <w:rFonts w:ascii="Courier New" w:hAnsi="Courier New" w:cs="Courier New"/>
        </w:rPr>
      </w:pPr>
      <w:del w:id="38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63BC5B" w14:textId="4DC29D4B" w:rsidR="00461780" w:rsidRPr="00461780" w:rsidRDefault="00461780" w:rsidP="00461780">
      <w:pPr>
        <w:pStyle w:val="PlainText"/>
        <w:rPr>
          <w:ins w:id="3855" w:author="Author" w:date="2020-02-14T18:23:00Z"/>
          <w:rFonts w:ascii="Courier New" w:hAnsi="Courier New" w:cs="Courier New"/>
        </w:rPr>
      </w:pPr>
    </w:p>
    <w:p w14:paraId="723DC6DF" w14:textId="77777777" w:rsidR="00461780" w:rsidRPr="00461780" w:rsidRDefault="00461780" w:rsidP="00461780">
      <w:pPr>
        <w:pStyle w:val="PlainText"/>
        <w:rPr>
          <w:ins w:id="3856" w:author="Author" w:date="2020-02-14T18:23:00Z"/>
          <w:rFonts w:ascii="Courier New" w:hAnsi="Courier New" w:cs="Courier New"/>
        </w:rPr>
      </w:pPr>
    </w:p>
    <w:p w14:paraId="11E01CA9" w14:textId="77777777" w:rsidR="00F37356" w:rsidRPr="00F37356" w:rsidRDefault="00461780" w:rsidP="00F37356">
      <w:pPr>
        <w:pStyle w:val="PlainText"/>
        <w:rPr>
          <w:del w:id="3857" w:author="Author" w:date="2020-02-14T18:23:00Z"/>
          <w:rFonts w:ascii="Courier New" w:hAnsi="Courier New" w:cs="Courier New"/>
        </w:rPr>
      </w:pPr>
      <w:ins w:id="385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8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B8466D" w14:textId="77777777" w:rsidR="00F37356" w:rsidRPr="00F37356" w:rsidRDefault="00F37356" w:rsidP="00F37356">
      <w:pPr>
        <w:pStyle w:val="PlainText"/>
        <w:rPr>
          <w:del w:id="3860" w:author="Author" w:date="2020-02-14T18:23:00Z"/>
          <w:rFonts w:ascii="Courier New" w:hAnsi="Courier New" w:cs="Courier New"/>
        </w:rPr>
      </w:pPr>
      <w:del w:id="38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0354B8" w14:textId="77777777" w:rsidR="00461780" w:rsidRPr="00461780" w:rsidRDefault="00461780" w:rsidP="00461780">
      <w:pPr>
        <w:pStyle w:val="PlainText"/>
        <w:rPr>
          <w:ins w:id="3862" w:author="Author" w:date="2020-02-14T18:23:00Z"/>
          <w:rFonts w:ascii="Courier New" w:hAnsi="Courier New" w:cs="Courier New"/>
        </w:rPr>
      </w:pPr>
    </w:p>
    <w:p w14:paraId="65D5EC7C" w14:textId="77777777" w:rsidR="00461780" w:rsidRPr="00461780" w:rsidRDefault="00461780" w:rsidP="00461780">
      <w:pPr>
        <w:pStyle w:val="PlainText"/>
        <w:rPr>
          <w:ins w:id="3863" w:author="Author" w:date="2020-02-14T18:23:00Z"/>
          <w:rFonts w:ascii="Courier New" w:hAnsi="Courier New" w:cs="Courier New"/>
        </w:rPr>
      </w:pPr>
    </w:p>
    <w:p w14:paraId="0172A4EF" w14:textId="77777777" w:rsidR="00F37356" w:rsidRPr="00F37356" w:rsidRDefault="00461780" w:rsidP="00F37356">
      <w:pPr>
        <w:pStyle w:val="PlainText"/>
        <w:rPr>
          <w:del w:id="3864" w:author="Author" w:date="2020-02-14T18:23:00Z"/>
          <w:rFonts w:ascii="Courier New" w:hAnsi="Courier New" w:cs="Courier New"/>
        </w:rPr>
      </w:pPr>
      <w:ins w:id="38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Agriculture, forestry, fishing, and hunting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DE427D" w14:textId="77777777" w:rsidR="00461780" w:rsidRPr="00461780" w:rsidRDefault="00461780" w:rsidP="00461780">
      <w:pPr>
        <w:pStyle w:val="PlainText"/>
        <w:rPr>
          <w:ins w:id="3867" w:author="Author" w:date="2020-02-14T18:23:00Z"/>
          <w:rFonts w:ascii="Courier New" w:hAnsi="Courier New" w:cs="Courier New"/>
        </w:rPr>
      </w:pPr>
    </w:p>
    <w:p w14:paraId="262E166E" w14:textId="77777777" w:rsidR="00F37356" w:rsidRPr="00F37356" w:rsidRDefault="00461780" w:rsidP="00F37356">
      <w:pPr>
        <w:pStyle w:val="PlainText"/>
        <w:rPr>
          <w:del w:id="3868" w:author="Author" w:date="2020-02-14T18:23:00Z"/>
          <w:rFonts w:ascii="Courier New" w:hAnsi="Courier New" w:cs="Courier New"/>
        </w:rPr>
      </w:pPr>
      <w:ins w:id="386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Mining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A98F67" w14:textId="77777777" w:rsidR="00461780" w:rsidRPr="00461780" w:rsidRDefault="00461780" w:rsidP="00461780">
      <w:pPr>
        <w:pStyle w:val="PlainText"/>
        <w:rPr>
          <w:ins w:id="3871" w:author="Author" w:date="2020-02-14T18:23:00Z"/>
          <w:rFonts w:ascii="Courier New" w:hAnsi="Courier New" w:cs="Courier New"/>
        </w:rPr>
      </w:pPr>
    </w:p>
    <w:p w14:paraId="511F36E1" w14:textId="77777777" w:rsidR="00F37356" w:rsidRPr="00F37356" w:rsidRDefault="00461780" w:rsidP="00F37356">
      <w:pPr>
        <w:pStyle w:val="PlainText"/>
        <w:rPr>
          <w:del w:id="3872" w:author="Author" w:date="2020-02-14T18:23:00Z"/>
          <w:rFonts w:ascii="Courier New" w:hAnsi="Courier New" w:cs="Courier New"/>
        </w:rPr>
      </w:pPr>
      <w:ins w:id="38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Construction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del w:id="38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EF1BAA" w14:textId="77777777" w:rsidR="00461780" w:rsidRPr="00461780" w:rsidRDefault="00461780" w:rsidP="00461780">
      <w:pPr>
        <w:pStyle w:val="PlainText"/>
        <w:rPr>
          <w:ins w:id="3875" w:author="Author" w:date="2020-02-14T18:23:00Z"/>
          <w:rFonts w:ascii="Courier New" w:hAnsi="Courier New" w:cs="Courier New"/>
        </w:rPr>
      </w:pPr>
    </w:p>
    <w:p w14:paraId="35892E91" w14:textId="77777777" w:rsidR="00F37356" w:rsidRPr="00F37356" w:rsidRDefault="00461780" w:rsidP="00F37356">
      <w:pPr>
        <w:pStyle w:val="PlainText"/>
        <w:rPr>
          <w:del w:id="3876" w:author="Author" w:date="2020-02-14T18:23:00Z"/>
          <w:rFonts w:ascii="Courier New" w:hAnsi="Courier New" w:cs="Courier New"/>
        </w:rPr>
      </w:pPr>
      <w:ins w:id="38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0519E8" w14:textId="77777777" w:rsidR="00461780" w:rsidRPr="00461780" w:rsidRDefault="00461780" w:rsidP="00461780">
      <w:pPr>
        <w:pStyle w:val="PlainText"/>
        <w:rPr>
          <w:ins w:id="3879" w:author="Author" w:date="2020-02-14T18:23:00Z"/>
          <w:rFonts w:ascii="Courier New" w:hAnsi="Courier New" w:cs="Courier New"/>
        </w:rPr>
      </w:pPr>
    </w:p>
    <w:p w14:paraId="6ACC4425" w14:textId="77777777" w:rsidR="00F37356" w:rsidRPr="00F37356" w:rsidRDefault="00461780" w:rsidP="00F37356">
      <w:pPr>
        <w:pStyle w:val="PlainText"/>
        <w:rPr>
          <w:del w:id="3880" w:author="Author" w:date="2020-02-14T18:23:00Z"/>
          <w:rFonts w:ascii="Courier New" w:hAnsi="Courier New" w:cs="Courier New"/>
        </w:rPr>
      </w:pPr>
      <w:ins w:id="388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Wholesale and retail trade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BFA841" w14:textId="77777777" w:rsidR="00461780" w:rsidRPr="00461780" w:rsidRDefault="00461780" w:rsidP="00461780">
      <w:pPr>
        <w:pStyle w:val="PlainText"/>
        <w:rPr>
          <w:ins w:id="3883" w:author="Author" w:date="2020-02-14T18:23:00Z"/>
          <w:rFonts w:ascii="Courier New" w:hAnsi="Courier New" w:cs="Courier New"/>
        </w:rPr>
      </w:pPr>
    </w:p>
    <w:p w14:paraId="395F269E" w14:textId="77777777" w:rsidR="00F37356" w:rsidRPr="00F37356" w:rsidRDefault="00461780" w:rsidP="00F37356">
      <w:pPr>
        <w:pStyle w:val="PlainText"/>
        <w:rPr>
          <w:del w:id="3884" w:author="Author" w:date="2020-02-14T18:23:00Z"/>
          <w:rFonts w:ascii="Courier New" w:hAnsi="Courier New" w:cs="Courier New"/>
        </w:rPr>
      </w:pPr>
      <w:ins w:id="38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Transportation and utilities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  <w:del w:id="38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A6B0B1" w14:textId="77777777" w:rsidR="00461780" w:rsidRPr="00461780" w:rsidRDefault="00461780" w:rsidP="00461780">
      <w:pPr>
        <w:pStyle w:val="PlainText"/>
        <w:rPr>
          <w:ins w:id="3887" w:author="Author" w:date="2020-02-14T18:23:00Z"/>
          <w:rFonts w:ascii="Courier New" w:hAnsi="Courier New" w:cs="Courier New"/>
        </w:rPr>
      </w:pPr>
    </w:p>
    <w:p w14:paraId="125959E3" w14:textId="77777777" w:rsidR="00F37356" w:rsidRPr="00F37356" w:rsidRDefault="00461780" w:rsidP="00F37356">
      <w:pPr>
        <w:pStyle w:val="PlainText"/>
        <w:rPr>
          <w:del w:id="3888" w:author="Author" w:date="2020-02-14T18:23:00Z"/>
          <w:rFonts w:ascii="Courier New" w:hAnsi="Courier New" w:cs="Courier New"/>
        </w:rPr>
      </w:pPr>
      <w:ins w:id="38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Information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D51925" w14:textId="77777777" w:rsidR="00461780" w:rsidRPr="00461780" w:rsidRDefault="00461780" w:rsidP="00461780">
      <w:pPr>
        <w:pStyle w:val="PlainText"/>
        <w:rPr>
          <w:ins w:id="3891" w:author="Author" w:date="2020-02-14T18:23:00Z"/>
          <w:rFonts w:ascii="Courier New" w:hAnsi="Courier New" w:cs="Courier New"/>
        </w:rPr>
      </w:pPr>
    </w:p>
    <w:p w14:paraId="08DA0ED1" w14:textId="77777777" w:rsidR="00F37356" w:rsidRPr="00F37356" w:rsidRDefault="00461780" w:rsidP="00F37356">
      <w:pPr>
        <w:pStyle w:val="PlainText"/>
        <w:rPr>
          <w:del w:id="3892" w:author="Author" w:date="2020-02-14T18:23:00Z"/>
          <w:rFonts w:ascii="Courier New" w:hAnsi="Courier New" w:cs="Courier New"/>
        </w:rPr>
      </w:pPr>
      <w:ins w:id="389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Financial activities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3265AE" w14:textId="77777777" w:rsidR="00461780" w:rsidRPr="00461780" w:rsidRDefault="00461780" w:rsidP="00461780">
      <w:pPr>
        <w:pStyle w:val="PlainText"/>
        <w:rPr>
          <w:ins w:id="3895" w:author="Author" w:date="2020-02-14T18:23:00Z"/>
          <w:rFonts w:ascii="Courier New" w:hAnsi="Courier New" w:cs="Courier New"/>
        </w:rPr>
      </w:pPr>
    </w:p>
    <w:p w14:paraId="307727FE" w14:textId="77777777" w:rsidR="00F37356" w:rsidRPr="00F37356" w:rsidRDefault="00461780" w:rsidP="00F37356">
      <w:pPr>
        <w:pStyle w:val="PlainText"/>
        <w:rPr>
          <w:del w:id="3896" w:author="Author" w:date="2020-02-14T18:23:00Z"/>
          <w:rFonts w:ascii="Courier New" w:hAnsi="Courier New" w:cs="Courier New"/>
        </w:rPr>
      </w:pPr>
      <w:ins w:id="38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Professional and business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8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737164" w14:textId="77777777" w:rsidR="00461780" w:rsidRPr="00461780" w:rsidRDefault="00461780" w:rsidP="00461780">
      <w:pPr>
        <w:pStyle w:val="PlainText"/>
        <w:rPr>
          <w:ins w:id="3899" w:author="Author" w:date="2020-02-14T18:23:00Z"/>
          <w:rFonts w:ascii="Courier New" w:hAnsi="Courier New" w:cs="Courier New"/>
        </w:rPr>
      </w:pPr>
    </w:p>
    <w:p w14:paraId="6645FA5C" w14:textId="77777777" w:rsidR="00F37356" w:rsidRPr="00F37356" w:rsidRDefault="00461780" w:rsidP="00F37356">
      <w:pPr>
        <w:pStyle w:val="PlainText"/>
        <w:rPr>
          <w:del w:id="3900" w:author="Author" w:date="2020-02-14T18:23:00Z"/>
          <w:rFonts w:ascii="Courier New" w:hAnsi="Courier New" w:cs="Courier New"/>
        </w:rPr>
      </w:pPr>
      <w:ins w:id="390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  <w:t>Educational and health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D1F77A" w14:textId="77777777" w:rsidR="00461780" w:rsidRPr="00461780" w:rsidRDefault="00461780" w:rsidP="00461780">
      <w:pPr>
        <w:pStyle w:val="PlainText"/>
        <w:rPr>
          <w:ins w:id="3903" w:author="Author" w:date="2020-02-14T18:23:00Z"/>
          <w:rFonts w:ascii="Courier New" w:hAnsi="Courier New" w:cs="Courier New"/>
        </w:rPr>
      </w:pPr>
    </w:p>
    <w:p w14:paraId="25A29961" w14:textId="77777777" w:rsidR="00F37356" w:rsidRPr="00F37356" w:rsidRDefault="00461780" w:rsidP="00F37356">
      <w:pPr>
        <w:pStyle w:val="PlainText"/>
        <w:rPr>
          <w:del w:id="3904" w:author="Author" w:date="2020-02-14T18:23:00Z"/>
          <w:rFonts w:ascii="Courier New" w:hAnsi="Courier New" w:cs="Courier New"/>
        </w:rPr>
      </w:pPr>
      <w:ins w:id="390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11</w:t>
      </w:r>
      <w:r w:rsidRPr="00461780">
        <w:rPr>
          <w:rFonts w:ascii="Courier New" w:hAnsi="Courier New" w:cs="Courier New"/>
        </w:rPr>
        <w:tab/>
        <w:t>Leisure and hospitality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0FB740" w14:textId="77777777" w:rsidR="00461780" w:rsidRPr="00461780" w:rsidRDefault="00461780" w:rsidP="00461780">
      <w:pPr>
        <w:pStyle w:val="PlainText"/>
        <w:rPr>
          <w:ins w:id="3907" w:author="Author" w:date="2020-02-14T18:23:00Z"/>
          <w:rFonts w:ascii="Courier New" w:hAnsi="Courier New" w:cs="Courier New"/>
        </w:rPr>
      </w:pPr>
    </w:p>
    <w:p w14:paraId="69E2DEAD" w14:textId="77777777" w:rsidR="00F37356" w:rsidRPr="00F37356" w:rsidRDefault="00461780" w:rsidP="00F37356">
      <w:pPr>
        <w:pStyle w:val="PlainText"/>
        <w:rPr>
          <w:del w:id="3908" w:author="Author" w:date="2020-02-14T18:23:00Z"/>
          <w:rFonts w:ascii="Courier New" w:hAnsi="Courier New" w:cs="Courier New"/>
        </w:rPr>
      </w:pPr>
      <w:ins w:id="390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12</w:t>
      </w:r>
      <w:r w:rsidRPr="00461780">
        <w:rPr>
          <w:rFonts w:ascii="Courier New" w:hAnsi="Courier New" w:cs="Courier New"/>
        </w:rPr>
        <w:tab/>
        <w:t>Other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F5C102" w14:textId="77777777" w:rsidR="00461780" w:rsidRPr="00461780" w:rsidRDefault="00461780" w:rsidP="00461780">
      <w:pPr>
        <w:pStyle w:val="PlainText"/>
        <w:rPr>
          <w:ins w:id="3911" w:author="Author" w:date="2020-02-14T18:23:00Z"/>
          <w:rFonts w:ascii="Courier New" w:hAnsi="Courier New" w:cs="Courier New"/>
        </w:rPr>
      </w:pPr>
    </w:p>
    <w:p w14:paraId="3F8574C7" w14:textId="77777777" w:rsidR="00F37356" w:rsidRPr="00F37356" w:rsidRDefault="00461780" w:rsidP="00F37356">
      <w:pPr>
        <w:pStyle w:val="PlainText"/>
        <w:rPr>
          <w:del w:id="3912" w:author="Author" w:date="2020-02-14T18:23:00Z"/>
          <w:rFonts w:ascii="Courier New" w:hAnsi="Courier New" w:cs="Courier New"/>
        </w:rPr>
      </w:pPr>
      <w:ins w:id="391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13</w:t>
      </w:r>
      <w:r w:rsidRPr="00461780">
        <w:rPr>
          <w:rFonts w:ascii="Courier New" w:hAnsi="Courier New" w:cs="Courier New"/>
        </w:rPr>
        <w:tab/>
        <w:t>Public administration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FA2A64" w14:textId="77777777" w:rsidR="00461780" w:rsidRPr="00461780" w:rsidRDefault="00461780" w:rsidP="00461780">
      <w:pPr>
        <w:pStyle w:val="PlainText"/>
        <w:rPr>
          <w:ins w:id="3915" w:author="Author" w:date="2020-02-14T18:23:00Z"/>
          <w:rFonts w:ascii="Courier New" w:hAnsi="Courier New" w:cs="Courier New"/>
        </w:rPr>
      </w:pPr>
    </w:p>
    <w:p w14:paraId="7DDDDFA4" w14:textId="77777777" w:rsidR="00F37356" w:rsidRPr="00F37356" w:rsidRDefault="00461780" w:rsidP="00F37356">
      <w:pPr>
        <w:pStyle w:val="PlainText"/>
        <w:rPr>
          <w:del w:id="3916" w:author="Author" w:date="2020-02-14T18:23:00Z"/>
          <w:rFonts w:ascii="Courier New" w:hAnsi="Courier New" w:cs="Courier New"/>
        </w:rPr>
      </w:pPr>
      <w:ins w:id="391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14</w:t>
      </w:r>
      <w:r w:rsidRPr="00461780">
        <w:rPr>
          <w:rFonts w:ascii="Courier New" w:hAnsi="Courier New" w:cs="Courier New"/>
        </w:rPr>
        <w:tab/>
        <w:t>Armed Forces</w:t>
      </w:r>
      <w:del w:id="39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3925CB" w14:textId="43D97F41" w:rsidR="00461780" w:rsidRPr="00461780" w:rsidRDefault="00F37356" w:rsidP="00461780">
      <w:pPr>
        <w:pStyle w:val="PlainText"/>
        <w:rPr>
          <w:ins w:id="3919" w:author="Author" w:date="2020-02-14T18:23:00Z"/>
          <w:rFonts w:ascii="Courier New" w:hAnsi="Courier New" w:cs="Courier New"/>
        </w:rPr>
      </w:pPr>
      <w:del w:id="3920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7D6BC7B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3921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09F3B104" w14:textId="77777777" w:rsidR="00F37356" w:rsidRPr="00F37356" w:rsidRDefault="00461780" w:rsidP="00F37356">
      <w:pPr>
        <w:pStyle w:val="PlainText"/>
        <w:rPr>
          <w:del w:id="39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PRMJIND2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MAJOR INDUSTRY RECODE - JOB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484 - 485</w:t>
      </w:r>
      <w:del w:id="39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DA961B" w14:textId="77777777" w:rsidR="00F37356" w:rsidRPr="00F37356" w:rsidRDefault="00F37356" w:rsidP="00F37356">
      <w:pPr>
        <w:pStyle w:val="PlainText"/>
        <w:rPr>
          <w:del w:id="3924" w:author="Author" w:date="2020-02-14T18:23:00Z"/>
          <w:rFonts w:ascii="Courier New" w:hAnsi="Courier New" w:cs="Courier New"/>
        </w:rPr>
      </w:pPr>
      <w:del w:id="39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ADAAC8D" w14:textId="77777777" w:rsidR="00461780" w:rsidRPr="00461780" w:rsidRDefault="00461780" w:rsidP="00461780">
      <w:pPr>
        <w:pStyle w:val="PlainText"/>
        <w:rPr>
          <w:ins w:id="3926" w:author="Author" w:date="2020-02-14T18:23:00Z"/>
          <w:rFonts w:ascii="Courier New" w:hAnsi="Courier New" w:cs="Courier New"/>
        </w:rPr>
      </w:pPr>
    </w:p>
    <w:p w14:paraId="221A5FB0" w14:textId="77777777" w:rsidR="00461780" w:rsidRPr="00461780" w:rsidRDefault="00461780" w:rsidP="00461780">
      <w:pPr>
        <w:pStyle w:val="PlainText"/>
        <w:rPr>
          <w:ins w:id="3927" w:author="Author" w:date="2020-02-14T18:23:00Z"/>
          <w:rFonts w:ascii="Courier New" w:hAnsi="Courier New" w:cs="Courier New"/>
        </w:rPr>
      </w:pPr>
    </w:p>
    <w:p w14:paraId="30BD77BB" w14:textId="77777777" w:rsidR="00F37356" w:rsidRPr="00F37356" w:rsidRDefault="00461780" w:rsidP="00F37356">
      <w:pPr>
        <w:pStyle w:val="PlainText"/>
        <w:rPr>
          <w:del w:id="3928" w:author="Author" w:date="2020-02-14T18:23:00Z"/>
          <w:rFonts w:ascii="Courier New" w:hAnsi="Courier New" w:cs="Courier New"/>
        </w:rPr>
      </w:pPr>
      <w:ins w:id="39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PRDTIND2 = 1-51</w:t>
      </w:r>
      <w:del w:id="39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A70651" w14:textId="77777777" w:rsidR="00F37356" w:rsidRPr="00F37356" w:rsidRDefault="00F37356" w:rsidP="00F37356">
      <w:pPr>
        <w:pStyle w:val="PlainText"/>
        <w:rPr>
          <w:del w:id="3931" w:author="Author" w:date="2020-02-14T18:23:00Z"/>
          <w:rFonts w:ascii="Courier New" w:hAnsi="Courier New" w:cs="Courier New"/>
        </w:rPr>
      </w:pPr>
      <w:del w:id="39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8D59AD5" w14:textId="77777777" w:rsidR="00461780" w:rsidRPr="00461780" w:rsidRDefault="00461780" w:rsidP="00461780">
      <w:pPr>
        <w:pStyle w:val="PlainText"/>
        <w:rPr>
          <w:ins w:id="3933" w:author="Author" w:date="2020-02-14T18:23:00Z"/>
          <w:rFonts w:ascii="Courier New" w:hAnsi="Courier New" w:cs="Courier New"/>
        </w:rPr>
      </w:pPr>
    </w:p>
    <w:p w14:paraId="65A1CA8C" w14:textId="77777777" w:rsidR="00461780" w:rsidRPr="00461780" w:rsidRDefault="00461780" w:rsidP="00461780">
      <w:pPr>
        <w:pStyle w:val="PlainText"/>
        <w:rPr>
          <w:ins w:id="3934" w:author="Author" w:date="2020-02-14T18:23:00Z"/>
          <w:rFonts w:ascii="Courier New" w:hAnsi="Courier New" w:cs="Courier New"/>
        </w:rPr>
      </w:pPr>
    </w:p>
    <w:p w14:paraId="0AE44FA7" w14:textId="77777777" w:rsidR="00461780" w:rsidRPr="00461780" w:rsidRDefault="00461780" w:rsidP="00461780">
      <w:pPr>
        <w:pStyle w:val="PlainText"/>
        <w:rPr>
          <w:ins w:id="3935" w:author="Author" w:date="2020-02-14T18:23:00Z"/>
          <w:rFonts w:ascii="Courier New" w:hAnsi="Courier New" w:cs="Courier New"/>
        </w:rPr>
      </w:pPr>
    </w:p>
    <w:p w14:paraId="75AA32E8" w14:textId="77777777" w:rsidR="00F37356" w:rsidRPr="00F37356" w:rsidRDefault="00461780" w:rsidP="00F37356">
      <w:pPr>
        <w:pStyle w:val="PlainText"/>
        <w:rPr>
          <w:del w:id="3936" w:author="Author" w:date="2020-02-14T18:23:00Z"/>
          <w:rFonts w:ascii="Courier New" w:hAnsi="Courier New" w:cs="Courier New"/>
        </w:rPr>
      </w:pPr>
      <w:ins w:id="393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39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6FD443" w14:textId="77777777" w:rsidR="00F37356" w:rsidRPr="00F37356" w:rsidRDefault="00F37356" w:rsidP="00F37356">
      <w:pPr>
        <w:pStyle w:val="PlainText"/>
        <w:rPr>
          <w:del w:id="3939" w:author="Author" w:date="2020-02-14T18:23:00Z"/>
          <w:rFonts w:ascii="Courier New" w:hAnsi="Courier New" w:cs="Courier New"/>
        </w:rPr>
      </w:pPr>
      <w:del w:id="394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D077A1" w14:textId="77777777" w:rsidR="00461780" w:rsidRPr="00461780" w:rsidRDefault="00461780" w:rsidP="00461780">
      <w:pPr>
        <w:pStyle w:val="PlainText"/>
        <w:rPr>
          <w:ins w:id="3941" w:author="Author" w:date="2020-02-14T18:23:00Z"/>
          <w:rFonts w:ascii="Courier New" w:hAnsi="Courier New" w:cs="Courier New"/>
        </w:rPr>
      </w:pPr>
    </w:p>
    <w:p w14:paraId="1F8A6403" w14:textId="77777777" w:rsidR="00461780" w:rsidRPr="00461780" w:rsidRDefault="00461780" w:rsidP="00461780">
      <w:pPr>
        <w:pStyle w:val="PlainText"/>
        <w:rPr>
          <w:ins w:id="3942" w:author="Author" w:date="2020-02-14T18:23:00Z"/>
          <w:rFonts w:ascii="Courier New" w:hAnsi="Courier New" w:cs="Courier New"/>
        </w:rPr>
      </w:pPr>
    </w:p>
    <w:p w14:paraId="662ECA0E" w14:textId="77777777" w:rsidR="00F37356" w:rsidRPr="00F37356" w:rsidRDefault="00461780" w:rsidP="00F37356">
      <w:pPr>
        <w:pStyle w:val="PlainText"/>
        <w:rPr>
          <w:del w:id="3943" w:author="Author" w:date="2020-02-14T18:23:00Z"/>
          <w:rFonts w:ascii="Courier New" w:hAnsi="Courier New" w:cs="Courier New"/>
        </w:rPr>
      </w:pPr>
      <w:ins w:id="394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Agriculture, forestry, fishing, and hunting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2B78C5" w14:textId="77777777" w:rsidR="00461780" w:rsidRPr="00461780" w:rsidRDefault="00461780" w:rsidP="00461780">
      <w:pPr>
        <w:pStyle w:val="PlainText"/>
        <w:rPr>
          <w:ins w:id="3946" w:author="Author" w:date="2020-02-14T18:23:00Z"/>
          <w:rFonts w:ascii="Courier New" w:hAnsi="Courier New" w:cs="Courier New"/>
        </w:rPr>
      </w:pPr>
    </w:p>
    <w:p w14:paraId="2C0A7260" w14:textId="77777777" w:rsidR="00F37356" w:rsidRPr="00F37356" w:rsidRDefault="00461780" w:rsidP="00F37356">
      <w:pPr>
        <w:pStyle w:val="PlainText"/>
        <w:rPr>
          <w:del w:id="3947" w:author="Author" w:date="2020-02-14T18:23:00Z"/>
          <w:rFonts w:ascii="Courier New" w:hAnsi="Courier New" w:cs="Courier New"/>
        </w:rPr>
      </w:pPr>
      <w:ins w:id="39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Mining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C4E173" w14:textId="77777777" w:rsidR="00461780" w:rsidRPr="00461780" w:rsidRDefault="00461780" w:rsidP="00461780">
      <w:pPr>
        <w:pStyle w:val="PlainText"/>
        <w:rPr>
          <w:ins w:id="3950" w:author="Author" w:date="2020-02-14T18:23:00Z"/>
          <w:rFonts w:ascii="Courier New" w:hAnsi="Courier New" w:cs="Courier New"/>
        </w:rPr>
      </w:pPr>
    </w:p>
    <w:p w14:paraId="27D286F2" w14:textId="77777777" w:rsidR="00F37356" w:rsidRPr="00F37356" w:rsidRDefault="00461780" w:rsidP="00F37356">
      <w:pPr>
        <w:pStyle w:val="PlainText"/>
        <w:rPr>
          <w:del w:id="3951" w:author="Author" w:date="2020-02-14T18:23:00Z"/>
          <w:rFonts w:ascii="Courier New" w:hAnsi="Courier New" w:cs="Courier New"/>
        </w:rPr>
      </w:pPr>
      <w:ins w:id="39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Construction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del w:id="39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09E859" w14:textId="77777777" w:rsidR="00461780" w:rsidRPr="00461780" w:rsidRDefault="00461780" w:rsidP="00461780">
      <w:pPr>
        <w:pStyle w:val="PlainText"/>
        <w:rPr>
          <w:ins w:id="3954" w:author="Author" w:date="2020-02-14T18:23:00Z"/>
          <w:rFonts w:ascii="Courier New" w:hAnsi="Courier New" w:cs="Courier New"/>
        </w:rPr>
      </w:pPr>
    </w:p>
    <w:p w14:paraId="528FC2FC" w14:textId="77777777" w:rsidR="00F37356" w:rsidRPr="00F37356" w:rsidRDefault="00461780" w:rsidP="00F37356">
      <w:pPr>
        <w:pStyle w:val="PlainText"/>
        <w:rPr>
          <w:del w:id="3955" w:author="Author" w:date="2020-02-14T18:23:00Z"/>
          <w:rFonts w:ascii="Courier New" w:hAnsi="Courier New" w:cs="Courier New"/>
        </w:rPr>
      </w:pPr>
      <w:ins w:id="39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Manufacturing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2363A4" w14:textId="77777777" w:rsidR="00461780" w:rsidRPr="00461780" w:rsidRDefault="00461780" w:rsidP="00461780">
      <w:pPr>
        <w:pStyle w:val="PlainText"/>
        <w:rPr>
          <w:ins w:id="3958" w:author="Author" w:date="2020-02-14T18:23:00Z"/>
          <w:rFonts w:ascii="Courier New" w:hAnsi="Courier New" w:cs="Courier New"/>
        </w:rPr>
      </w:pPr>
    </w:p>
    <w:p w14:paraId="70382BEA" w14:textId="77777777" w:rsidR="00F37356" w:rsidRPr="00F37356" w:rsidRDefault="00461780" w:rsidP="00F37356">
      <w:pPr>
        <w:pStyle w:val="PlainText"/>
        <w:rPr>
          <w:del w:id="3959" w:author="Author" w:date="2020-02-14T18:23:00Z"/>
          <w:rFonts w:ascii="Courier New" w:hAnsi="Courier New" w:cs="Courier New"/>
        </w:rPr>
      </w:pPr>
      <w:ins w:id="39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Wholesale and retail trade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B26517" w14:textId="77777777" w:rsidR="00461780" w:rsidRPr="00461780" w:rsidRDefault="00461780" w:rsidP="00461780">
      <w:pPr>
        <w:pStyle w:val="PlainText"/>
        <w:rPr>
          <w:ins w:id="3962" w:author="Author" w:date="2020-02-14T18:23:00Z"/>
          <w:rFonts w:ascii="Courier New" w:hAnsi="Courier New" w:cs="Courier New"/>
        </w:rPr>
      </w:pPr>
    </w:p>
    <w:p w14:paraId="35F99F34" w14:textId="77777777" w:rsidR="00F37356" w:rsidRPr="00F37356" w:rsidRDefault="00461780" w:rsidP="00F37356">
      <w:pPr>
        <w:pStyle w:val="PlainText"/>
        <w:rPr>
          <w:del w:id="3963" w:author="Author" w:date="2020-02-14T18:23:00Z"/>
          <w:rFonts w:ascii="Courier New" w:hAnsi="Courier New" w:cs="Courier New"/>
        </w:rPr>
      </w:pPr>
      <w:ins w:id="39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Transportation and utilities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     </w:t>
      </w:r>
      <w:del w:id="39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DD0D61" w14:textId="77777777" w:rsidR="00461780" w:rsidRPr="00461780" w:rsidRDefault="00461780" w:rsidP="00461780">
      <w:pPr>
        <w:pStyle w:val="PlainText"/>
        <w:rPr>
          <w:ins w:id="3966" w:author="Author" w:date="2020-02-14T18:23:00Z"/>
          <w:rFonts w:ascii="Courier New" w:hAnsi="Courier New" w:cs="Courier New"/>
        </w:rPr>
      </w:pPr>
    </w:p>
    <w:p w14:paraId="445D56A5" w14:textId="77777777" w:rsidR="00F37356" w:rsidRPr="00F37356" w:rsidRDefault="00461780" w:rsidP="00F37356">
      <w:pPr>
        <w:pStyle w:val="PlainText"/>
        <w:rPr>
          <w:del w:id="3967" w:author="Author" w:date="2020-02-14T18:23:00Z"/>
          <w:rFonts w:ascii="Courier New" w:hAnsi="Courier New" w:cs="Courier New"/>
        </w:rPr>
      </w:pPr>
      <w:ins w:id="396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Information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571CE6" w14:textId="77777777" w:rsidR="00461780" w:rsidRPr="00461780" w:rsidRDefault="00461780" w:rsidP="00461780">
      <w:pPr>
        <w:pStyle w:val="PlainText"/>
        <w:rPr>
          <w:ins w:id="3970" w:author="Author" w:date="2020-02-14T18:23:00Z"/>
          <w:rFonts w:ascii="Courier New" w:hAnsi="Courier New" w:cs="Courier New"/>
        </w:rPr>
      </w:pPr>
    </w:p>
    <w:p w14:paraId="4BD1E017" w14:textId="77777777" w:rsidR="00F37356" w:rsidRPr="00F37356" w:rsidRDefault="00461780" w:rsidP="00F37356">
      <w:pPr>
        <w:pStyle w:val="PlainText"/>
        <w:rPr>
          <w:del w:id="3971" w:author="Author" w:date="2020-02-14T18:23:00Z"/>
          <w:rFonts w:ascii="Courier New" w:hAnsi="Courier New" w:cs="Courier New"/>
        </w:rPr>
      </w:pPr>
      <w:ins w:id="397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Financial activities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FC9B83" w14:textId="77777777" w:rsidR="00461780" w:rsidRPr="00461780" w:rsidRDefault="00461780" w:rsidP="00461780">
      <w:pPr>
        <w:pStyle w:val="PlainText"/>
        <w:rPr>
          <w:ins w:id="3974" w:author="Author" w:date="2020-02-14T18:23:00Z"/>
          <w:rFonts w:ascii="Courier New" w:hAnsi="Courier New" w:cs="Courier New"/>
        </w:rPr>
      </w:pPr>
    </w:p>
    <w:p w14:paraId="4D8EBEA0" w14:textId="77777777" w:rsidR="00F37356" w:rsidRPr="00F37356" w:rsidRDefault="00461780" w:rsidP="00F37356">
      <w:pPr>
        <w:pStyle w:val="PlainText"/>
        <w:rPr>
          <w:del w:id="3975" w:author="Author" w:date="2020-02-14T18:23:00Z"/>
          <w:rFonts w:ascii="Courier New" w:hAnsi="Courier New" w:cs="Courier New"/>
        </w:rPr>
      </w:pPr>
      <w:ins w:id="397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Professional and business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E6E95F" w14:textId="77777777" w:rsidR="00461780" w:rsidRPr="00461780" w:rsidRDefault="00461780" w:rsidP="00461780">
      <w:pPr>
        <w:pStyle w:val="PlainText"/>
        <w:rPr>
          <w:ins w:id="3978" w:author="Author" w:date="2020-02-14T18:23:00Z"/>
          <w:rFonts w:ascii="Courier New" w:hAnsi="Courier New" w:cs="Courier New"/>
        </w:rPr>
      </w:pPr>
    </w:p>
    <w:p w14:paraId="7833EC05" w14:textId="77777777" w:rsidR="00F37356" w:rsidRPr="00F37356" w:rsidRDefault="00461780" w:rsidP="00F37356">
      <w:pPr>
        <w:pStyle w:val="PlainText"/>
        <w:rPr>
          <w:del w:id="3979" w:author="Author" w:date="2020-02-14T18:23:00Z"/>
          <w:rFonts w:ascii="Courier New" w:hAnsi="Courier New" w:cs="Courier New"/>
        </w:rPr>
      </w:pPr>
      <w:ins w:id="398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  <w:t>Educational and health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93DA38" w14:textId="77777777" w:rsidR="00461780" w:rsidRPr="00461780" w:rsidRDefault="00461780" w:rsidP="00461780">
      <w:pPr>
        <w:pStyle w:val="PlainText"/>
        <w:rPr>
          <w:ins w:id="3982" w:author="Author" w:date="2020-02-14T18:23:00Z"/>
          <w:rFonts w:ascii="Courier New" w:hAnsi="Courier New" w:cs="Courier New"/>
        </w:rPr>
      </w:pPr>
    </w:p>
    <w:p w14:paraId="7AF26B3B" w14:textId="77777777" w:rsidR="00F37356" w:rsidRPr="00F37356" w:rsidRDefault="00461780" w:rsidP="00F37356">
      <w:pPr>
        <w:pStyle w:val="PlainText"/>
        <w:rPr>
          <w:del w:id="3983" w:author="Author" w:date="2020-02-14T18:23:00Z"/>
          <w:rFonts w:ascii="Courier New" w:hAnsi="Courier New" w:cs="Courier New"/>
        </w:rPr>
      </w:pPr>
      <w:ins w:id="398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11</w:t>
      </w:r>
      <w:r w:rsidRPr="00461780">
        <w:rPr>
          <w:rFonts w:ascii="Courier New" w:hAnsi="Courier New" w:cs="Courier New"/>
        </w:rPr>
        <w:tab/>
        <w:t>Leisure and hospitality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278816" w14:textId="77777777" w:rsidR="00461780" w:rsidRPr="00461780" w:rsidRDefault="00461780" w:rsidP="00461780">
      <w:pPr>
        <w:pStyle w:val="PlainText"/>
        <w:rPr>
          <w:ins w:id="3986" w:author="Author" w:date="2020-02-14T18:23:00Z"/>
          <w:rFonts w:ascii="Courier New" w:hAnsi="Courier New" w:cs="Courier New"/>
        </w:rPr>
      </w:pPr>
    </w:p>
    <w:p w14:paraId="4108BA88" w14:textId="77777777" w:rsidR="00F37356" w:rsidRPr="00F37356" w:rsidRDefault="00461780" w:rsidP="00F37356">
      <w:pPr>
        <w:pStyle w:val="PlainText"/>
        <w:rPr>
          <w:del w:id="3987" w:author="Author" w:date="2020-02-14T18:23:00Z"/>
          <w:rFonts w:ascii="Courier New" w:hAnsi="Courier New" w:cs="Courier New"/>
        </w:rPr>
      </w:pPr>
      <w:ins w:id="398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12</w:t>
      </w:r>
      <w:r w:rsidRPr="00461780">
        <w:rPr>
          <w:rFonts w:ascii="Courier New" w:hAnsi="Courier New" w:cs="Courier New"/>
        </w:rPr>
        <w:tab/>
        <w:t>Other services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9C837E" w14:textId="77777777" w:rsidR="00461780" w:rsidRPr="00461780" w:rsidRDefault="00461780" w:rsidP="00461780">
      <w:pPr>
        <w:pStyle w:val="PlainText"/>
        <w:rPr>
          <w:ins w:id="3990" w:author="Author" w:date="2020-02-14T18:23:00Z"/>
          <w:rFonts w:ascii="Courier New" w:hAnsi="Courier New" w:cs="Courier New"/>
        </w:rPr>
      </w:pPr>
    </w:p>
    <w:p w14:paraId="06E8D63E" w14:textId="77777777" w:rsidR="00F37356" w:rsidRPr="00F37356" w:rsidRDefault="00461780" w:rsidP="00F37356">
      <w:pPr>
        <w:pStyle w:val="PlainText"/>
        <w:rPr>
          <w:del w:id="3991" w:author="Author" w:date="2020-02-14T18:23:00Z"/>
          <w:rFonts w:ascii="Courier New" w:hAnsi="Courier New" w:cs="Courier New"/>
        </w:rPr>
      </w:pPr>
      <w:ins w:id="399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13</w:t>
      </w:r>
      <w:r w:rsidRPr="00461780">
        <w:rPr>
          <w:rFonts w:ascii="Courier New" w:hAnsi="Courier New" w:cs="Courier New"/>
        </w:rPr>
        <w:tab/>
        <w:t>Public administration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39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6D47E5" w14:textId="77777777" w:rsidR="00461780" w:rsidRPr="00461780" w:rsidRDefault="00461780" w:rsidP="00461780">
      <w:pPr>
        <w:pStyle w:val="PlainText"/>
        <w:rPr>
          <w:ins w:id="3994" w:author="Author" w:date="2020-02-14T18:23:00Z"/>
          <w:rFonts w:ascii="Courier New" w:hAnsi="Courier New" w:cs="Courier New"/>
        </w:rPr>
      </w:pPr>
    </w:p>
    <w:p w14:paraId="2D6FAC0A" w14:textId="77777777" w:rsidR="00F37356" w:rsidRPr="00F37356" w:rsidRDefault="00461780" w:rsidP="00F37356">
      <w:pPr>
        <w:pStyle w:val="PlainText"/>
        <w:rPr>
          <w:del w:id="3995" w:author="Author" w:date="2020-02-14T18:23:00Z"/>
          <w:rFonts w:ascii="Courier New" w:hAnsi="Courier New" w:cs="Courier New"/>
        </w:rPr>
      </w:pPr>
      <w:ins w:id="399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14</w:t>
      </w:r>
      <w:r w:rsidRPr="00461780">
        <w:rPr>
          <w:rFonts w:ascii="Courier New" w:hAnsi="Courier New" w:cs="Courier New"/>
        </w:rPr>
        <w:tab/>
        <w:t>Armed Forces</w:t>
      </w:r>
      <w:del w:id="39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6C1534" w14:textId="3027D938" w:rsidR="00461780" w:rsidRPr="00461780" w:rsidRDefault="00F37356" w:rsidP="00461780">
      <w:pPr>
        <w:pStyle w:val="PlainText"/>
        <w:rPr>
          <w:ins w:id="3998" w:author="Author" w:date="2020-02-14T18:23:00Z"/>
          <w:rFonts w:ascii="Courier New" w:hAnsi="Courier New" w:cs="Courier New"/>
        </w:rPr>
      </w:pPr>
      <w:del w:id="39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762CD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BD2C69" w14:textId="77777777" w:rsidR="00F37356" w:rsidRPr="00F37356" w:rsidRDefault="00461780" w:rsidP="00F37356">
      <w:pPr>
        <w:pStyle w:val="PlainText"/>
        <w:rPr>
          <w:del w:id="400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PRMJOCC1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MAJOR OCCUPATION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01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ins w:id="4002" w:author="Author" w:date="2020-02-14T18:23:00Z">
        <w:r w:rsidRPr="00461780">
          <w:rPr>
            <w:rFonts w:ascii="Courier New" w:hAnsi="Courier New" w:cs="Courier New"/>
          </w:rPr>
          <w:t xml:space="preserve">   </w:t>
        </w:r>
        <w:r w:rsidRPr="00461780">
          <w:rPr>
            <w:rFonts w:ascii="Courier New" w:hAnsi="Courier New" w:cs="Courier New"/>
          </w:rPr>
          <w:tab/>
          <w:t xml:space="preserve">         </w:t>
        </w:r>
      </w:ins>
      <w:r w:rsidRPr="00461780">
        <w:rPr>
          <w:rFonts w:ascii="Courier New" w:hAnsi="Courier New" w:cs="Courier New"/>
        </w:rPr>
        <w:t>486 - 487</w:t>
      </w:r>
      <w:del w:id="40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A3938B" w14:textId="03C50E2B" w:rsidR="00461780" w:rsidRPr="00461780" w:rsidRDefault="00461780" w:rsidP="00461780">
      <w:pPr>
        <w:pStyle w:val="PlainText"/>
        <w:rPr>
          <w:ins w:id="4004" w:author="Author" w:date="2020-02-14T18:23:00Z"/>
          <w:rFonts w:ascii="Courier New" w:hAnsi="Courier New" w:cs="Courier New"/>
        </w:rPr>
      </w:pPr>
    </w:p>
    <w:p w14:paraId="295D991A" w14:textId="77777777" w:rsidR="00F37356" w:rsidRPr="00F37356" w:rsidRDefault="00461780" w:rsidP="00F37356">
      <w:pPr>
        <w:pStyle w:val="PlainText"/>
        <w:rPr>
          <w:del w:id="4005" w:author="Author" w:date="2020-02-14T18:23:00Z"/>
          <w:rFonts w:ascii="Courier New" w:hAnsi="Courier New" w:cs="Courier New"/>
        </w:rPr>
      </w:pPr>
      <w:ins w:id="40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 JOB 1</w:t>
      </w:r>
      <w:del w:id="40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C755F0" w14:textId="77777777" w:rsidR="00F37356" w:rsidRPr="00F37356" w:rsidRDefault="00F37356" w:rsidP="00F37356">
      <w:pPr>
        <w:pStyle w:val="PlainText"/>
        <w:rPr>
          <w:del w:id="4008" w:author="Author" w:date="2020-02-14T18:23:00Z"/>
          <w:rFonts w:ascii="Courier New" w:hAnsi="Courier New" w:cs="Courier New"/>
        </w:rPr>
      </w:pPr>
      <w:del w:id="400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6007FF" w14:textId="77777777" w:rsidR="00461780" w:rsidRPr="00461780" w:rsidRDefault="00461780" w:rsidP="00461780">
      <w:pPr>
        <w:pStyle w:val="PlainText"/>
        <w:rPr>
          <w:ins w:id="4010" w:author="Author" w:date="2020-02-14T18:23:00Z"/>
          <w:rFonts w:ascii="Courier New" w:hAnsi="Courier New" w:cs="Courier New"/>
        </w:rPr>
      </w:pPr>
    </w:p>
    <w:p w14:paraId="6D1FACEE" w14:textId="77777777" w:rsidR="00461780" w:rsidRPr="00461780" w:rsidRDefault="00461780" w:rsidP="00461780">
      <w:pPr>
        <w:pStyle w:val="PlainText"/>
        <w:rPr>
          <w:ins w:id="4011" w:author="Author" w:date="2020-02-14T18:23:00Z"/>
          <w:rFonts w:ascii="Courier New" w:hAnsi="Courier New" w:cs="Courier New"/>
        </w:rPr>
      </w:pPr>
    </w:p>
    <w:p w14:paraId="28388359" w14:textId="77777777" w:rsidR="00F37356" w:rsidRPr="00F37356" w:rsidRDefault="00461780" w:rsidP="00F37356">
      <w:pPr>
        <w:pStyle w:val="PlainText"/>
        <w:rPr>
          <w:del w:id="4012" w:author="Author" w:date="2020-02-14T18:23:00Z"/>
          <w:rFonts w:ascii="Courier New" w:hAnsi="Courier New" w:cs="Courier New"/>
        </w:rPr>
      </w:pPr>
      <w:ins w:id="401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PRDTOCC1 = 1-46</w:t>
      </w:r>
      <w:del w:id="40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13B8CA" w14:textId="77777777" w:rsidR="00F37356" w:rsidRPr="00F37356" w:rsidRDefault="00F37356" w:rsidP="00F37356">
      <w:pPr>
        <w:pStyle w:val="PlainText"/>
        <w:rPr>
          <w:del w:id="4015" w:author="Author" w:date="2020-02-14T18:23:00Z"/>
          <w:rFonts w:ascii="Courier New" w:hAnsi="Courier New" w:cs="Courier New"/>
        </w:rPr>
      </w:pPr>
      <w:del w:id="40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3A2ADB" w14:textId="77777777" w:rsidR="00461780" w:rsidRPr="00461780" w:rsidRDefault="00461780" w:rsidP="00461780">
      <w:pPr>
        <w:pStyle w:val="PlainText"/>
        <w:rPr>
          <w:ins w:id="4017" w:author="Author" w:date="2020-02-14T18:23:00Z"/>
          <w:rFonts w:ascii="Courier New" w:hAnsi="Courier New" w:cs="Courier New"/>
        </w:rPr>
      </w:pPr>
    </w:p>
    <w:p w14:paraId="198B1244" w14:textId="77777777" w:rsidR="00461780" w:rsidRPr="00461780" w:rsidRDefault="00461780" w:rsidP="00461780">
      <w:pPr>
        <w:pStyle w:val="PlainText"/>
        <w:rPr>
          <w:ins w:id="4018" w:author="Author" w:date="2020-02-14T18:23:00Z"/>
          <w:rFonts w:ascii="Courier New" w:hAnsi="Courier New" w:cs="Courier New"/>
        </w:rPr>
      </w:pPr>
    </w:p>
    <w:p w14:paraId="5EA4CD7C" w14:textId="77777777" w:rsidR="00F37356" w:rsidRPr="00F37356" w:rsidRDefault="00461780" w:rsidP="00F37356">
      <w:pPr>
        <w:pStyle w:val="PlainText"/>
        <w:rPr>
          <w:del w:id="4019" w:author="Author" w:date="2020-02-14T18:23:00Z"/>
          <w:rFonts w:ascii="Courier New" w:hAnsi="Courier New" w:cs="Courier New"/>
        </w:rPr>
      </w:pPr>
      <w:ins w:id="402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0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6BFF69" w14:textId="77777777" w:rsidR="00F37356" w:rsidRPr="00F37356" w:rsidRDefault="00F37356" w:rsidP="00F37356">
      <w:pPr>
        <w:pStyle w:val="PlainText"/>
        <w:rPr>
          <w:del w:id="4022" w:author="Author" w:date="2020-02-14T18:23:00Z"/>
          <w:rFonts w:ascii="Courier New" w:hAnsi="Courier New" w:cs="Courier New"/>
        </w:rPr>
      </w:pPr>
      <w:del w:id="40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748742D" w14:textId="77777777" w:rsidR="00461780" w:rsidRPr="00461780" w:rsidRDefault="00461780" w:rsidP="00461780">
      <w:pPr>
        <w:pStyle w:val="PlainText"/>
        <w:rPr>
          <w:ins w:id="4024" w:author="Author" w:date="2020-02-14T18:23:00Z"/>
          <w:rFonts w:ascii="Courier New" w:hAnsi="Courier New" w:cs="Courier New"/>
        </w:rPr>
      </w:pPr>
    </w:p>
    <w:p w14:paraId="019DA20A" w14:textId="77777777" w:rsidR="00461780" w:rsidRPr="00461780" w:rsidRDefault="00461780" w:rsidP="00461780">
      <w:pPr>
        <w:pStyle w:val="PlainText"/>
        <w:rPr>
          <w:ins w:id="4025" w:author="Author" w:date="2020-02-14T18:23:00Z"/>
          <w:rFonts w:ascii="Courier New" w:hAnsi="Courier New" w:cs="Courier New"/>
        </w:rPr>
      </w:pPr>
    </w:p>
    <w:p w14:paraId="11325888" w14:textId="77777777" w:rsidR="00F37356" w:rsidRPr="00F37356" w:rsidRDefault="00461780" w:rsidP="00F37356">
      <w:pPr>
        <w:pStyle w:val="PlainText"/>
        <w:rPr>
          <w:del w:id="4026" w:author="Author" w:date="2020-02-14T18:23:00Z"/>
          <w:rFonts w:ascii="Courier New" w:hAnsi="Courier New" w:cs="Courier New"/>
        </w:rPr>
      </w:pPr>
      <w:ins w:id="40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Management, business, and financial occupations</w:t>
      </w:r>
      <w:r w:rsidRPr="00461780">
        <w:rPr>
          <w:rFonts w:ascii="Courier New" w:hAnsi="Courier New" w:cs="Courier New"/>
        </w:rPr>
        <w:tab/>
      </w:r>
      <w:del w:id="40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5E1C3F" w14:textId="77777777" w:rsidR="00461780" w:rsidRPr="00461780" w:rsidRDefault="00461780" w:rsidP="00461780">
      <w:pPr>
        <w:pStyle w:val="PlainText"/>
        <w:rPr>
          <w:ins w:id="4029" w:author="Author" w:date="2020-02-14T18:23:00Z"/>
          <w:rFonts w:ascii="Courier New" w:hAnsi="Courier New" w:cs="Courier New"/>
        </w:rPr>
      </w:pPr>
    </w:p>
    <w:p w14:paraId="537B16C6" w14:textId="77777777" w:rsidR="00F37356" w:rsidRPr="00F37356" w:rsidRDefault="00461780" w:rsidP="00F37356">
      <w:pPr>
        <w:pStyle w:val="PlainText"/>
        <w:rPr>
          <w:del w:id="4030" w:author="Author" w:date="2020-02-14T18:23:00Z"/>
          <w:rFonts w:ascii="Courier New" w:hAnsi="Courier New" w:cs="Courier New"/>
        </w:rPr>
      </w:pPr>
      <w:ins w:id="40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Professional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6E62B9" w14:textId="77777777" w:rsidR="00461780" w:rsidRPr="00461780" w:rsidRDefault="00461780" w:rsidP="00461780">
      <w:pPr>
        <w:pStyle w:val="PlainText"/>
        <w:rPr>
          <w:ins w:id="4033" w:author="Author" w:date="2020-02-14T18:23:00Z"/>
          <w:rFonts w:ascii="Courier New" w:hAnsi="Courier New" w:cs="Courier New"/>
        </w:rPr>
      </w:pPr>
    </w:p>
    <w:p w14:paraId="34257AB4" w14:textId="77777777" w:rsidR="00F37356" w:rsidRPr="00F37356" w:rsidRDefault="00461780" w:rsidP="00F37356">
      <w:pPr>
        <w:pStyle w:val="PlainText"/>
        <w:rPr>
          <w:del w:id="4034" w:author="Author" w:date="2020-02-14T18:23:00Z"/>
          <w:rFonts w:ascii="Courier New" w:hAnsi="Courier New" w:cs="Courier New"/>
        </w:rPr>
      </w:pPr>
      <w:ins w:id="40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CE1D45" w14:textId="77777777" w:rsidR="00461780" w:rsidRPr="00461780" w:rsidRDefault="00461780" w:rsidP="00461780">
      <w:pPr>
        <w:pStyle w:val="PlainText"/>
        <w:rPr>
          <w:ins w:id="4037" w:author="Author" w:date="2020-02-14T18:23:00Z"/>
          <w:rFonts w:ascii="Courier New" w:hAnsi="Courier New" w:cs="Courier New"/>
        </w:rPr>
      </w:pPr>
    </w:p>
    <w:p w14:paraId="1CE11DE4" w14:textId="77777777" w:rsidR="00F37356" w:rsidRPr="00F37356" w:rsidRDefault="00461780" w:rsidP="00F37356">
      <w:pPr>
        <w:pStyle w:val="PlainText"/>
        <w:rPr>
          <w:del w:id="4038" w:author="Author" w:date="2020-02-14T18:23:00Z"/>
          <w:rFonts w:ascii="Courier New" w:hAnsi="Courier New" w:cs="Courier New"/>
        </w:rPr>
      </w:pPr>
      <w:ins w:id="403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Sales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45E240" w14:textId="77777777" w:rsidR="00461780" w:rsidRPr="00461780" w:rsidRDefault="00461780" w:rsidP="00461780">
      <w:pPr>
        <w:pStyle w:val="PlainText"/>
        <w:rPr>
          <w:ins w:id="4041" w:author="Author" w:date="2020-02-14T18:23:00Z"/>
          <w:rFonts w:ascii="Courier New" w:hAnsi="Courier New" w:cs="Courier New"/>
        </w:rPr>
      </w:pPr>
    </w:p>
    <w:p w14:paraId="034466C9" w14:textId="77777777" w:rsidR="00F37356" w:rsidRPr="00F37356" w:rsidRDefault="00461780" w:rsidP="00F37356">
      <w:pPr>
        <w:pStyle w:val="PlainText"/>
        <w:rPr>
          <w:del w:id="4042" w:author="Author" w:date="2020-02-14T18:23:00Z"/>
          <w:rFonts w:ascii="Courier New" w:hAnsi="Courier New" w:cs="Courier New"/>
        </w:rPr>
      </w:pPr>
      <w:ins w:id="40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Office and administrative support occupations</w:t>
      </w:r>
      <w:r w:rsidRPr="00461780">
        <w:rPr>
          <w:rFonts w:ascii="Courier New" w:hAnsi="Courier New" w:cs="Courier New"/>
        </w:rPr>
        <w:tab/>
      </w:r>
      <w:del w:id="40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05B559" w14:textId="7227CDE9" w:rsidR="00461780" w:rsidRPr="00461780" w:rsidRDefault="00F37356" w:rsidP="00461780">
      <w:pPr>
        <w:pStyle w:val="PlainText"/>
        <w:rPr>
          <w:ins w:id="4045" w:author="Author" w:date="2020-02-14T18:23:00Z"/>
          <w:rFonts w:ascii="Courier New" w:hAnsi="Courier New" w:cs="Courier New"/>
        </w:rPr>
      </w:pPr>
      <w:del w:id="4046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7C1359E1" w14:textId="77777777" w:rsidR="00F37356" w:rsidRPr="00F37356" w:rsidRDefault="00461780" w:rsidP="00F37356">
      <w:pPr>
        <w:pStyle w:val="PlainText"/>
        <w:rPr>
          <w:del w:id="4047" w:author="Author" w:date="2020-02-14T18:23:00Z"/>
          <w:rFonts w:ascii="Courier New" w:hAnsi="Courier New" w:cs="Courier New"/>
        </w:rPr>
      </w:pPr>
      <w:ins w:id="4048" w:author="Author" w:date="2020-02-14T18:23:00Z">
        <w:r w:rsidRPr="00461780">
          <w:rPr>
            <w:rFonts w:ascii="Courier New" w:hAnsi="Courier New" w:cs="Courier New"/>
          </w:rPr>
          <w:lastRenderedPageBreak/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Farming, fishing, and forestry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0AFA29" w14:textId="77777777" w:rsidR="00461780" w:rsidRPr="00461780" w:rsidRDefault="00461780" w:rsidP="00461780">
      <w:pPr>
        <w:pStyle w:val="PlainText"/>
        <w:rPr>
          <w:ins w:id="4050" w:author="Author" w:date="2020-02-14T18:23:00Z"/>
          <w:rFonts w:ascii="Courier New" w:hAnsi="Courier New" w:cs="Courier New"/>
        </w:rPr>
      </w:pPr>
    </w:p>
    <w:p w14:paraId="0D6C15C9" w14:textId="77777777" w:rsidR="00F37356" w:rsidRPr="00F37356" w:rsidRDefault="00461780" w:rsidP="00F37356">
      <w:pPr>
        <w:pStyle w:val="PlainText"/>
        <w:rPr>
          <w:del w:id="4051" w:author="Author" w:date="2020-02-14T18:23:00Z"/>
          <w:rFonts w:ascii="Courier New" w:hAnsi="Courier New" w:cs="Courier New"/>
        </w:rPr>
      </w:pPr>
      <w:ins w:id="40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Construction and extraction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2BE723" w14:textId="77777777" w:rsidR="00461780" w:rsidRPr="00461780" w:rsidRDefault="00461780" w:rsidP="00461780">
      <w:pPr>
        <w:pStyle w:val="PlainText"/>
        <w:rPr>
          <w:ins w:id="4054" w:author="Author" w:date="2020-02-14T18:23:00Z"/>
          <w:rFonts w:ascii="Courier New" w:hAnsi="Courier New" w:cs="Courier New"/>
        </w:rPr>
      </w:pPr>
    </w:p>
    <w:p w14:paraId="068C7C0A" w14:textId="77777777" w:rsidR="00F37356" w:rsidRPr="00F37356" w:rsidRDefault="00461780" w:rsidP="00F37356">
      <w:pPr>
        <w:pStyle w:val="PlainText"/>
        <w:rPr>
          <w:del w:id="4055" w:author="Author" w:date="2020-02-14T18:23:00Z"/>
          <w:rFonts w:ascii="Courier New" w:hAnsi="Courier New" w:cs="Courier New"/>
        </w:rPr>
      </w:pPr>
      <w:ins w:id="40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Installation, maintenance, and repair occupations</w:t>
      </w:r>
      <w:r w:rsidRPr="00461780">
        <w:rPr>
          <w:rFonts w:ascii="Courier New" w:hAnsi="Courier New" w:cs="Courier New"/>
        </w:rPr>
        <w:tab/>
      </w:r>
      <w:del w:id="40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4F0774" w14:textId="77777777" w:rsidR="00461780" w:rsidRPr="00461780" w:rsidRDefault="00461780" w:rsidP="00461780">
      <w:pPr>
        <w:pStyle w:val="PlainText"/>
        <w:rPr>
          <w:ins w:id="4058" w:author="Author" w:date="2020-02-14T18:23:00Z"/>
          <w:rFonts w:ascii="Courier New" w:hAnsi="Courier New" w:cs="Courier New"/>
        </w:rPr>
      </w:pPr>
    </w:p>
    <w:p w14:paraId="567F5210" w14:textId="77777777" w:rsidR="00F37356" w:rsidRPr="00F37356" w:rsidRDefault="00461780" w:rsidP="00F37356">
      <w:pPr>
        <w:pStyle w:val="PlainText"/>
        <w:rPr>
          <w:del w:id="4059" w:author="Author" w:date="2020-02-14T18:23:00Z"/>
          <w:rFonts w:ascii="Courier New" w:hAnsi="Courier New" w:cs="Courier New"/>
        </w:rPr>
      </w:pPr>
      <w:ins w:id="40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Production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DDA988" w14:textId="77777777" w:rsidR="00461780" w:rsidRPr="00461780" w:rsidRDefault="00461780" w:rsidP="00461780">
      <w:pPr>
        <w:pStyle w:val="PlainText"/>
        <w:rPr>
          <w:ins w:id="4062" w:author="Author" w:date="2020-02-14T18:23:00Z"/>
          <w:rFonts w:ascii="Courier New" w:hAnsi="Courier New" w:cs="Courier New"/>
        </w:rPr>
      </w:pPr>
    </w:p>
    <w:p w14:paraId="6D7C261F" w14:textId="77777777" w:rsidR="00F37356" w:rsidRPr="00F37356" w:rsidRDefault="00461780" w:rsidP="00F37356">
      <w:pPr>
        <w:pStyle w:val="PlainText"/>
        <w:rPr>
          <w:del w:id="4063" w:author="Author" w:date="2020-02-14T18:23:00Z"/>
          <w:rFonts w:ascii="Courier New" w:hAnsi="Courier New" w:cs="Courier New"/>
        </w:rPr>
      </w:pPr>
      <w:ins w:id="406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  <w:t>Transportation and material moving occupations</w:t>
      </w:r>
      <w:r w:rsidRPr="00461780">
        <w:rPr>
          <w:rFonts w:ascii="Courier New" w:hAnsi="Courier New" w:cs="Courier New"/>
        </w:rPr>
        <w:tab/>
      </w:r>
      <w:del w:id="40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BDAFAF" w14:textId="77777777" w:rsidR="00461780" w:rsidRPr="00461780" w:rsidRDefault="00461780" w:rsidP="00461780">
      <w:pPr>
        <w:pStyle w:val="PlainText"/>
        <w:rPr>
          <w:ins w:id="4066" w:author="Author" w:date="2020-02-14T18:23:00Z"/>
          <w:rFonts w:ascii="Courier New" w:hAnsi="Courier New" w:cs="Courier New"/>
        </w:rPr>
      </w:pPr>
    </w:p>
    <w:p w14:paraId="4ECF6C32" w14:textId="77777777" w:rsidR="00F37356" w:rsidRPr="00F37356" w:rsidRDefault="00461780" w:rsidP="00F37356">
      <w:pPr>
        <w:pStyle w:val="PlainText"/>
        <w:rPr>
          <w:del w:id="4067" w:author="Author" w:date="2020-02-14T18:23:00Z"/>
          <w:rFonts w:ascii="Courier New" w:hAnsi="Courier New" w:cs="Courier New"/>
        </w:rPr>
      </w:pPr>
      <w:ins w:id="406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11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del w:id="40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0987FF" w14:textId="06769A9A" w:rsidR="00461780" w:rsidRPr="00461780" w:rsidRDefault="00F37356" w:rsidP="00461780">
      <w:pPr>
        <w:pStyle w:val="PlainText"/>
        <w:rPr>
          <w:ins w:id="4070" w:author="Author" w:date="2020-02-14T18:23:00Z"/>
          <w:rFonts w:ascii="Courier New" w:hAnsi="Courier New" w:cs="Courier New"/>
        </w:rPr>
      </w:pPr>
      <w:del w:id="40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B2F6B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E26E509" w14:textId="77777777" w:rsidR="00F37356" w:rsidRPr="00F37356" w:rsidRDefault="00461780" w:rsidP="00F37356">
      <w:pPr>
        <w:pStyle w:val="PlainText"/>
        <w:rPr>
          <w:del w:id="40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PRMJOCC2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MAJOR OCCUPATION RECODE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07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4074" w:author="Author" w:date="2020-02-14T18:23:00Z">
        <w:r w:rsidRPr="00461780">
          <w:rPr>
            <w:rFonts w:ascii="Courier New" w:hAnsi="Courier New" w:cs="Courier New"/>
          </w:rPr>
          <w:t xml:space="preserve">         </w:t>
        </w:r>
      </w:ins>
      <w:r w:rsidRPr="00461780">
        <w:rPr>
          <w:rFonts w:ascii="Courier New" w:hAnsi="Courier New" w:cs="Courier New"/>
        </w:rPr>
        <w:t>488 - 489</w:t>
      </w:r>
      <w:del w:id="40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AE887E" w14:textId="0F15B0A8" w:rsidR="00461780" w:rsidRPr="00461780" w:rsidRDefault="00461780" w:rsidP="00461780">
      <w:pPr>
        <w:pStyle w:val="PlainText"/>
        <w:rPr>
          <w:ins w:id="4076" w:author="Author" w:date="2020-02-14T18:23:00Z"/>
          <w:rFonts w:ascii="Courier New" w:hAnsi="Courier New" w:cs="Courier New"/>
        </w:rPr>
      </w:pPr>
    </w:p>
    <w:p w14:paraId="452D7977" w14:textId="77777777" w:rsidR="00F37356" w:rsidRPr="00F37356" w:rsidRDefault="00461780" w:rsidP="00F37356">
      <w:pPr>
        <w:pStyle w:val="PlainText"/>
        <w:rPr>
          <w:del w:id="4077" w:author="Author" w:date="2020-02-14T18:23:00Z"/>
          <w:rFonts w:ascii="Courier New" w:hAnsi="Courier New" w:cs="Courier New"/>
        </w:rPr>
      </w:pPr>
      <w:ins w:id="407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 JOB 2</w:t>
      </w:r>
      <w:del w:id="40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9992FC" w14:textId="77777777" w:rsidR="00F37356" w:rsidRPr="00F37356" w:rsidRDefault="00F37356" w:rsidP="00F37356">
      <w:pPr>
        <w:pStyle w:val="PlainText"/>
        <w:rPr>
          <w:del w:id="4080" w:author="Author" w:date="2020-02-14T18:23:00Z"/>
          <w:rFonts w:ascii="Courier New" w:hAnsi="Courier New" w:cs="Courier New"/>
        </w:rPr>
      </w:pPr>
      <w:del w:id="40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B71959" w14:textId="77777777" w:rsidR="00461780" w:rsidRPr="00461780" w:rsidRDefault="00461780" w:rsidP="00461780">
      <w:pPr>
        <w:pStyle w:val="PlainText"/>
        <w:rPr>
          <w:ins w:id="4082" w:author="Author" w:date="2020-02-14T18:23:00Z"/>
          <w:rFonts w:ascii="Courier New" w:hAnsi="Courier New" w:cs="Courier New"/>
        </w:rPr>
      </w:pPr>
    </w:p>
    <w:p w14:paraId="5554416C" w14:textId="77777777" w:rsidR="00461780" w:rsidRPr="00461780" w:rsidRDefault="00461780" w:rsidP="00461780">
      <w:pPr>
        <w:pStyle w:val="PlainText"/>
        <w:rPr>
          <w:ins w:id="4083" w:author="Author" w:date="2020-02-14T18:23:00Z"/>
          <w:rFonts w:ascii="Courier New" w:hAnsi="Courier New" w:cs="Courier New"/>
        </w:rPr>
      </w:pPr>
    </w:p>
    <w:p w14:paraId="2AA8B5B3" w14:textId="77777777" w:rsidR="00F37356" w:rsidRPr="00F37356" w:rsidRDefault="00461780" w:rsidP="00F37356">
      <w:pPr>
        <w:pStyle w:val="PlainText"/>
        <w:rPr>
          <w:del w:id="4084" w:author="Author" w:date="2020-02-14T18:23:00Z"/>
          <w:rFonts w:ascii="Courier New" w:hAnsi="Courier New" w:cs="Courier New"/>
        </w:rPr>
      </w:pPr>
      <w:ins w:id="40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PRDTOCC2 = 1-46</w:t>
      </w:r>
      <w:del w:id="40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4F5A16" w14:textId="77777777" w:rsidR="00F37356" w:rsidRPr="00F37356" w:rsidRDefault="00F37356" w:rsidP="00F37356">
      <w:pPr>
        <w:pStyle w:val="PlainText"/>
        <w:rPr>
          <w:del w:id="4087" w:author="Author" w:date="2020-02-14T18:23:00Z"/>
          <w:rFonts w:ascii="Courier New" w:hAnsi="Courier New" w:cs="Courier New"/>
        </w:rPr>
      </w:pPr>
      <w:del w:id="408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5EC120" w14:textId="77777777" w:rsidR="00461780" w:rsidRPr="00461780" w:rsidRDefault="00461780" w:rsidP="00461780">
      <w:pPr>
        <w:pStyle w:val="PlainText"/>
        <w:rPr>
          <w:ins w:id="4089" w:author="Author" w:date="2020-02-14T18:23:00Z"/>
          <w:rFonts w:ascii="Courier New" w:hAnsi="Courier New" w:cs="Courier New"/>
        </w:rPr>
      </w:pPr>
    </w:p>
    <w:p w14:paraId="7A23A9E2" w14:textId="77777777" w:rsidR="00461780" w:rsidRPr="00461780" w:rsidRDefault="00461780" w:rsidP="00461780">
      <w:pPr>
        <w:pStyle w:val="PlainText"/>
        <w:rPr>
          <w:ins w:id="4090" w:author="Author" w:date="2020-02-14T18:23:00Z"/>
          <w:rFonts w:ascii="Courier New" w:hAnsi="Courier New" w:cs="Courier New"/>
        </w:rPr>
      </w:pPr>
    </w:p>
    <w:p w14:paraId="45394B52" w14:textId="77777777" w:rsidR="00461780" w:rsidRPr="00461780" w:rsidRDefault="00461780" w:rsidP="00461780">
      <w:pPr>
        <w:pStyle w:val="PlainText"/>
        <w:rPr>
          <w:ins w:id="4091" w:author="Author" w:date="2020-02-14T18:23:00Z"/>
          <w:rFonts w:ascii="Courier New" w:hAnsi="Courier New" w:cs="Courier New"/>
        </w:rPr>
      </w:pPr>
    </w:p>
    <w:p w14:paraId="420B6B52" w14:textId="77777777" w:rsidR="00461780" w:rsidRPr="00461780" w:rsidRDefault="00461780" w:rsidP="00461780">
      <w:pPr>
        <w:pStyle w:val="PlainText"/>
        <w:rPr>
          <w:ins w:id="4092" w:author="Author" w:date="2020-02-14T18:23:00Z"/>
          <w:rFonts w:ascii="Courier New" w:hAnsi="Courier New" w:cs="Courier New"/>
        </w:rPr>
      </w:pPr>
    </w:p>
    <w:p w14:paraId="703FD176" w14:textId="77777777" w:rsidR="00F37356" w:rsidRPr="00F37356" w:rsidRDefault="00461780" w:rsidP="00F37356">
      <w:pPr>
        <w:pStyle w:val="PlainText"/>
        <w:rPr>
          <w:del w:id="4093" w:author="Author" w:date="2020-02-14T18:23:00Z"/>
          <w:rFonts w:ascii="Courier New" w:hAnsi="Courier New" w:cs="Courier New"/>
        </w:rPr>
      </w:pPr>
      <w:ins w:id="409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0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53830B" w14:textId="77777777" w:rsidR="00F37356" w:rsidRPr="00F37356" w:rsidRDefault="00F37356" w:rsidP="00F37356">
      <w:pPr>
        <w:pStyle w:val="PlainText"/>
        <w:rPr>
          <w:del w:id="4096" w:author="Author" w:date="2020-02-14T18:23:00Z"/>
          <w:rFonts w:ascii="Courier New" w:hAnsi="Courier New" w:cs="Courier New"/>
        </w:rPr>
      </w:pPr>
      <w:del w:id="40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20FD28" w14:textId="77777777" w:rsidR="00461780" w:rsidRPr="00461780" w:rsidRDefault="00461780" w:rsidP="00461780">
      <w:pPr>
        <w:pStyle w:val="PlainText"/>
        <w:rPr>
          <w:ins w:id="4098" w:author="Author" w:date="2020-02-14T18:23:00Z"/>
          <w:rFonts w:ascii="Courier New" w:hAnsi="Courier New" w:cs="Courier New"/>
        </w:rPr>
      </w:pPr>
    </w:p>
    <w:p w14:paraId="4B9CD59A" w14:textId="77777777" w:rsidR="00461780" w:rsidRPr="00461780" w:rsidRDefault="00461780" w:rsidP="00461780">
      <w:pPr>
        <w:pStyle w:val="PlainText"/>
        <w:rPr>
          <w:ins w:id="4099" w:author="Author" w:date="2020-02-14T18:23:00Z"/>
          <w:rFonts w:ascii="Courier New" w:hAnsi="Courier New" w:cs="Courier New"/>
        </w:rPr>
      </w:pPr>
    </w:p>
    <w:p w14:paraId="2DD71B7B" w14:textId="77777777" w:rsidR="00F37356" w:rsidRPr="00F37356" w:rsidRDefault="00461780" w:rsidP="00F37356">
      <w:pPr>
        <w:pStyle w:val="PlainText"/>
        <w:rPr>
          <w:del w:id="4100" w:author="Author" w:date="2020-02-14T18:23:00Z"/>
          <w:rFonts w:ascii="Courier New" w:hAnsi="Courier New" w:cs="Courier New"/>
        </w:rPr>
      </w:pPr>
      <w:ins w:id="410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Management, business, and financial occupations</w:t>
      </w:r>
      <w:r w:rsidRPr="00461780">
        <w:rPr>
          <w:rFonts w:ascii="Courier New" w:hAnsi="Courier New" w:cs="Courier New"/>
        </w:rPr>
        <w:tab/>
      </w:r>
      <w:del w:id="41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BB4844" w14:textId="77777777" w:rsidR="00461780" w:rsidRPr="00461780" w:rsidRDefault="00461780" w:rsidP="00461780">
      <w:pPr>
        <w:pStyle w:val="PlainText"/>
        <w:rPr>
          <w:ins w:id="4103" w:author="Author" w:date="2020-02-14T18:23:00Z"/>
          <w:rFonts w:ascii="Courier New" w:hAnsi="Courier New" w:cs="Courier New"/>
        </w:rPr>
      </w:pPr>
    </w:p>
    <w:p w14:paraId="30461966" w14:textId="77777777" w:rsidR="00F37356" w:rsidRPr="00F37356" w:rsidRDefault="00461780" w:rsidP="00F37356">
      <w:pPr>
        <w:pStyle w:val="PlainText"/>
        <w:rPr>
          <w:del w:id="4104" w:author="Author" w:date="2020-02-14T18:23:00Z"/>
          <w:rFonts w:ascii="Courier New" w:hAnsi="Courier New" w:cs="Courier New"/>
        </w:rPr>
      </w:pPr>
      <w:ins w:id="410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Professional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D031F1" w14:textId="77777777" w:rsidR="00461780" w:rsidRPr="00461780" w:rsidRDefault="00461780" w:rsidP="00461780">
      <w:pPr>
        <w:pStyle w:val="PlainText"/>
        <w:rPr>
          <w:ins w:id="4107" w:author="Author" w:date="2020-02-14T18:23:00Z"/>
          <w:rFonts w:ascii="Courier New" w:hAnsi="Courier New" w:cs="Courier New"/>
        </w:rPr>
      </w:pPr>
    </w:p>
    <w:p w14:paraId="0C491E1F" w14:textId="77777777" w:rsidR="00F37356" w:rsidRPr="00F37356" w:rsidRDefault="00461780" w:rsidP="00F37356">
      <w:pPr>
        <w:pStyle w:val="PlainText"/>
        <w:rPr>
          <w:del w:id="4108" w:author="Author" w:date="2020-02-14T18:23:00Z"/>
          <w:rFonts w:ascii="Courier New" w:hAnsi="Courier New" w:cs="Courier New"/>
        </w:rPr>
      </w:pPr>
      <w:ins w:id="41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18D135" w14:textId="77777777" w:rsidR="00461780" w:rsidRPr="00461780" w:rsidRDefault="00461780" w:rsidP="00461780">
      <w:pPr>
        <w:pStyle w:val="PlainText"/>
        <w:rPr>
          <w:ins w:id="4111" w:author="Author" w:date="2020-02-14T18:23:00Z"/>
          <w:rFonts w:ascii="Courier New" w:hAnsi="Courier New" w:cs="Courier New"/>
        </w:rPr>
      </w:pPr>
    </w:p>
    <w:p w14:paraId="6C154A59" w14:textId="77777777" w:rsidR="00F37356" w:rsidRPr="00F37356" w:rsidRDefault="00461780" w:rsidP="00F37356">
      <w:pPr>
        <w:pStyle w:val="PlainText"/>
        <w:rPr>
          <w:del w:id="4112" w:author="Author" w:date="2020-02-14T18:23:00Z"/>
          <w:rFonts w:ascii="Courier New" w:hAnsi="Courier New" w:cs="Courier New"/>
        </w:rPr>
      </w:pPr>
      <w:ins w:id="411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Sales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1E8BE3" w14:textId="77777777" w:rsidR="00461780" w:rsidRPr="00461780" w:rsidRDefault="00461780" w:rsidP="00461780">
      <w:pPr>
        <w:pStyle w:val="PlainText"/>
        <w:rPr>
          <w:ins w:id="4115" w:author="Author" w:date="2020-02-14T18:23:00Z"/>
          <w:rFonts w:ascii="Courier New" w:hAnsi="Courier New" w:cs="Courier New"/>
        </w:rPr>
      </w:pPr>
    </w:p>
    <w:p w14:paraId="07D2364A" w14:textId="77777777" w:rsidR="00F37356" w:rsidRPr="00F37356" w:rsidRDefault="00461780" w:rsidP="00F37356">
      <w:pPr>
        <w:pStyle w:val="PlainText"/>
        <w:rPr>
          <w:del w:id="4116" w:author="Author" w:date="2020-02-14T18:23:00Z"/>
          <w:rFonts w:ascii="Courier New" w:hAnsi="Courier New" w:cs="Courier New"/>
        </w:rPr>
      </w:pPr>
      <w:ins w:id="411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Office and administrative support occupations</w:t>
      </w:r>
      <w:r w:rsidRPr="00461780">
        <w:rPr>
          <w:rFonts w:ascii="Courier New" w:hAnsi="Courier New" w:cs="Courier New"/>
        </w:rPr>
        <w:tab/>
      </w:r>
      <w:del w:id="41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E94EB1" w14:textId="26797566" w:rsidR="00461780" w:rsidRPr="00461780" w:rsidRDefault="00F37356" w:rsidP="00461780">
      <w:pPr>
        <w:pStyle w:val="PlainText"/>
        <w:rPr>
          <w:ins w:id="4119" w:author="Author" w:date="2020-02-14T18:23:00Z"/>
          <w:rFonts w:ascii="Courier New" w:hAnsi="Courier New" w:cs="Courier New"/>
        </w:rPr>
      </w:pPr>
      <w:del w:id="4120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1C998C98" w14:textId="77777777" w:rsidR="00F37356" w:rsidRPr="00F37356" w:rsidRDefault="00461780" w:rsidP="00F37356">
      <w:pPr>
        <w:pStyle w:val="PlainText"/>
        <w:rPr>
          <w:del w:id="4121" w:author="Author" w:date="2020-02-14T18:23:00Z"/>
          <w:rFonts w:ascii="Courier New" w:hAnsi="Courier New" w:cs="Courier New"/>
        </w:rPr>
      </w:pPr>
      <w:ins w:id="4122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Farming, fishing, and forestry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7CC439" w14:textId="77777777" w:rsidR="00461780" w:rsidRPr="00461780" w:rsidRDefault="00461780" w:rsidP="00461780">
      <w:pPr>
        <w:pStyle w:val="PlainText"/>
        <w:rPr>
          <w:ins w:id="4124" w:author="Author" w:date="2020-02-14T18:23:00Z"/>
          <w:rFonts w:ascii="Courier New" w:hAnsi="Courier New" w:cs="Courier New"/>
        </w:rPr>
      </w:pPr>
    </w:p>
    <w:p w14:paraId="49B36215" w14:textId="77777777" w:rsidR="00F37356" w:rsidRPr="00F37356" w:rsidRDefault="00461780" w:rsidP="00F37356">
      <w:pPr>
        <w:pStyle w:val="PlainText"/>
        <w:rPr>
          <w:del w:id="4125" w:author="Author" w:date="2020-02-14T18:23:00Z"/>
          <w:rFonts w:ascii="Courier New" w:hAnsi="Courier New" w:cs="Courier New"/>
        </w:rPr>
      </w:pPr>
      <w:ins w:id="412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Construction and extraction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80BC6F" w14:textId="77777777" w:rsidR="00461780" w:rsidRPr="00461780" w:rsidRDefault="00461780" w:rsidP="00461780">
      <w:pPr>
        <w:pStyle w:val="PlainText"/>
        <w:rPr>
          <w:ins w:id="4128" w:author="Author" w:date="2020-02-14T18:23:00Z"/>
          <w:rFonts w:ascii="Courier New" w:hAnsi="Courier New" w:cs="Courier New"/>
        </w:rPr>
      </w:pPr>
    </w:p>
    <w:p w14:paraId="01C6A8AF" w14:textId="77777777" w:rsidR="00F37356" w:rsidRPr="00F37356" w:rsidRDefault="00461780" w:rsidP="00F37356">
      <w:pPr>
        <w:pStyle w:val="PlainText"/>
        <w:rPr>
          <w:del w:id="4129" w:author="Author" w:date="2020-02-14T18:23:00Z"/>
          <w:rFonts w:ascii="Courier New" w:hAnsi="Courier New" w:cs="Courier New"/>
        </w:rPr>
      </w:pPr>
      <w:ins w:id="41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Installation, maintenance, and repair occupations</w:t>
      </w:r>
      <w:r w:rsidRPr="00461780">
        <w:rPr>
          <w:rFonts w:ascii="Courier New" w:hAnsi="Courier New" w:cs="Courier New"/>
        </w:rPr>
        <w:tab/>
      </w:r>
      <w:del w:id="41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BC9E696" w14:textId="77777777" w:rsidR="00461780" w:rsidRPr="00461780" w:rsidRDefault="00461780" w:rsidP="00461780">
      <w:pPr>
        <w:pStyle w:val="PlainText"/>
        <w:rPr>
          <w:ins w:id="4132" w:author="Author" w:date="2020-02-14T18:23:00Z"/>
          <w:rFonts w:ascii="Courier New" w:hAnsi="Courier New" w:cs="Courier New"/>
        </w:rPr>
      </w:pPr>
    </w:p>
    <w:p w14:paraId="3D41E803" w14:textId="77777777" w:rsidR="00F37356" w:rsidRPr="00F37356" w:rsidRDefault="00461780" w:rsidP="00F37356">
      <w:pPr>
        <w:pStyle w:val="PlainText"/>
        <w:rPr>
          <w:del w:id="4133" w:author="Author" w:date="2020-02-14T18:23:00Z"/>
          <w:rFonts w:ascii="Courier New" w:hAnsi="Courier New" w:cs="Courier New"/>
        </w:rPr>
      </w:pPr>
      <w:ins w:id="41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Production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9FD07F" w14:textId="77777777" w:rsidR="00461780" w:rsidRPr="00461780" w:rsidRDefault="00461780" w:rsidP="00461780">
      <w:pPr>
        <w:pStyle w:val="PlainText"/>
        <w:rPr>
          <w:ins w:id="4136" w:author="Author" w:date="2020-02-14T18:23:00Z"/>
          <w:rFonts w:ascii="Courier New" w:hAnsi="Courier New" w:cs="Courier New"/>
        </w:rPr>
      </w:pPr>
    </w:p>
    <w:p w14:paraId="246E9BE7" w14:textId="77777777" w:rsidR="00F37356" w:rsidRPr="00F37356" w:rsidRDefault="00461780" w:rsidP="00F37356">
      <w:pPr>
        <w:pStyle w:val="PlainText"/>
        <w:rPr>
          <w:del w:id="4137" w:author="Author" w:date="2020-02-14T18:23:00Z"/>
          <w:rFonts w:ascii="Courier New" w:hAnsi="Courier New" w:cs="Courier New"/>
        </w:rPr>
      </w:pPr>
      <w:ins w:id="413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  <w:t>Transportation and material moving occupations</w:t>
      </w:r>
      <w:r w:rsidRPr="00461780">
        <w:rPr>
          <w:rFonts w:ascii="Courier New" w:hAnsi="Courier New" w:cs="Courier New"/>
        </w:rPr>
        <w:tab/>
      </w:r>
      <w:del w:id="41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0E8755" w14:textId="77777777" w:rsidR="00461780" w:rsidRPr="00461780" w:rsidRDefault="00461780" w:rsidP="00461780">
      <w:pPr>
        <w:pStyle w:val="PlainText"/>
        <w:rPr>
          <w:ins w:id="4140" w:author="Author" w:date="2020-02-14T18:23:00Z"/>
          <w:rFonts w:ascii="Courier New" w:hAnsi="Courier New" w:cs="Courier New"/>
        </w:rPr>
      </w:pPr>
    </w:p>
    <w:p w14:paraId="425FAB1C" w14:textId="77777777" w:rsidR="00F37356" w:rsidRPr="00F37356" w:rsidRDefault="00461780" w:rsidP="00F37356">
      <w:pPr>
        <w:pStyle w:val="PlainText"/>
        <w:rPr>
          <w:del w:id="4141" w:author="Author" w:date="2020-02-14T18:23:00Z"/>
          <w:rFonts w:ascii="Courier New" w:hAnsi="Courier New" w:cs="Courier New"/>
        </w:rPr>
      </w:pPr>
      <w:ins w:id="414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11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del w:id="41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3421DE" w14:textId="77777777" w:rsidR="00F37356" w:rsidRPr="00F37356" w:rsidRDefault="00F37356" w:rsidP="00F37356">
      <w:pPr>
        <w:pStyle w:val="PlainText"/>
        <w:rPr>
          <w:del w:id="4144" w:author="Author" w:date="2020-02-14T18:23:00Z"/>
          <w:rFonts w:ascii="Courier New" w:hAnsi="Courier New" w:cs="Courier New"/>
        </w:rPr>
      </w:pPr>
      <w:del w:id="4145" w:author="Author" w:date="2020-02-14T18:23:00Z">
        <w:r w:rsidRPr="00F37356">
          <w:rPr>
            <w:rFonts w:ascii="Courier New" w:hAnsi="Courier New" w:cs="Courier New"/>
          </w:rPr>
          <w:delText xml:space="preserve">                      </w:delText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716A90A2" w14:textId="77777777" w:rsidR="00461780" w:rsidRPr="00461780" w:rsidRDefault="00461780" w:rsidP="00461780">
      <w:pPr>
        <w:pStyle w:val="PlainText"/>
        <w:rPr>
          <w:ins w:id="4146" w:author="Author" w:date="2020-02-14T18:23:00Z"/>
          <w:rFonts w:ascii="Courier New" w:hAnsi="Courier New" w:cs="Courier New"/>
        </w:rPr>
      </w:pPr>
    </w:p>
    <w:p w14:paraId="203B7F01" w14:textId="77777777" w:rsidR="00461780" w:rsidRPr="00461780" w:rsidRDefault="00461780" w:rsidP="00461780">
      <w:pPr>
        <w:pStyle w:val="PlainText"/>
        <w:rPr>
          <w:ins w:id="4147" w:author="Author" w:date="2020-02-14T18:23:00Z"/>
          <w:rFonts w:ascii="Courier New" w:hAnsi="Courier New" w:cs="Courier New"/>
        </w:rPr>
      </w:pPr>
      <w:ins w:id="4148" w:author="Author" w:date="2020-02-14T18:23:00Z">
        <w:r w:rsidRPr="00461780">
          <w:rPr>
            <w:rFonts w:ascii="Courier New" w:hAnsi="Courier New" w:cs="Courier New"/>
          </w:rPr>
          <w:t xml:space="preserve">                     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A04338A" w14:textId="77777777" w:rsidR="00F37356" w:rsidRPr="00F37356" w:rsidRDefault="00461780" w:rsidP="00F37356">
      <w:pPr>
        <w:pStyle w:val="PlainText"/>
        <w:rPr>
          <w:del w:id="41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PRMJOCGR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MAJOR OCCUPATION CATEGORIES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490 - 491</w:t>
      </w:r>
      <w:del w:id="41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3A1292" w14:textId="77777777" w:rsidR="00F37356" w:rsidRPr="00F37356" w:rsidRDefault="00F37356" w:rsidP="00F37356">
      <w:pPr>
        <w:pStyle w:val="PlainText"/>
        <w:rPr>
          <w:del w:id="4151" w:author="Author" w:date="2020-02-14T18:23:00Z"/>
          <w:rFonts w:ascii="Courier New" w:hAnsi="Courier New" w:cs="Courier New"/>
        </w:rPr>
      </w:pPr>
      <w:del w:id="41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5840F6C" w14:textId="77777777" w:rsidR="00461780" w:rsidRPr="00461780" w:rsidRDefault="00461780" w:rsidP="00461780">
      <w:pPr>
        <w:pStyle w:val="PlainText"/>
        <w:rPr>
          <w:ins w:id="4153" w:author="Author" w:date="2020-02-14T18:23:00Z"/>
          <w:rFonts w:ascii="Courier New" w:hAnsi="Courier New" w:cs="Courier New"/>
        </w:rPr>
      </w:pPr>
    </w:p>
    <w:p w14:paraId="565075B4" w14:textId="77777777" w:rsidR="00461780" w:rsidRPr="00461780" w:rsidRDefault="00461780" w:rsidP="00461780">
      <w:pPr>
        <w:pStyle w:val="PlainText"/>
        <w:rPr>
          <w:ins w:id="4154" w:author="Author" w:date="2020-02-14T18:23:00Z"/>
          <w:rFonts w:ascii="Courier New" w:hAnsi="Courier New" w:cs="Courier New"/>
        </w:rPr>
      </w:pPr>
    </w:p>
    <w:p w14:paraId="34E731EC" w14:textId="77777777" w:rsidR="00F37356" w:rsidRPr="00F37356" w:rsidRDefault="00461780" w:rsidP="00F37356">
      <w:pPr>
        <w:pStyle w:val="PlainText"/>
        <w:rPr>
          <w:del w:id="4155" w:author="Author" w:date="2020-02-14T18:23:00Z"/>
          <w:rFonts w:ascii="Courier New" w:hAnsi="Courier New" w:cs="Courier New"/>
        </w:rPr>
      </w:pPr>
      <w:ins w:id="41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PRMJOCC = 1-11</w:t>
      </w:r>
      <w:del w:id="41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72FE22" w14:textId="77777777" w:rsidR="00F37356" w:rsidRPr="00F37356" w:rsidRDefault="00F37356" w:rsidP="00F37356">
      <w:pPr>
        <w:pStyle w:val="PlainText"/>
        <w:rPr>
          <w:del w:id="4158" w:author="Author" w:date="2020-02-14T18:23:00Z"/>
          <w:rFonts w:ascii="Courier New" w:hAnsi="Courier New" w:cs="Courier New"/>
        </w:rPr>
      </w:pPr>
      <w:del w:id="41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7C06191" w14:textId="77777777" w:rsidR="00461780" w:rsidRPr="00461780" w:rsidRDefault="00461780" w:rsidP="00461780">
      <w:pPr>
        <w:pStyle w:val="PlainText"/>
        <w:rPr>
          <w:ins w:id="4160" w:author="Author" w:date="2020-02-14T18:23:00Z"/>
          <w:rFonts w:ascii="Courier New" w:hAnsi="Courier New" w:cs="Courier New"/>
        </w:rPr>
      </w:pPr>
    </w:p>
    <w:p w14:paraId="5A6BD616" w14:textId="77777777" w:rsidR="00461780" w:rsidRPr="00461780" w:rsidRDefault="00461780" w:rsidP="00461780">
      <w:pPr>
        <w:pStyle w:val="PlainText"/>
        <w:rPr>
          <w:ins w:id="4161" w:author="Author" w:date="2020-02-14T18:23:00Z"/>
          <w:rFonts w:ascii="Courier New" w:hAnsi="Courier New" w:cs="Courier New"/>
        </w:rPr>
      </w:pPr>
    </w:p>
    <w:p w14:paraId="6A8C1832" w14:textId="77777777" w:rsidR="00F37356" w:rsidRPr="00F37356" w:rsidRDefault="00461780" w:rsidP="00F37356">
      <w:pPr>
        <w:pStyle w:val="PlainText"/>
        <w:rPr>
          <w:del w:id="4162" w:author="Author" w:date="2020-02-14T18:23:00Z"/>
          <w:rFonts w:ascii="Courier New" w:hAnsi="Courier New" w:cs="Courier New"/>
        </w:rPr>
      </w:pPr>
      <w:ins w:id="416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1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8918B3" w14:textId="77777777" w:rsidR="00F37356" w:rsidRPr="00F37356" w:rsidRDefault="00F37356" w:rsidP="00F37356">
      <w:pPr>
        <w:pStyle w:val="PlainText"/>
        <w:rPr>
          <w:del w:id="4165" w:author="Author" w:date="2020-02-14T18:23:00Z"/>
          <w:rFonts w:ascii="Courier New" w:hAnsi="Courier New" w:cs="Courier New"/>
        </w:rPr>
      </w:pPr>
      <w:del w:id="41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600DEBC" w14:textId="77777777" w:rsidR="00461780" w:rsidRPr="00461780" w:rsidRDefault="00461780" w:rsidP="00461780">
      <w:pPr>
        <w:pStyle w:val="PlainText"/>
        <w:rPr>
          <w:ins w:id="4167" w:author="Author" w:date="2020-02-14T18:23:00Z"/>
          <w:rFonts w:ascii="Courier New" w:hAnsi="Courier New" w:cs="Courier New"/>
        </w:rPr>
      </w:pPr>
    </w:p>
    <w:p w14:paraId="1A6DBCD9" w14:textId="77777777" w:rsidR="00461780" w:rsidRPr="00461780" w:rsidRDefault="00461780" w:rsidP="00461780">
      <w:pPr>
        <w:pStyle w:val="PlainText"/>
        <w:rPr>
          <w:ins w:id="4168" w:author="Author" w:date="2020-02-14T18:23:00Z"/>
          <w:rFonts w:ascii="Courier New" w:hAnsi="Courier New" w:cs="Courier New"/>
        </w:rPr>
      </w:pPr>
    </w:p>
    <w:p w14:paraId="75853908" w14:textId="77777777" w:rsidR="00F37356" w:rsidRPr="00F37356" w:rsidRDefault="00461780" w:rsidP="00F37356">
      <w:pPr>
        <w:pStyle w:val="PlainText"/>
        <w:rPr>
          <w:del w:id="4169" w:author="Author" w:date="2020-02-14T18:23:00Z"/>
          <w:rFonts w:ascii="Courier New" w:hAnsi="Courier New" w:cs="Courier New"/>
        </w:rPr>
      </w:pPr>
      <w:ins w:id="41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Management, professional, and related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F28FB1" w14:textId="77777777" w:rsidR="00461780" w:rsidRPr="00461780" w:rsidRDefault="00461780" w:rsidP="00461780">
      <w:pPr>
        <w:pStyle w:val="PlainText"/>
        <w:rPr>
          <w:ins w:id="4172" w:author="Author" w:date="2020-02-14T18:23:00Z"/>
          <w:rFonts w:ascii="Courier New" w:hAnsi="Courier New" w:cs="Courier New"/>
        </w:rPr>
      </w:pPr>
    </w:p>
    <w:p w14:paraId="12E9D5FB" w14:textId="77777777" w:rsidR="00F37356" w:rsidRPr="00F37356" w:rsidRDefault="00461780" w:rsidP="00F37356">
      <w:pPr>
        <w:pStyle w:val="PlainText"/>
        <w:rPr>
          <w:del w:id="4173" w:author="Author" w:date="2020-02-14T18:23:00Z"/>
          <w:rFonts w:ascii="Courier New" w:hAnsi="Courier New" w:cs="Courier New"/>
        </w:rPr>
      </w:pPr>
      <w:ins w:id="417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Service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7F88B7" w14:textId="77777777" w:rsidR="00461780" w:rsidRPr="00461780" w:rsidRDefault="00461780" w:rsidP="00461780">
      <w:pPr>
        <w:pStyle w:val="PlainText"/>
        <w:rPr>
          <w:ins w:id="4176" w:author="Author" w:date="2020-02-14T18:23:00Z"/>
          <w:rFonts w:ascii="Courier New" w:hAnsi="Courier New" w:cs="Courier New"/>
        </w:rPr>
      </w:pPr>
    </w:p>
    <w:p w14:paraId="2FC2AB38" w14:textId="77777777" w:rsidR="00F37356" w:rsidRPr="00F37356" w:rsidRDefault="00461780" w:rsidP="00F37356">
      <w:pPr>
        <w:pStyle w:val="PlainText"/>
        <w:rPr>
          <w:del w:id="4177" w:author="Author" w:date="2020-02-14T18:23:00Z"/>
          <w:rFonts w:ascii="Courier New" w:hAnsi="Courier New" w:cs="Courier New"/>
        </w:rPr>
      </w:pPr>
      <w:ins w:id="417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Sales and office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ACA16E" w14:textId="77777777" w:rsidR="00461780" w:rsidRPr="00461780" w:rsidRDefault="00461780" w:rsidP="00461780">
      <w:pPr>
        <w:pStyle w:val="PlainText"/>
        <w:rPr>
          <w:ins w:id="4180" w:author="Author" w:date="2020-02-14T18:23:00Z"/>
          <w:rFonts w:ascii="Courier New" w:hAnsi="Courier New" w:cs="Courier New"/>
        </w:rPr>
      </w:pPr>
    </w:p>
    <w:p w14:paraId="5A2F3D30" w14:textId="77777777" w:rsidR="00F37356" w:rsidRPr="00F37356" w:rsidRDefault="00461780" w:rsidP="00F37356">
      <w:pPr>
        <w:pStyle w:val="PlainText"/>
        <w:rPr>
          <w:del w:id="4181" w:author="Author" w:date="2020-02-14T18:23:00Z"/>
          <w:rFonts w:ascii="Courier New" w:hAnsi="Courier New" w:cs="Courier New"/>
        </w:rPr>
      </w:pPr>
      <w:ins w:id="4182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Farming, fishing, and forestry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B9E7B4" w14:textId="77777777" w:rsidR="00461780" w:rsidRPr="00461780" w:rsidRDefault="00461780" w:rsidP="00461780">
      <w:pPr>
        <w:pStyle w:val="PlainText"/>
        <w:rPr>
          <w:ins w:id="4184" w:author="Author" w:date="2020-02-14T18:23:00Z"/>
          <w:rFonts w:ascii="Courier New" w:hAnsi="Courier New" w:cs="Courier New"/>
        </w:rPr>
      </w:pPr>
    </w:p>
    <w:p w14:paraId="614B3CF7" w14:textId="77777777" w:rsidR="00F37356" w:rsidRPr="00F37356" w:rsidRDefault="00461780" w:rsidP="00F37356">
      <w:pPr>
        <w:pStyle w:val="PlainText"/>
        <w:rPr>
          <w:del w:id="4185" w:author="Author" w:date="2020-02-14T18:23:00Z"/>
          <w:rFonts w:ascii="Courier New" w:hAnsi="Courier New" w:cs="Courier New"/>
        </w:rPr>
      </w:pPr>
      <w:ins w:id="418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Construction, and maintenance 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FAD010" w14:textId="77777777" w:rsidR="00461780" w:rsidRPr="00461780" w:rsidRDefault="00461780" w:rsidP="00461780">
      <w:pPr>
        <w:pStyle w:val="PlainText"/>
        <w:rPr>
          <w:ins w:id="4188" w:author="Author" w:date="2020-02-14T18:23:00Z"/>
          <w:rFonts w:ascii="Courier New" w:hAnsi="Courier New" w:cs="Courier New"/>
        </w:rPr>
      </w:pPr>
    </w:p>
    <w:p w14:paraId="1E6ECA77" w14:textId="77777777" w:rsidR="00F37356" w:rsidRPr="00F37356" w:rsidRDefault="00461780" w:rsidP="00F37356">
      <w:pPr>
        <w:pStyle w:val="PlainText"/>
        <w:rPr>
          <w:del w:id="4189" w:author="Author" w:date="2020-02-14T18:23:00Z"/>
          <w:rFonts w:ascii="Courier New" w:hAnsi="Courier New" w:cs="Courier New"/>
        </w:rPr>
      </w:pPr>
      <w:ins w:id="419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 xml:space="preserve">Production, transportation, and material moving  </w:t>
      </w:r>
      <w:del w:id="41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0CD066" w14:textId="1B59FEF0" w:rsidR="00461780" w:rsidRPr="00461780" w:rsidRDefault="00F37356" w:rsidP="00461780">
      <w:pPr>
        <w:pStyle w:val="PlainText"/>
        <w:rPr>
          <w:ins w:id="4192" w:author="Author" w:date="2020-02-14T18:23:00Z"/>
          <w:rFonts w:ascii="Courier New" w:hAnsi="Courier New" w:cs="Courier New"/>
        </w:rPr>
      </w:pPr>
      <w:del w:id="4193" w:author="Author" w:date="2020-02-14T18:23:00Z">
        <w:r w:rsidRPr="00F37356">
          <w:rPr>
            <w:rFonts w:ascii="Courier New" w:hAnsi="Courier New" w:cs="Courier New"/>
          </w:rPr>
          <w:delText xml:space="preserve">  </w:delText>
        </w:r>
      </w:del>
    </w:p>
    <w:p w14:paraId="66961081" w14:textId="77777777" w:rsidR="00F37356" w:rsidRPr="00F37356" w:rsidRDefault="00461780" w:rsidP="00F37356">
      <w:pPr>
        <w:pStyle w:val="PlainText"/>
        <w:rPr>
          <w:del w:id="4194" w:author="Author" w:date="2020-02-14T18:23:00Z"/>
          <w:rFonts w:ascii="Courier New" w:hAnsi="Courier New" w:cs="Courier New"/>
        </w:rPr>
      </w:pPr>
      <w:ins w:id="4195" w:author="Author" w:date="2020-02-14T18:23:00Z">
        <w:r w:rsidRPr="00461780">
          <w:rPr>
            <w:rFonts w:ascii="Courier New" w:hAnsi="Courier New" w:cs="Courier New"/>
          </w:rPr>
          <w:t xml:space="preserve">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occupations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1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A3CA0B" w14:textId="77777777" w:rsidR="00461780" w:rsidRPr="00461780" w:rsidRDefault="00461780" w:rsidP="00461780">
      <w:pPr>
        <w:pStyle w:val="PlainText"/>
        <w:rPr>
          <w:ins w:id="4197" w:author="Author" w:date="2020-02-14T18:23:00Z"/>
          <w:rFonts w:ascii="Courier New" w:hAnsi="Courier New" w:cs="Courier New"/>
        </w:rPr>
      </w:pPr>
    </w:p>
    <w:p w14:paraId="26042478" w14:textId="77777777" w:rsidR="00F37356" w:rsidRPr="00F37356" w:rsidRDefault="00461780" w:rsidP="00F37356">
      <w:pPr>
        <w:pStyle w:val="PlainText"/>
        <w:rPr>
          <w:del w:id="4198" w:author="Author" w:date="2020-02-14T18:23:00Z"/>
          <w:rFonts w:ascii="Courier New" w:hAnsi="Courier New" w:cs="Courier New"/>
        </w:rPr>
      </w:pPr>
      <w:ins w:id="41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Armed Forces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2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8B04E6" w14:textId="07F7CFE3" w:rsidR="00461780" w:rsidRPr="00461780" w:rsidRDefault="00F37356" w:rsidP="00461780">
      <w:pPr>
        <w:pStyle w:val="PlainText"/>
        <w:rPr>
          <w:ins w:id="4201" w:author="Author" w:date="2020-02-14T18:23:00Z"/>
          <w:rFonts w:ascii="Courier New" w:hAnsi="Courier New" w:cs="Courier New"/>
        </w:rPr>
      </w:pPr>
      <w:del w:id="420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547E3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420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8EEE519" w14:textId="77777777" w:rsidR="00F37356" w:rsidRPr="00F37356" w:rsidRDefault="00461780" w:rsidP="00F37356">
      <w:pPr>
        <w:pStyle w:val="PlainText"/>
        <w:rPr>
          <w:del w:id="420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PRNAGPWS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NON-AGRICULTURE, PRIVATE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492 - 493</w:t>
      </w:r>
      <w:del w:id="42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0150AD" w14:textId="77777777" w:rsidR="00461780" w:rsidRPr="00461780" w:rsidRDefault="00461780" w:rsidP="00461780">
      <w:pPr>
        <w:pStyle w:val="PlainText"/>
        <w:rPr>
          <w:ins w:id="4206" w:author="Author" w:date="2020-02-14T18:23:00Z"/>
          <w:rFonts w:ascii="Courier New" w:hAnsi="Courier New" w:cs="Courier New"/>
        </w:rPr>
      </w:pPr>
    </w:p>
    <w:p w14:paraId="0FD7BB50" w14:textId="77777777" w:rsidR="00F37356" w:rsidRPr="00F37356" w:rsidRDefault="00461780" w:rsidP="00F37356">
      <w:pPr>
        <w:pStyle w:val="PlainText"/>
        <w:rPr>
          <w:del w:id="4207" w:author="Author" w:date="2020-02-14T18:23:00Z"/>
          <w:rFonts w:ascii="Courier New" w:hAnsi="Courier New" w:cs="Courier New"/>
        </w:rPr>
      </w:pPr>
      <w:ins w:id="420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WAGE AND SALARY WORKERS RECODE</w:t>
      </w:r>
      <w:del w:id="42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39AD9F" w14:textId="77777777" w:rsidR="00F37356" w:rsidRPr="00F37356" w:rsidRDefault="00F37356" w:rsidP="00F37356">
      <w:pPr>
        <w:pStyle w:val="PlainText"/>
        <w:rPr>
          <w:del w:id="4210" w:author="Author" w:date="2020-02-14T18:23:00Z"/>
          <w:rFonts w:ascii="Courier New" w:hAnsi="Courier New" w:cs="Courier New"/>
        </w:rPr>
      </w:pPr>
      <w:del w:id="421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80BD6F" w14:textId="77777777" w:rsidR="00461780" w:rsidRPr="00461780" w:rsidRDefault="00461780" w:rsidP="00461780">
      <w:pPr>
        <w:pStyle w:val="PlainText"/>
        <w:rPr>
          <w:ins w:id="4212" w:author="Author" w:date="2020-02-14T18:23:00Z"/>
          <w:rFonts w:ascii="Courier New" w:hAnsi="Courier New" w:cs="Courier New"/>
        </w:rPr>
      </w:pPr>
    </w:p>
    <w:p w14:paraId="00F03B32" w14:textId="77777777" w:rsidR="00461780" w:rsidRPr="00461780" w:rsidRDefault="00461780" w:rsidP="00461780">
      <w:pPr>
        <w:pStyle w:val="PlainText"/>
        <w:rPr>
          <w:ins w:id="4213" w:author="Author" w:date="2020-02-14T18:23:00Z"/>
          <w:rFonts w:ascii="Courier New" w:hAnsi="Courier New" w:cs="Courier New"/>
        </w:rPr>
      </w:pPr>
    </w:p>
    <w:p w14:paraId="59C6AA7D" w14:textId="77777777" w:rsidR="00F37356" w:rsidRPr="00F37356" w:rsidRDefault="00461780" w:rsidP="00F37356">
      <w:pPr>
        <w:pStyle w:val="PlainText"/>
        <w:rPr>
          <w:del w:id="4214" w:author="Author" w:date="2020-02-14T18:23:00Z"/>
          <w:rFonts w:ascii="Courier New" w:hAnsi="Courier New" w:cs="Courier New"/>
        </w:rPr>
      </w:pPr>
      <w:ins w:id="42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PRCOW1 = 1 AND </w:t>
      </w:r>
      <w:del w:id="42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1BA7E9" w14:textId="77777777" w:rsidR="00461780" w:rsidRPr="00461780" w:rsidRDefault="00461780" w:rsidP="00461780">
      <w:pPr>
        <w:pStyle w:val="PlainText"/>
        <w:rPr>
          <w:ins w:id="4217" w:author="Author" w:date="2020-02-14T18:23:00Z"/>
          <w:rFonts w:ascii="Courier New" w:hAnsi="Courier New" w:cs="Courier New"/>
        </w:rPr>
      </w:pPr>
    </w:p>
    <w:p w14:paraId="358775AC" w14:textId="77777777" w:rsidR="00F37356" w:rsidRPr="00F37356" w:rsidRDefault="00461780" w:rsidP="00F37356">
      <w:pPr>
        <w:pStyle w:val="PlainText"/>
        <w:rPr>
          <w:del w:id="4218" w:author="Author" w:date="2020-02-14T18:23:00Z"/>
          <w:rFonts w:ascii="Courier New" w:hAnsi="Courier New" w:cs="Courier New"/>
        </w:rPr>
      </w:pPr>
      <w:ins w:id="42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PEIO1ICD ne 0170 - 0890</w:t>
      </w:r>
      <w:del w:id="42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BA0F6B" w14:textId="77777777" w:rsidR="00F37356" w:rsidRPr="00F37356" w:rsidRDefault="00F37356" w:rsidP="00F37356">
      <w:pPr>
        <w:pStyle w:val="PlainText"/>
        <w:rPr>
          <w:del w:id="4221" w:author="Author" w:date="2020-02-14T18:23:00Z"/>
          <w:rFonts w:ascii="Courier New" w:hAnsi="Courier New" w:cs="Courier New"/>
        </w:rPr>
      </w:pPr>
      <w:del w:id="42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0558B6" w14:textId="77777777" w:rsidR="00461780" w:rsidRPr="00461780" w:rsidRDefault="00461780" w:rsidP="00461780">
      <w:pPr>
        <w:pStyle w:val="PlainText"/>
        <w:rPr>
          <w:ins w:id="4223" w:author="Author" w:date="2020-02-14T18:23:00Z"/>
          <w:rFonts w:ascii="Courier New" w:hAnsi="Courier New" w:cs="Courier New"/>
        </w:rPr>
      </w:pPr>
    </w:p>
    <w:p w14:paraId="5B28EC89" w14:textId="77777777" w:rsidR="00461780" w:rsidRPr="00461780" w:rsidRDefault="00461780" w:rsidP="00461780">
      <w:pPr>
        <w:pStyle w:val="PlainText"/>
        <w:rPr>
          <w:ins w:id="4224" w:author="Author" w:date="2020-02-14T18:23:00Z"/>
          <w:rFonts w:ascii="Courier New" w:hAnsi="Courier New" w:cs="Courier New"/>
        </w:rPr>
      </w:pPr>
    </w:p>
    <w:p w14:paraId="04EE3DBD" w14:textId="77777777" w:rsidR="00F37356" w:rsidRPr="00F37356" w:rsidRDefault="00461780" w:rsidP="00F37356">
      <w:pPr>
        <w:pStyle w:val="PlainText"/>
        <w:rPr>
          <w:del w:id="4225" w:author="Author" w:date="2020-02-14T18:23:00Z"/>
          <w:rFonts w:ascii="Courier New" w:hAnsi="Courier New" w:cs="Courier New"/>
        </w:rPr>
      </w:pPr>
      <w:ins w:id="422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ENTRY</w:t>
      </w:r>
      <w:del w:id="42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C3222C" w14:textId="77777777" w:rsidR="00F37356" w:rsidRPr="00F37356" w:rsidRDefault="00F37356" w:rsidP="00F37356">
      <w:pPr>
        <w:pStyle w:val="PlainText"/>
        <w:rPr>
          <w:del w:id="4228" w:author="Author" w:date="2020-02-14T18:23:00Z"/>
          <w:rFonts w:ascii="Courier New" w:hAnsi="Courier New" w:cs="Courier New"/>
        </w:rPr>
      </w:pPr>
      <w:del w:id="42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071E9F" w14:textId="77777777" w:rsidR="00461780" w:rsidRPr="00461780" w:rsidRDefault="00461780" w:rsidP="00461780">
      <w:pPr>
        <w:pStyle w:val="PlainText"/>
        <w:rPr>
          <w:ins w:id="4230" w:author="Author" w:date="2020-02-14T18:23:00Z"/>
          <w:rFonts w:ascii="Courier New" w:hAnsi="Courier New" w:cs="Courier New"/>
        </w:rPr>
      </w:pPr>
    </w:p>
    <w:p w14:paraId="482E89A3" w14:textId="77777777" w:rsidR="00461780" w:rsidRPr="00461780" w:rsidRDefault="00461780" w:rsidP="00461780">
      <w:pPr>
        <w:pStyle w:val="PlainText"/>
        <w:rPr>
          <w:ins w:id="4231" w:author="Author" w:date="2020-02-14T18:23:00Z"/>
          <w:rFonts w:ascii="Courier New" w:hAnsi="Courier New" w:cs="Courier New"/>
        </w:rPr>
      </w:pPr>
    </w:p>
    <w:p w14:paraId="5302D9C2" w14:textId="77777777" w:rsidR="00F37356" w:rsidRPr="00F37356" w:rsidRDefault="00461780" w:rsidP="00F37356">
      <w:pPr>
        <w:pStyle w:val="PlainText"/>
        <w:rPr>
          <w:del w:id="4232" w:author="Author" w:date="2020-02-14T18:23:00Z"/>
          <w:rFonts w:ascii="Courier New" w:hAnsi="Courier New" w:cs="Courier New"/>
        </w:rPr>
      </w:pPr>
      <w:ins w:id="423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NON-AG PRIV WAGE &amp; SALARY</w:t>
      </w:r>
      <w:del w:id="42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62FDD1" w14:textId="2F68D745" w:rsidR="00461780" w:rsidRPr="00461780" w:rsidRDefault="00F37356" w:rsidP="00461780">
      <w:pPr>
        <w:pStyle w:val="PlainText"/>
        <w:rPr>
          <w:ins w:id="4235" w:author="Author" w:date="2020-02-14T18:23:00Z"/>
          <w:rFonts w:ascii="Courier New" w:hAnsi="Courier New" w:cs="Courier New"/>
        </w:rPr>
      </w:pPr>
      <w:del w:id="423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CB01F5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5B1599" w14:textId="77777777" w:rsidR="00F37356" w:rsidRPr="00F37356" w:rsidRDefault="00461780" w:rsidP="00F37356">
      <w:pPr>
        <w:pStyle w:val="PlainText"/>
        <w:rPr>
          <w:del w:id="423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PRNAGWS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23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del w:id="423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  <w:t>NON-AGRICULTURE WAGE AND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24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494 - 495</w:t>
      </w:r>
      <w:del w:id="42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AEC2A4" w14:textId="6CD3546F" w:rsidR="00461780" w:rsidRPr="00461780" w:rsidRDefault="00461780" w:rsidP="00461780">
      <w:pPr>
        <w:pStyle w:val="PlainText"/>
        <w:rPr>
          <w:ins w:id="4242" w:author="Author" w:date="2020-02-14T18:23:00Z"/>
          <w:rFonts w:ascii="Courier New" w:hAnsi="Courier New" w:cs="Courier New"/>
        </w:rPr>
      </w:pPr>
    </w:p>
    <w:p w14:paraId="7B583804" w14:textId="77777777" w:rsidR="00F37356" w:rsidRPr="00F37356" w:rsidRDefault="00461780" w:rsidP="00F37356">
      <w:pPr>
        <w:pStyle w:val="PlainText"/>
        <w:rPr>
          <w:del w:id="4243" w:author="Author" w:date="2020-02-14T18:23:00Z"/>
          <w:rFonts w:ascii="Courier New" w:hAnsi="Courier New" w:cs="Courier New"/>
        </w:rPr>
      </w:pPr>
      <w:ins w:id="424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SALARY WORKERS RECODE</w:t>
      </w:r>
      <w:del w:id="42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6DE15A" w14:textId="77777777" w:rsidR="00461780" w:rsidRPr="00461780" w:rsidRDefault="00461780" w:rsidP="00461780">
      <w:pPr>
        <w:pStyle w:val="PlainText"/>
        <w:rPr>
          <w:ins w:id="4246" w:author="Author" w:date="2020-02-14T18:23:00Z"/>
          <w:rFonts w:ascii="Courier New" w:hAnsi="Courier New" w:cs="Courier New"/>
        </w:rPr>
      </w:pPr>
    </w:p>
    <w:p w14:paraId="0269DC75" w14:textId="77777777" w:rsidR="00F37356" w:rsidRPr="00F37356" w:rsidRDefault="00461780" w:rsidP="00F37356">
      <w:pPr>
        <w:pStyle w:val="PlainText"/>
        <w:rPr>
          <w:del w:id="4247" w:author="Author" w:date="2020-02-14T18:23:00Z"/>
          <w:rFonts w:ascii="Courier New" w:hAnsi="Courier New" w:cs="Courier New"/>
        </w:rPr>
      </w:pPr>
      <w:ins w:id="424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PEMLR = 1-4 </w:t>
      </w:r>
      <w:del w:id="42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6AF005" w14:textId="77777777" w:rsidR="00461780" w:rsidRPr="00461780" w:rsidRDefault="00461780" w:rsidP="00461780">
      <w:pPr>
        <w:pStyle w:val="PlainText"/>
        <w:rPr>
          <w:ins w:id="4250" w:author="Author" w:date="2020-02-14T18:23:00Z"/>
          <w:rFonts w:ascii="Courier New" w:hAnsi="Courier New" w:cs="Courier New"/>
        </w:rPr>
      </w:pPr>
    </w:p>
    <w:p w14:paraId="323B2762" w14:textId="77777777" w:rsidR="00F37356" w:rsidRPr="00F37356" w:rsidRDefault="00461780" w:rsidP="00F37356">
      <w:pPr>
        <w:pStyle w:val="PlainText"/>
        <w:rPr>
          <w:del w:id="4251" w:author="Author" w:date="2020-02-14T18:23:00Z"/>
          <w:rFonts w:ascii="Courier New" w:hAnsi="Courier New" w:cs="Courier New"/>
        </w:rPr>
      </w:pPr>
      <w:ins w:id="42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AND PRCOW = 1-4 </w:t>
      </w:r>
      <w:del w:id="42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86BDBF" w14:textId="77777777" w:rsidR="00461780" w:rsidRPr="00461780" w:rsidRDefault="00461780" w:rsidP="00461780">
      <w:pPr>
        <w:pStyle w:val="PlainText"/>
        <w:rPr>
          <w:ins w:id="4254" w:author="Author" w:date="2020-02-14T18:23:00Z"/>
          <w:rFonts w:ascii="Courier New" w:hAnsi="Courier New" w:cs="Courier New"/>
        </w:rPr>
      </w:pPr>
    </w:p>
    <w:p w14:paraId="22629AE5" w14:textId="77777777" w:rsidR="00F37356" w:rsidRPr="00F37356" w:rsidRDefault="00461780" w:rsidP="00F37356">
      <w:pPr>
        <w:pStyle w:val="PlainText"/>
        <w:rPr>
          <w:del w:id="4255" w:author="Author" w:date="2020-02-14T18:23:00Z"/>
          <w:rFonts w:ascii="Courier New" w:hAnsi="Courier New" w:cs="Courier New"/>
        </w:rPr>
      </w:pPr>
      <w:ins w:id="42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AND PEIO1ICD ne 0170-0290</w:t>
      </w:r>
      <w:del w:id="42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DD07D4" w14:textId="77777777" w:rsidR="00F37356" w:rsidRPr="00F37356" w:rsidRDefault="00F37356" w:rsidP="00F37356">
      <w:pPr>
        <w:pStyle w:val="PlainText"/>
        <w:rPr>
          <w:del w:id="4258" w:author="Author" w:date="2020-02-14T18:23:00Z"/>
          <w:rFonts w:ascii="Courier New" w:hAnsi="Courier New" w:cs="Courier New"/>
        </w:rPr>
      </w:pPr>
      <w:del w:id="42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D29F845" w14:textId="77777777" w:rsidR="00461780" w:rsidRPr="00461780" w:rsidRDefault="00461780" w:rsidP="00461780">
      <w:pPr>
        <w:pStyle w:val="PlainText"/>
        <w:rPr>
          <w:ins w:id="4260" w:author="Author" w:date="2020-02-14T18:23:00Z"/>
          <w:rFonts w:ascii="Courier New" w:hAnsi="Courier New" w:cs="Courier New"/>
        </w:rPr>
      </w:pPr>
    </w:p>
    <w:p w14:paraId="2982122E" w14:textId="77777777" w:rsidR="00F37356" w:rsidRPr="00F37356" w:rsidRDefault="00461780" w:rsidP="00F37356">
      <w:pPr>
        <w:pStyle w:val="PlainText"/>
        <w:rPr>
          <w:del w:id="4261" w:author="Author" w:date="2020-02-14T18:23:00Z"/>
          <w:rFonts w:ascii="Courier New" w:hAnsi="Courier New" w:cs="Courier New"/>
        </w:rPr>
      </w:pPr>
      <w:ins w:id="426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ENTRY</w:t>
      </w:r>
      <w:del w:id="42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003118" w14:textId="77777777" w:rsidR="00F37356" w:rsidRPr="00F37356" w:rsidRDefault="00F37356" w:rsidP="00F37356">
      <w:pPr>
        <w:pStyle w:val="PlainText"/>
        <w:rPr>
          <w:del w:id="4264" w:author="Author" w:date="2020-02-14T18:23:00Z"/>
          <w:rFonts w:ascii="Courier New" w:hAnsi="Courier New" w:cs="Courier New"/>
        </w:rPr>
      </w:pPr>
      <w:del w:id="42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E26252A" w14:textId="77777777" w:rsidR="00461780" w:rsidRPr="00461780" w:rsidRDefault="00461780" w:rsidP="00461780">
      <w:pPr>
        <w:pStyle w:val="PlainText"/>
        <w:rPr>
          <w:ins w:id="4266" w:author="Author" w:date="2020-02-14T18:23:00Z"/>
          <w:rFonts w:ascii="Courier New" w:hAnsi="Courier New" w:cs="Courier New"/>
        </w:rPr>
      </w:pPr>
    </w:p>
    <w:p w14:paraId="486C9BA4" w14:textId="77777777" w:rsidR="00461780" w:rsidRPr="00461780" w:rsidRDefault="00461780" w:rsidP="00461780">
      <w:pPr>
        <w:pStyle w:val="PlainText"/>
        <w:rPr>
          <w:ins w:id="4267" w:author="Author" w:date="2020-02-14T18:23:00Z"/>
          <w:rFonts w:ascii="Courier New" w:hAnsi="Courier New" w:cs="Courier New"/>
        </w:rPr>
      </w:pPr>
    </w:p>
    <w:p w14:paraId="6868635F" w14:textId="77777777" w:rsidR="00F37356" w:rsidRPr="00F37356" w:rsidRDefault="00461780" w:rsidP="00F37356">
      <w:pPr>
        <w:pStyle w:val="PlainText"/>
        <w:rPr>
          <w:del w:id="4268" w:author="Author" w:date="2020-02-14T18:23:00Z"/>
          <w:rFonts w:ascii="Courier New" w:hAnsi="Courier New" w:cs="Courier New"/>
        </w:rPr>
      </w:pPr>
      <w:ins w:id="426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NON-AG WAGE AND SALARY WORKERS</w:t>
      </w:r>
      <w:del w:id="42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9BC543" w14:textId="07B924E2" w:rsidR="00461780" w:rsidRPr="00461780" w:rsidRDefault="00F37356" w:rsidP="00461780">
      <w:pPr>
        <w:pStyle w:val="PlainText"/>
        <w:rPr>
          <w:ins w:id="4271" w:author="Author" w:date="2020-02-14T18:23:00Z"/>
          <w:rFonts w:ascii="Courier New" w:hAnsi="Courier New" w:cs="Courier New"/>
        </w:rPr>
      </w:pPr>
      <w:del w:id="427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37EB574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427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54012E07" w14:textId="77777777" w:rsidR="00F37356" w:rsidRPr="00F37356" w:rsidRDefault="00461780" w:rsidP="00F37356">
      <w:pPr>
        <w:pStyle w:val="PlainText"/>
        <w:rPr>
          <w:del w:id="42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PRSJMJ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27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del w:id="427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  <w:t>SINGLE/MULTIPLE JOBHOLDER</w:t>
      </w:r>
      <w:r w:rsidRPr="00461780">
        <w:rPr>
          <w:rFonts w:ascii="Courier New" w:hAnsi="Courier New" w:cs="Courier New"/>
        </w:rPr>
        <w:tab/>
        <w:t xml:space="preserve">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27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496 - 497</w:t>
      </w:r>
      <w:del w:id="42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4F9530" w14:textId="77777777" w:rsidR="00F37356" w:rsidRPr="00F37356" w:rsidRDefault="00F37356" w:rsidP="00F37356">
      <w:pPr>
        <w:pStyle w:val="PlainText"/>
        <w:rPr>
          <w:del w:id="4279" w:author="Author" w:date="2020-02-14T18:23:00Z"/>
          <w:rFonts w:ascii="Courier New" w:hAnsi="Courier New" w:cs="Courier New"/>
        </w:rPr>
      </w:pPr>
      <w:del w:id="42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804AFC" w14:textId="7F7F5C34" w:rsidR="00461780" w:rsidRPr="00461780" w:rsidRDefault="00461780" w:rsidP="00461780">
      <w:pPr>
        <w:pStyle w:val="PlainText"/>
        <w:rPr>
          <w:ins w:id="4281" w:author="Author" w:date="2020-02-14T18:23:00Z"/>
          <w:rFonts w:ascii="Courier New" w:hAnsi="Courier New" w:cs="Courier New"/>
        </w:rPr>
      </w:pPr>
    </w:p>
    <w:p w14:paraId="06C9799F" w14:textId="77777777" w:rsidR="00461780" w:rsidRPr="00461780" w:rsidRDefault="00461780" w:rsidP="00461780">
      <w:pPr>
        <w:pStyle w:val="PlainText"/>
        <w:rPr>
          <w:ins w:id="4282" w:author="Author" w:date="2020-02-14T18:23:00Z"/>
          <w:rFonts w:ascii="Courier New" w:hAnsi="Courier New" w:cs="Courier New"/>
        </w:rPr>
      </w:pPr>
      <w:ins w:id="4283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241B39B1" w14:textId="77777777" w:rsidR="00F37356" w:rsidRPr="00F37356" w:rsidRDefault="00461780" w:rsidP="00F37356">
      <w:pPr>
        <w:pStyle w:val="PlainText"/>
        <w:rPr>
          <w:del w:id="4284" w:author="Author" w:date="2020-02-14T18:23:00Z"/>
          <w:rFonts w:ascii="Courier New" w:hAnsi="Courier New" w:cs="Courier New"/>
        </w:rPr>
      </w:pPr>
      <w:ins w:id="42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 OR 2</w:t>
      </w:r>
      <w:del w:id="42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80FA51" w14:textId="77777777" w:rsidR="00F37356" w:rsidRPr="00F37356" w:rsidRDefault="00F37356" w:rsidP="00F37356">
      <w:pPr>
        <w:pStyle w:val="PlainText"/>
        <w:rPr>
          <w:del w:id="4287" w:author="Author" w:date="2020-02-14T18:23:00Z"/>
          <w:rFonts w:ascii="Courier New" w:hAnsi="Courier New" w:cs="Courier New"/>
        </w:rPr>
      </w:pPr>
      <w:del w:id="428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A4B7497" w14:textId="77777777" w:rsidR="00461780" w:rsidRPr="00461780" w:rsidRDefault="00461780" w:rsidP="00461780">
      <w:pPr>
        <w:pStyle w:val="PlainText"/>
        <w:rPr>
          <w:ins w:id="4289" w:author="Author" w:date="2020-02-14T18:23:00Z"/>
          <w:rFonts w:ascii="Courier New" w:hAnsi="Courier New" w:cs="Courier New"/>
        </w:rPr>
      </w:pPr>
    </w:p>
    <w:p w14:paraId="3BC4CF06" w14:textId="77777777" w:rsidR="00461780" w:rsidRPr="00461780" w:rsidRDefault="00461780" w:rsidP="00461780">
      <w:pPr>
        <w:pStyle w:val="PlainText"/>
        <w:rPr>
          <w:ins w:id="4290" w:author="Author" w:date="2020-02-14T18:23:00Z"/>
          <w:rFonts w:ascii="Courier New" w:hAnsi="Courier New" w:cs="Courier New"/>
        </w:rPr>
      </w:pPr>
    </w:p>
    <w:p w14:paraId="460FC60C" w14:textId="77777777" w:rsidR="00F37356" w:rsidRPr="00F37356" w:rsidRDefault="00461780" w:rsidP="00F37356">
      <w:pPr>
        <w:pStyle w:val="PlainText"/>
        <w:rPr>
          <w:del w:id="4291" w:author="Author" w:date="2020-02-14T18:23:00Z"/>
          <w:rFonts w:ascii="Courier New" w:hAnsi="Courier New" w:cs="Courier New"/>
        </w:rPr>
      </w:pPr>
      <w:ins w:id="42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2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2DA548" w14:textId="77777777" w:rsidR="00F37356" w:rsidRPr="00F37356" w:rsidRDefault="00F37356" w:rsidP="00F37356">
      <w:pPr>
        <w:pStyle w:val="PlainText"/>
        <w:rPr>
          <w:del w:id="4294" w:author="Author" w:date="2020-02-14T18:23:00Z"/>
          <w:rFonts w:ascii="Courier New" w:hAnsi="Courier New" w:cs="Courier New"/>
        </w:rPr>
      </w:pPr>
      <w:del w:id="42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46F0ED" w14:textId="77777777" w:rsidR="00461780" w:rsidRPr="00461780" w:rsidRDefault="00461780" w:rsidP="00461780">
      <w:pPr>
        <w:pStyle w:val="PlainText"/>
        <w:rPr>
          <w:ins w:id="4296" w:author="Author" w:date="2020-02-14T18:23:00Z"/>
          <w:rFonts w:ascii="Courier New" w:hAnsi="Courier New" w:cs="Courier New"/>
        </w:rPr>
      </w:pPr>
    </w:p>
    <w:p w14:paraId="24955C1D" w14:textId="77777777" w:rsidR="00461780" w:rsidRPr="00461780" w:rsidRDefault="00461780" w:rsidP="00461780">
      <w:pPr>
        <w:pStyle w:val="PlainText"/>
        <w:rPr>
          <w:ins w:id="4297" w:author="Author" w:date="2020-02-14T18:23:00Z"/>
          <w:rFonts w:ascii="Courier New" w:hAnsi="Courier New" w:cs="Courier New"/>
        </w:rPr>
      </w:pPr>
    </w:p>
    <w:p w14:paraId="002A9CB8" w14:textId="77777777" w:rsidR="00F37356" w:rsidRPr="00F37356" w:rsidRDefault="00461780" w:rsidP="00F37356">
      <w:pPr>
        <w:pStyle w:val="PlainText"/>
        <w:rPr>
          <w:del w:id="4298" w:author="Author" w:date="2020-02-14T18:23:00Z"/>
          <w:rFonts w:ascii="Courier New" w:hAnsi="Courier New" w:cs="Courier New"/>
        </w:rPr>
      </w:pPr>
      <w:ins w:id="42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SINGLE JOBHOLDER</w:t>
      </w:r>
      <w:del w:id="43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FB77DD" w14:textId="77777777" w:rsidR="00461780" w:rsidRPr="00461780" w:rsidRDefault="00461780" w:rsidP="00461780">
      <w:pPr>
        <w:pStyle w:val="PlainText"/>
        <w:rPr>
          <w:ins w:id="4301" w:author="Author" w:date="2020-02-14T18:23:00Z"/>
          <w:rFonts w:ascii="Courier New" w:hAnsi="Courier New" w:cs="Courier New"/>
        </w:rPr>
      </w:pPr>
    </w:p>
    <w:p w14:paraId="7DCADEFC" w14:textId="77777777" w:rsidR="00F37356" w:rsidRPr="00F37356" w:rsidRDefault="00461780" w:rsidP="00F37356">
      <w:pPr>
        <w:pStyle w:val="PlainText"/>
        <w:rPr>
          <w:del w:id="4302" w:author="Author" w:date="2020-02-14T18:23:00Z"/>
          <w:rFonts w:ascii="Courier New" w:hAnsi="Courier New" w:cs="Courier New"/>
        </w:rPr>
      </w:pPr>
      <w:ins w:id="43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MULTIPLE JOBHOLDER</w:t>
      </w:r>
      <w:del w:id="43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321D06" w14:textId="6AD966D3" w:rsidR="00461780" w:rsidRPr="00461780" w:rsidRDefault="00F37356" w:rsidP="00461780">
      <w:pPr>
        <w:pStyle w:val="PlainText"/>
        <w:rPr>
          <w:ins w:id="4305" w:author="Author" w:date="2020-02-14T18:23:00Z"/>
          <w:rFonts w:ascii="Courier New" w:hAnsi="Courier New" w:cs="Courier New"/>
        </w:rPr>
      </w:pPr>
      <w:del w:id="43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902A7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4307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314AAFDA" w14:textId="77777777" w:rsidR="00F37356" w:rsidRPr="00F37356" w:rsidRDefault="00461780" w:rsidP="00F37356">
      <w:pPr>
        <w:pStyle w:val="PlainText"/>
        <w:rPr>
          <w:del w:id="430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PRERELG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EARNINGS ELIGIBILITY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3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498 - 499</w:t>
      </w:r>
      <w:del w:id="43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491A23" w14:textId="77777777" w:rsidR="00F37356" w:rsidRPr="00F37356" w:rsidRDefault="00F37356" w:rsidP="00F37356">
      <w:pPr>
        <w:pStyle w:val="PlainText"/>
        <w:rPr>
          <w:del w:id="4311" w:author="Author" w:date="2020-02-14T18:23:00Z"/>
          <w:rFonts w:ascii="Courier New" w:hAnsi="Courier New" w:cs="Courier New"/>
        </w:rPr>
      </w:pPr>
      <w:del w:id="431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8B94B41" w14:textId="77777777" w:rsidR="00461780" w:rsidRPr="00461780" w:rsidRDefault="00461780" w:rsidP="00461780">
      <w:pPr>
        <w:pStyle w:val="PlainText"/>
        <w:rPr>
          <w:ins w:id="4313" w:author="Author" w:date="2020-02-14T18:23:00Z"/>
          <w:rFonts w:ascii="Courier New" w:hAnsi="Courier New" w:cs="Courier New"/>
        </w:rPr>
      </w:pPr>
    </w:p>
    <w:p w14:paraId="6788CF68" w14:textId="77777777" w:rsidR="00461780" w:rsidRPr="00461780" w:rsidRDefault="00461780" w:rsidP="00461780">
      <w:pPr>
        <w:pStyle w:val="PlainText"/>
        <w:rPr>
          <w:ins w:id="4314" w:author="Author" w:date="2020-02-14T18:23:00Z"/>
          <w:rFonts w:ascii="Courier New" w:hAnsi="Courier New" w:cs="Courier New"/>
        </w:rPr>
      </w:pPr>
    </w:p>
    <w:p w14:paraId="247C5F52" w14:textId="77777777" w:rsidR="00F37356" w:rsidRPr="00F37356" w:rsidRDefault="00461780" w:rsidP="00F37356">
      <w:pPr>
        <w:pStyle w:val="PlainText"/>
        <w:rPr>
          <w:del w:id="4315" w:author="Author" w:date="2020-02-14T18:23:00Z"/>
          <w:rFonts w:ascii="Courier New" w:hAnsi="Courier New" w:cs="Courier New"/>
        </w:rPr>
      </w:pPr>
      <w:ins w:id="431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PEMLR = 1-2 AND HRMIS = 4 OR 8</w:t>
      </w:r>
      <w:del w:id="43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61A5E1" w14:textId="77777777" w:rsidR="00F37356" w:rsidRPr="00F37356" w:rsidRDefault="00F37356" w:rsidP="00F37356">
      <w:pPr>
        <w:pStyle w:val="PlainText"/>
        <w:rPr>
          <w:del w:id="4318" w:author="Author" w:date="2020-02-14T18:23:00Z"/>
          <w:rFonts w:ascii="Courier New" w:hAnsi="Courier New" w:cs="Courier New"/>
        </w:rPr>
      </w:pPr>
      <w:del w:id="431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689BDF9" w14:textId="77777777" w:rsidR="00461780" w:rsidRPr="00461780" w:rsidRDefault="00461780" w:rsidP="00461780">
      <w:pPr>
        <w:pStyle w:val="PlainText"/>
        <w:rPr>
          <w:ins w:id="4320" w:author="Author" w:date="2020-02-14T18:23:00Z"/>
          <w:rFonts w:ascii="Courier New" w:hAnsi="Courier New" w:cs="Courier New"/>
        </w:rPr>
      </w:pPr>
    </w:p>
    <w:p w14:paraId="6D49B03A" w14:textId="77777777" w:rsidR="00461780" w:rsidRPr="00461780" w:rsidRDefault="00461780" w:rsidP="00461780">
      <w:pPr>
        <w:pStyle w:val="PlainText"/>
        <w:rPr>
          <w:ins w:id="4321" w:author="Author" w:date="2020-02-14T18:23:00Z"/>
          <w:rFonts w:ascii="Courier New" w:hAnsi="Courier New" w:cs="Courier New"/>
        </w:rPr>
      </w:pPr>
    </w:p>
    <w:p w14:paraId="07258175" w14:textId="77777777" w:rsidR="00F37356" w:rsidRPr="00F37356" w:rsidRDefault="00461780" w:rsidP="00F37356">
      <w:pPr>
        <w:pStyle w:val="PlainText"/>
        <w:rPr>
          <w:del w:id="4322" w:author="Author" w:date="2020-02-14T18:23:00Z"/>
          <w:rFonts w:ascii="Courier New" w:hAnsi="Courier New" w:cs="Courier New"/>
        </w:rPr>
      </w:pPr>
      <w:ins w:id="43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3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E41B61" w14:textId="77777777" w:rsidR="00F37356" w:rsidRPr="00F37356" w:rsidRDefault="00F37356" w:rsidP="00F37356">
      <w:pPr>
        <w:pStyle w:val="PlainText"/>
        <w:rPr>
          <w:del w:id="4325" w:author="Author" w:date="2020-02-14T18:23:00Z"/>
          <w:rFonts w:ascii="Courier New" w:hAnsi="Courier New" w:cs="Courier New"/>
        </w:rPr>
      </w:pPr>
      <w:del w:id="43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EFA98CE" w14:textId="77777777" w:rsidR="00461780" w:rsidRPr="00461780" w:rsidRDefault="00461780" w:rsidP="00461780">
      <w:pPr>
        <w:pStyle w:val="PlainText"/>
        <w:rPr>
          <w:ins w:id="4327" w:author="Author" w:date="2020-02-14T18:23:00Z"/>
          <w:rFonts w:ascii="Courier New" w:hAnsi="Courier New" w:cs="Courier New"/>
        </w:rPr>
      </w:pPr>
    </w:p>
    <w:p w14:paraId="2EC4FADE" w14:textId="77777777" w:rsidR="00461780" w:rsidRPr="00461780" w:rsidRDefault="00461780" w:rsidP="00461780">
      <w:pPr>
        <w:pStyle w:val="PlainText"/>
        <w:rPr>
          <w:ins w:id="4328" w:author="Author" w:date="2020-02-14T18:23:00Z"/>
          <w:rFonts w:ascii="Courier New" w:hAnsi="Courier New" w:cs="Courier New"/>
        </w:rPr>
      </w:pPr>
    </w:p>
    <w:p w14:paraId="7DFB22B7" w14:textId="77777777" w:rsidR="00F37356" w:rsidRPr="00F37356" w:rsidRDefault="00461780" w:rsidP="00F37356">
      <w:pPr>
        <w:pStyle w:val="PlainText"/>
        <w:rPr>
          <w:del w:id="4329" w:author="Author" w:date="2020-02-14T18:23:00Z"/>
          <w:rFonts w:ascii="Courier New" w:hAnsi="Courier New" w:cs="Courier New"/>
        </w:rPr>
      </w:pPr>
      <w:ins w:id="43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ELIGIBLE FOR EDIT</w:t>
      </w:r>
      <w:del w:id="43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D8DCEE" w14:textId="77777777" w:rsidR="00461780" w:rsidRPr="00461780" w:rsidRDefault="00461780" w:rsidP="00461780">
      <w:pPr>
        <w:pStyle w:val="PlainText"/>
        <w:rPr>
          <w:ins w:id="4332" w:author="Author" w:date="2020-02-14T18:23:00Z"/>
          <w:rFonts w:ascii="Courier New" w:hAnsi="Courier New" w:cs="Courier New"/>
        </w:rPr>
      </w:pPr>
    </w:p>
    <w:p w14:paraId="266FB573" w14:textId="77777777" w:rsidR="00F37356" w:rsidRPr="00F37356" w:rsidRDefault="00461780" w:rsidP="00F37356">
      <w:pPr>
        <w:pStyle w:val="PlainText"/>
        <w:rPr>
          <w:del w:id="4333" w:author="Author" w:date="2020-02-14T18:23:00Z"/>
          <w:rFonts w:ascii="Courier New" w:hAnsi="Courier New" w:cs="Courier New"/>
        </w:rPr>
      </w:pPr>
      <w:ins w:id="43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ELIGIBLE FOR EDIT</w:t>
      </w:r>
      <w:del w:id="43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A07ED5" w14:textId="2690D711" w:rsidR="00461780" w:rsidRPr="00461780" w:rsidRDefault="00F37356" w:rsidP="00461780">
      <w:pPr>
        <w:pStyle w:val="PlainText"/>
        <w:rPr>
          <w:ins w:id="4336" w:author="Author" w:date="2020-02-14T18:23:00Z"/>
          <w:rFonts w:ascii="Courier New" w:hAnsi="Courier New" w:cs="Courier New"/>
        </w:rPr>
      </w:pPr>
      <w:del w:id="43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2EB28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977C4C" w14:textId="77777777" w:rsidR="00F37356" w:rsidRPr="00F37356" w:rsidRDefault="00461780" w:rsidP="00F37356">
      <w:pPr>
        <w:pStyle w:val="PlainText"/>
        <w:rPr>
          <w:del w:id="43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PEERNUOT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 YOU USUALLY RECEIVE OVERTIME PAY,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500 - 501</w:t>
      </w:r>
      <w:del w:id="43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84D11F" w14:textId="77777777" w:rsidR="00461780" w:rsidRPr="00461780" w:rsidRDefault="00461780" w:rsidP="00461780">
      <w:pPr>
        <w:pStyle w:val="PlainText"/>
        <w:rPr>
          <w:ins w:id="4340" w:author="Author" w:date="2020-02-14T18:23:00Z"/>
          <w:rFonts w:ascii="Courier New" w:hAnsi="Courier New" w:cs="Courier New"/>
        </w:rPr>
      </w:pPr>
    </w:p>
    <w:p w14:paraId="57883045" w14:textId="77777777" w:rsidR="00F37356" w:rsidRPr="00F37356" w:rsidRDefault="00461780" w:rsidP="00F37356">
      <w:pPr>
        <w:pStyle w:val="PlainText"/>
        <w:rPr>
          <w:del w:id="4341" w:author="Author" w:date="2020-02-14T18:23:00Z"/>
          <w:rFonts w:ascii="Courier New" w:hAnsi="Courier New" w:cs="Courier New"/>
        </w:rPr>
      </w:pPr>
      <w:ins w:id="434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TIPS, OR COMMISSIONS AT YOUR JOB?</w:t>
      </w:r>
      <w:del w:id="43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B0BDE8" w14:textId="77777777" w:rsidR="00F37356" w:rsidRPr="00F37356" w:rsidRDefault="00F37356" w:rsidP="00F37356">
      <w:pPr>
        <w:pStyle w:val="PlainText"/>
        <w:rPr>
          <w:del w:id="4344" w:author="Author" w:date="2020-02-14T18:23:00Z"/>
          <w:rFonts w:ascii="Courier New" w:hAnsi="Courier New" w:cs="Courier New"/>
        </w:rPr>
      </w:pPr>
      <w:del w:id="43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575C71" w14:textId="77777777" w:rsidR="00461780" w:rsidRPr="00461780" w:rsidRDefault="00461780" w:rsidP="00461780">
      <w:pPr>
        <w:pStyle w:val="PlainText"/>
        <w:rPr>
          <w:ins w:id="4346" w:author="Author" w:date="2020-02-14T18:23:00Z"/>
          <w:rFonts w:ascii="Courier New" w:hAnsi="Courier New" w:cs="Courier New"/>
        </w:rPr>
      </w:pPr>
    </w:p>
    <w:p w14:paraId="09822E26" w14:textId="77777777" w:rsidR="00461780" w:rsidRPr="00461780" w:rsidRDefault="00461780" w:rsidP="00461780">
      <w:pPr>
        <w:pStyle w:val="PlainText"/>
        <w:rPr>
          <w:ins w:id="4347" w:author="Author" w:date="2020-02-14T18:23:00Z"/>
          <w:rFonts w:ascii="Courier New" w:hAnsi="Courier New" w:cs="Courier New"/>
        </w:rPr>
      </w:pPr>
    </w:p>
    <w:p w14:paraId="7D7223E7" w14:textId="77777777" w:rsidR="00F37356" w:rsidRPr="00F37356" w:rsidRDefault="00461780" w:rsidP="00F37356">
      <w:pPr>
        <w:pStyle w:val="PlainText"/>
        <w:rPr>
          <w:del w:id="4348" w:author="Author" w:date="2020-02-14T18:23:00Z"/>
          <w:rFonts w:ascii="Courier New" w:hAnsi="Courier New" w:cs="Courier New"/>
        </w:rPr>
      </w:pPr>
      <w:ins w:id="43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PRERELG = 1</w:t>
      </w:r>
      <w:del w:id="43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D83EB8" w14:textId="77777777" w:rsidR="00F37356" w:rsidRPr="00F37356" w:rsidRDefault="00F37356" w:rsidP="00F37356">
      <w:pPr>
        <w:pStyle w:val="PlainText"/>
        <w:rPr>
          <w:del w:id="4351" w:author="Author" w:date="2020-02-14T18:23:00Z"/>
          <w:rFonts w:ascii="Courier New" w:hAnsi="Courier New" w:cs="Courier New"/>
        </w:rPr>
      </w:pPr>
      <w:del w:id="43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2312C23" w14:textId="77777777" w:rsidR="00461780" w:rsidRPr="00461780" w:rsidRDefault="00461780" w:rsidP="00461780">
      <w:pPr>
        <w:pStyle w:val="PlainText"/>
        <w:rPr>
          <w:ins w:id="4353" w:author="Author" w:date="2020-02-14T18:23:00Z"/>
          <w:rFonts w:ascii="Courier New" w:hAnsi="Courier New" w:cs="Courier New"/>
        </w:rPr>
      </w:pPr>
    </w:p>
    <w:p w14:paraId="13772DBC" w14:textId="77777777" w:rsidR="00461780" w:rsidRPr="00461780" w:rsidRDefault="00461780" w:rsidP="00461780">
      <w:pPr>
        <w:pStyle w:val="PlainText"/>
        <w:rPr>
          <w:ins w:id="4354" w:author="Author" w:date="2020-02-14T18:23:00Z"/>
          <w:rFonts w:ascii="Courier New" w:hAnsi="Courier New" w:cs="Courier New"/>
        </w:rPr>
      </w:pPr>
    </w:p>
    <w:p w14:paraId="68EADE9A" w14:textId="77777777" w:rsidR="00F37356" w:rsidRPr="00F37356" w:rsidRDefault="00461780" w:rsidP="00F37356">
      <w:pPr>
        <w:pStyle w:val="PlainText"/>
        <w:rPr>
          <w:del w:id="4355" w:author="Author" w:date="2020-02-14T18:23:00Z"/>
          <w:rFonts w:ascii="Courier New" w:hAnsi="Courier New" w:cs="Courier New"/>
        </w:rPr>
      </w:pPr>
      <w:ins w:id="43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3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6A97E9" w14:textId="77777777" w:rsidR="00F37356" w:rsidRPr="00F37356" w:rsidRDefault="00F37356" w:rsidP="00F37356">
      <w:pPr>
        <w:pStyle w:val="PlainText"/>
        <w:rPr>
          <w:del w:id="4358" w:author="Author" w:date="2020-02-14T18:23:00Z"/>
          <w:rFonts w:ascii="Courier New" w:hAnsi="Courier New" w:cs="Courier New"/>
        </w:rPr>
      </w:pPr>
      <w:del w:id="43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2231CE" w14:textId="77777777" w:rsidR="00461780" w:rsidRPr="00461780" w:rsidRDefault="00461780" w:rsidP="00461780">
      <w:pPr>
        <w:pStyle w:val="PlainText"/>
        <w:rPr>
          <w:ins w:id="4360" w:author="Author" w:date="2020-02-14T18:23:00Z"/>
          <w:rFonts w:ascii="Courier New" w:hAnsi="Courier New" w:cs="Courier New"/>
        </w:rPr>
      </w:pPr>
    </w:p>
    <w:p w14:paraId="60DD81A1" w14:textId="77777777" w:rsidR="00461780" w:rsidRPr="00461780" w:rsidRDefault="00461780" w:rsidP="00461780">
      <w:pPr>
        <w:pStyle w:val="PlainText"/>
        <w:rPr>
          <w:ins w:id="4361" w:author="Author" w:date="2020-02-14T18:23:00Z"/>
          <w:rFonts w:ascii="Courier New" w:hAnsi="Courier New" w:cs="Courier New"/>
        </w:rPr>
      </w:pPr>
      <w:ins w:id="4362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35527094" w14:textId="77777777" w:rsidR="00F37356" w:rsidRPr="00F37356" w:rsidRDefault="00461780" w:rsidP="00F37356">
      <w:pPr>
        <w:pStyle w:val="PlainText"/>
        <w:rPr>
          <w:del w:id="4363" w:author="Author" w:date="2020-02-14T18:23:00Z"/>
          <w:rFonts w:ascii="Courier New" w:hAnsi="Courier New" w:cs="Courier New"/>
        </w:rPr>
      </w:pPr>
      <w:ins w:id="43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43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C2D681" w14:textId="77777777" w:rsidR="00461780" w:rsidRPr="00461780" w:rsidRDefault="00461780" w:rsidP="00461780">
      <w:pPr>
        <w:pStyle w:val="PlainText"/>
        <w:rPr>
          <w:ins w:id="4366" w:author="Author" w:date="2020-02-14T18:23:00Z"/>
          <w:rFonts w:ascii="Courier New" w:hAnsi="Courier New" w:cs="Courier New"/>
        </w:rPr>
      </w:pPr>
    </w:p>
    <w:p w14:paraId="36B5BAAD" w14:textId="77777777" w:rsidR="00F37356" w:rsidRPr="00F37356" w:rsidRDefault="00461780" w:rsidP="00F37356">
      <w:pPr>
        <w:pStyle w:val="PlainText"/>
        <w:rPr>
          <w:del w:id="4367" w:author="Author" w:date="2020-02-14T18:23:00Z"/>
          <w:rFonts w:ascii="Courier New" w:hAnsi="Courier New" w:cs="Courier New"/>
        </w:rPr>
      </w:pPr>
      <w:ins w:id="436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43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ABE49C" w14:textId="74C761AD" w:rsidR="00461780" w:rsidRPr="00461780" w:rsidRDefault="00F37356" w:rsidP="00461780">
      <w:pPr>
        <w:pStyle w:val="PlainText"/>
        <w:rPr>
          <w:ins w:id="4370" w:author="Author" w:date="2020-02-14T18:23:00Z"/>
          <w:rFonts w:ascii="Courier New" w:hAnsi="Courier New" w:cs="Courier New"/>
        </w:rPr>
      </w:pPr>
      <w:del w:id="43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26E15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FFB1A18" w14:textId="77777777" w:rsidR="00F37356" w:rsidRPr="00F37356" w:rsidRDefault="00461780" w:rsidP="00F37356">
      <w:pPr>
        <w:pStyle w:val="PlainText"/>
        <w:rPr>
          <w:del w:id="43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PEERNPER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PERIODICITY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502 - 503</w:t>
      </w:r>
      <w:del w:id="43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24C216" w14:textId="77777777" w:rsidR="00F37356" w:rsidRPr="00F37356" w:rsidRDefault="00F37356" w:rsidP="00F37356">
      <w:pPr>
        <w:pStyle w:val="PlainText"/>
        <w:rPr>
          <w:del w:id="4374" w:author="Author" w:date="2020-02-14T18:23:00Z"/>
          <w:rFonts w:ascii="Courier New" w:hAnsi="Courier New" w:cs="Courier New"/>
        </w:rPr>
      </w:pPr>
      <w:del w:id="437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299E03" w14:textId="77777777" w:rsidR="00461780" w:rsidRPr="00461780" w:rsidRDefault="00461780" w:rsidP="00461780">
      <w:pPr>
        <w:pStyle w:val="PlainText"/>
        <w:rPr>
          <w:ins w:id="4376" w:author="Author" w:date="2020-02-14T18:23:00Z"/>
          <w:rFonts w:ascii="Courier New" w:hAnsi="Courier New" w:cs="Courier New"/>
        </w:rPr>
      </w:pPr>
    </w:p>
    <w:p w14:paraId="3B9FA538" w14:textId="77777777" w:rsidR="00461780" w:rsidRPr="00461780" w:rsidRDefault="00461780" w:rsidP="00461780">
      <w:pPr>
        <w:pStyle w:val="PlainText"/>
        <w:rPr>
          <w:ins w:id="4377" w:author="Author" w:date="2020-02-14T18:23:00Z"/>
          <w:rFonts w:ascii="Courier New" w:hAnsi="Courier New" w:cs="Courier New"/>
        </w:rPr>
      </w:pPr>
    </w:p>
    <w:p w14:paraId="4036CF1C" w14:textId="77777777" w:rsidR="00F37356" w:rsidRPr="00F37356" w:rsidRDefault="00461780" w:rsidP="00F37356">
      <w:pPr>
        <w:pStyle w:val="PlainText"/>
        <w:rPr>
          <w:del w:id="4378" w:author="Author" w:date="2020-02-14T18:23:00Z"/>
          <w:rFonts w:ascii="Courier New" w:hAnsi="Courier New" w:cs="Courier New"/>
        </w:rPr>
      </w:pPr>
      <w:ins w:id="43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PRERELG = 1</w:t>
      </w:r>
      <w:del w:id="43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921DCC" w14:textId="77777777" w:rsidR="00461780" w:rsidRPr="00461780" w:rsidRDefault="00461780" w:rsidP="00461780">
      <w:pPr>
        <w:pStyle w:val="PlainText"/>
        <w:rPr>
          <w:ins w:id="4381" w:author="Author" w:date="2020-02-14T18:23:00Z"/>
          <w:rFonts w:ascii="Courier New" w:hAnsi="Courier New" w:cs="Courier New"/>
        </w:rPr>
      </w:pPr>
    </w:p>
    <w:p w14:paraId="5E8E0DC0" w14:textId="77777777" w:rsidR="00461780" w:rsidRPr="00461780" w:rsidRDefault="00461780" w:rsidP="00461780">
      <w:pPr>
        <w:pStyle w:val="PlainText"/>
        <w:rPr>
          <w:ins w:id="4382" w:author="Author" w:date="2020-02-14T18:23:00Z"/>
          <w:rFonts w:ascii="Courier New" w:hAnsi="Courier New" w:cs="Courier New"/>
        </w:rPr>
      </w:pPr>
    </w:p>
    <w:p w14:paraId="11B44E99" w14:textId="77777777" w:rsidR="00F37356" w:rsidRPr="00F37356" w:rsidRDefault="00461780" w:rsidP="00F37356">
      <w:pPr>
        <w:pStyle w:val="PlainText"/>
        <w:rPr>
          <w:del w:id="4383" w:author="Author" w:date="2020-02-14T18:23:00Z"/>
          <w:rFonts w:ascii="Courier New" w:hAnsi="Courier New" w:cs="Courier New"/>
        </w:rPr>
      </w:pPr>
      <w:ins w:id="438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3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380CDD" w14:textId="77777777" w:rsidR="00F37356" w:rsidRPr="00F37356" w:rsidRDefault="00F37356" w:rsidP="00F37356">
      <w:pPr>
        <w:pStyle w:val="PlainText"/>
        <w:rPr>
          <w:del w:id="4386" w:author="Author" w:date="2020-02-14T18:23:00Z"/>
          <w:rFonts w:ascii="Courier New" w:hAnsi="Courier New" w:cs="Courier New"/>
        </w:rPr>
      </w:pPr>
      <w:del w:id="43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AB2554C" w14:textId="77777777" w:rsidR="00461780" w:rsidRPr="00461780" w:rsidRDefault="00461780" w:rsidP="00461780">
      <w:pPr>
        <w:pStyle w:val="PlainText"/>
        <w:rPr>
          <w:ins w:id="4388" w:author="Author" w:date="2020-02-14T18:23:00Z"/>
          <w:rFonts w:ascii="Courier New" w:hAnsi="Courier New" w:cs="Courier New"/>
        </w:rPr>
      </w:pPr>
    </w:p>
    <w:p w14:paraId="767EF037" w14:textId="77777777" w:rsidR="00461780" w:rsidRPr="00461780" w:rsidRDefault="00461780" w:rsidP="00461780">
      <w:pPr>
        <w:pStyle w:val="PlainText"/>
        <w:rPr>
          <w:ins w:id="4389" w:author="Author" w:date="2020-02-14T18:23:00Z"/>
          <w:rFonts w:ascii="Courier New" w:hAnsi="Courier New" w:cs="Courier New"/>
        </w:rPr>
      </w:pPr>
    </w:p>
    <w:p w14:paraId="7A52467C" w14:textId="77777777" w:rsidR="00F37356" w:rsidRPr="00F37356" w:rsidRDefault="00461780" w:rsidP="00F37356">
      <w:pPr>
        <w:pStyle w:val="PlainText"/>
        <w:rPr>
          <w:del w:id="4390" w:author="Author" w:date="2020-02-14T18:23:00Z"/>
          <w:rFonts w:ascii="Courier New" w:hAnsi="Courier New" w:cs="Courier New"/>
        </w:rPr>
      </w:pPr>
      <w:ins w:id="43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HOURLY</w:t>
      </w:r>
      <w:del w:id="43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D2633D" w14:textId="77777777" w:rsidR="00461780" w:rsidRPr="00461780" w:rsidRDefault="00461780" w:rsidP="00461780">
      <w:pPr>
        <w:pStyle w:val="PlainText"/>
        <w:rPr>
          <w:ins w:id="4393" w:author="Author" w:date="2020-02-14T18:23:00Z"/>
          <w:rFonts w:ascii="Courier New" w:hAnsi="Courier New" w:cs="Courier New"/>
        </w:rPr>
      </w:pPr>
    </w:p>
    <w:p w14:paraId="4166F8D6" w14:textId="77777777" w:rsidR="00F37356" w:rsidRPr="00F37356" w:rsidRDefault="00461780" w:rsidP="00F37356">
      <w:pPr>
        <w:pStyle w:val="PlainText"/>
        <w:rPr>
          <w:del w:id="4394" w:author="Author" w:date="2020-02-14T18:23:00Z"/>
          <w:rFonts w:ascii="Courier New" w:hAnsi="Courier New" w:cs="Courier New"/>
        </w:rPr>
      </w:pPr>
      <w:ins w:id="43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WEEKLY</w:t>
      </w:r>
      <w:del w:id="43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3625B3" w14:textId="77777777" w:rsidR="00461780" w:rsidRPr="00461780" w:rsidRDefault="00461780" w:rsidP="00461780">
      <w:pPr>
        <w:pStyle w:val="PlainText"/>
        <w:rPr>
          <w:ins w:id="4397" w:author="Author" w:date="2020-02-14T18:23:00Z"/>
          <w:rFonts w:ascii="Courier New" w:hAnsi="Courier New" w:cs="Courier New"/>
        </w:rPr>
      </w:pPr>
    </w:p>
    <w:p w14:paraId="2664F1E6" w14:textId="77777777" w:rsidR="00F37356" w:rsidRPr="00F37356" w:rsidRDefault="00461780" w:rsidP="00F37356">
      <w:pPr>
        <w:pStyle w:val="PlainText"/>
        <w:rPr>
          <w:del w:id="4398" w:author="Author" w:date="2020-02-14T18:23:00Z"/>
          <w:rFonts w:ascii="Courier New" w:hAnsi="Courier New" w:cs="Courier New"/>
        </w:rPr>
      </w:pPr>
      <w:ins w:id="43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BI-WEEKLY</w:t>
      </w:r>
      <w:del w:id="44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513EB0" w14:textId="77777777" w:rsidR="00461780" w:rsidRPr="00461780" w:rsidRDefault="00461780" w:rsidP="00461780">
      <w:pPr>
        <w:pStyle w:val="PlainText"/>
        <w:rPr>
          <w:ins w:id="4401" w:author="Author" w:date="2020-02-14T18:23:00Z"/>
          <w:rFonts w:ascii="Courier New" w:hAnsi="Courier New" w:cs="Courier New"/>
        </w:rPr>
      </w:pPr>
    </w:p>
    <w:p w14:paraId="09A0DB53" w14:textId="77777777" w:rsidR="00F37356" w:rsidRPr="00F37356" w:rsidRDefault="00461780" w:rsidP="00F37356">
      <w:pPr>
        <w:pStyle w:val="PlainText"/>
        <w:rPr>
          <w:del w:id="4402" w:author="Author" w:date="2020-02-14T18:23:00Z"/>
          <w:rFonts w:ascii="Courier New" w:hAnsi="Courier New" w:cs="Courier New"/>
        </w:rPr>
      </w:pPr>
      <w:ins w:id="44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TWICE MONTHLY</w:t>
      </w:r>
      <w:del w:id="44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DEA6AD" w14:textId="77777777" w:rsidR="00461780" w:rsidRPr="00461780" w:rsidRDefault="00461780" w:rsidP="00461780">
      <w:pPr>
        <w:pStyle w:val="PlainText"/>
        <w:rPr>
          <w:ins w:id="4405" w:author="Author" w:date="2020-02-14T18:23:00Z"/>
          <w:rFonts w:ascii="Courier New" w:hAnsi="Courier New" w:cs="Courier New"/>
        </w:rPr>
      </w:pPr>
    </w:p>
    <w:p w14:paraId="7B0ABFAA" w14:textId="77777777" w:rsidR="00F37356" w:rsidRPr="00F37356" w:rsidRDefault="00461780" w:rsidP="00F37356">
      <w:pPr>
        <w:pStyle w:val="PlainText"/>
        <w:rPr>
          <w:del w:id="4406" w:author="Author" w:date="2020-02-14T18:23:00Z"/>
          <w:rFonts w:ascii="Courier New" w:hAnsi="Courier New" w:cs="Courier New"/>
        </w:rPr>
      </w:pPr>
      <w:ins w:id="44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MONTHLY</w:t>
      </w:r>
      <w:del w:id="44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AD124A" w14:textId="77777777" w:rsidR="00461780" w:rsidRPr="00461780" w:rsidRDefault="00461780" w:rsidP="00461780">
      <w:pPr>
        <w:pStyle w:val="PlainText"/>
        <w:rPr>
          <w:ins w:id="4409" w:author="Author" w:date="2020-02-14T18:23:00Z"/>
          <w:rFonts w:ascii="Courier New" w:hAnsi="Courier New" w:cs="Courier New"/>
        </w:rPr>
      </w:pPr>
    </w:p>
    <w:p w14:paraId="6667C5A8" w14:textId="77777777" w:rsidR="00F37356" w:rsidRPr="00F37356" w:rsidRDefault="00461780" w:rsidP="00F37356">
      <w:pPr>
        <w:pStyle w:val="PlainText"/>
        <w:rPr>
          <w:del w:id="4410" w:author="Author" w:date="2020-02-14T18:23:00Z"/>
          <w:rFonts w:ascii="Courier New" w:hAnsi="Courier New" w:cs="Courier New"/>
        </w:rPr>
      </w:pPr>
      <w:ins w:id="44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ANNUALLY</w:t>
      </w:r>
      <w:del w:id="44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A38822" w14:textId="77777777" w:rsidR="00461780" w:rsidRPr="00461780" w:rsidRDefault="00461780" w:rsidP="00461780">
      <w:pPr>
        <w:pStyle w:val="PlainText"/>
        <w:rPr>
          <w:ins w:id="4413" w:author="Author" w:date="2020-02-14T18:23:00Z"/>
          <w:rFonts w:ascii="Courier New" w:hAnsi="Courier New" w:cs="Courier New"/>
        </w:rPr>
      </w:pPr>
    </w:p>
    <w:p w14:paraId="1D820407" w14:textId="77777777" w:rsidR="00F37356" w:rsidRPr="00F37356" w:rsidRDefault="00461780" w:rsidP="00F37356">
      <w:pPr>
        <w:pStyle w:val="PlainText"/>
        <w:rPr>
          <w:del w:id="4414" w:author="Author" w:date="2020-02-14T18:23:00Z"/>
          <w:rFonts w:ascii="Courier New" w:hAnsi="Courier New" w:cs="Courier New"/>
        </w:rPr>
      </w:pPr>
      <w:ins w:id="44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 xml:space="preserve">OTHER </w:t>
      </w:r>
      <w:del w:id="4416" w:author="Author" w:date="2020-02-14T18:23:00Z">
        <w:r w:rsidR="00F37356" w:rsidRPr="00F37356">
          <w:rPr>
            <w:rFonts w:ascii="Courier New" w:hAnsi="Courier New" w:cs="Courier New"/>
          </w:rPr>
          <w:delText>-</w:delText>
        </w:r>
      </w:del>
      <w:ins w:id="4417" w:author="Author" w:date="2020-02-14T18:23:00Z">
        <w:r w:rsidRPr="00461780">
          <w:rPr>
            <w:rFonts w:ascii="Courier New" w:hAnsi="Courier New" w:cs="Courier New"/>
          </w:rPr>
          <w:t>–</w:t>
        </w:r>
      </w:ins>
      <w:r w:rsidRPr="00461780">
        <w:rPr>
          <w:rFonts w:ascii="Courier New" w:hAnsi="Courier New" w:cs="Courier New"/>
        </w:rPr>
        <w:t xml:space="preserve"> SPECIFY</w:t>
      </w:r>
      <w:del w:id="44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AA65BA" w14:textId="1FE14D59" w:rsidR="00461780" w:rsidRPr="00461780" w:rsidRDefault="00F37356" w:rsidP="00461780">
      <w:pPr>
        <w:pStyle w:val="PlainText"/>
        <w:rPr>
          <w:ins w:id="4419" w:author="Author" w:date="2020-02-14T18:23:00Z"/>
          <w:rFonts w:ascii="Courier New" w:hAnsi="Courier New" w:cs="Courier New"/>
        </w:rPr>
      </w:pPr>
      <w:del w:id="44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0D878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C0E4D9" w14:textId="77777777" w:rsidR="00F37356" w:rsidRPr="00F37356" w:rsidRDefault="00461780" w:rsidP="00F37356">
      <w:pPr>
        <w:pStyle w:val="PlainText"/>
        <w:rPr>
          <w:del w:id="442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PEERNRT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4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(EVEN THOUGH YOU TOLD ME IT IS EASIER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42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504 - 505</w:t>
      </w:r>
      <w:del w:id="44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163D83" w14:textId="216109C7" w:rsidR="00461780" w:rsidRPr="00461780" w:rsidRDefault="00461780" w:rsidP="00461780">
      <w:pPr>
        <w:pStyle w:val="PlainText"/>
        <w:rPr>
          <w:ins w:id="4425" w:author="Author" w:date="2020-02-14T18:23:00Z"/>
          <w:rFonts w:ascii="Courier New" w:hAnsi="Courier New" w:cs="Courier New"/>
        </w:rPr>
      </w:pPr>
    </w:p>
    <w:p w14:paraId="5D180C3B" w14:textId="77777777" w:rsidR="00F37356" w:rsidRPr="00F37356" w:rsidRDefault="00461780" w:rsidP="00F37356">
      <w:pPr>
        <w:pStyle w:val="PlainText"/>
        <w:rPr>
          <w:del w:id="4426" w:author="Author" w:date="2020-02-14T18:23:00Z"/>
          <w:rFonts w:ascii="Courier New" w:hAnsi="Courier New" w:cs="Courier New"/>
        </w:rPr>
      </w:pPr>
      <w:ins w:id="44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TO REPORT YOUR EARNINGS (PERIODICITY); </w:t>
      </w:r>
      <w:del w:id="44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4285DC" w14:textId="77777777" w:rsidR="00461780" w:rsidRPr="00461780" w:rsidRDefault="00461780" w:rsidP="00461780">
      <w:pPr>
        <w:pStyle w:val="PlainText"/>
        <w:rPr>
          <w:ins w:id="4429" w:author="Author" w:date="2020-02-14T18:23:00Z"/>
          <w:rFonts w:ascii="Courier New" w:hAnsi="Courier New" w:cs="Courier New"/>
        </w:rPr>
      </w:pPr>
    </w:p>
    <w:p w14:paraId="7E9A247F" w14:textId="77777777" w:rsidR="00F37356" w:rsidRPr="00F37356" w:rsidRDefault="00461780" w:rsidP="00F37356">
      <w:pPr>
        <w:pStyle w:val="PlainText"/>
        <w:rPr>
          <w:del w:id="4430" w:author="Author" w:date="2020-02-14T18:23:00Z"/>
          <w:rFonts w:ascii="Courier New" w:hAnsi="Courier New" w:cs="Courier New"/>
        </w:rPr>
      </w:pPr>
      <w:ins w:id="44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ARE YOU PAID AT AN HOURLY RATE ON </w:t>
      </w:r>
      <w:del w:id="44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161666" w14:textId="77777777" w:rsidR="00461780" w:rsidRPr="00461780" w:rsidRDefault="00461780" w:rsidP="00461780">
      <w:pPr>
        <w:pStyle w:val="PlainText"/>
        <w:rPr>
          <w:ins w:id="4433" w:author="Author" w:date="2020-02-14T18:23:00Z"/>
          <w:rFonts w:ascii="Courier New" w:hAnsi="Courier New" w:cs="Courier New"/>
        </w:rPr>
      </w:pPr>
    </w:p>
    <w:p w14:paraId="7A772002" w14:textId="77777777" w:rsidR="00F37356" w:rsidRPr="00F37356" w:rsidRDefault="00461780" w:rsidP="00F37356">
      <w:pPr>
        <w:pStyle w:val="PlainText"/>
        <w:rPr>
          <w:del w:id="4434" w:author="Author" w:date="2020-02-14T18:23:00Z"/>
          <w:rFonts w:ascii="Courier New" w:hAnsi="Courier New" w:cs="Courier New"/>
        </w:rPr>
      </w:pPr>
      <w:ins w:id="44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YOUR (MAIN/THIS) JOB?</w:t>
      </w:r>
      <w:del w:id="44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13E0F1" w14:textId="77777777" w:rsidR="00F37356" w:rsidRPr="00F37356" w:rsidRDefault="00F37356" w:rsidP="00F37356">
      <w:pPr>
        <w:pStyle w:val="PlainText"/>
        <w:rPr>
          <w:del w:id="4437" w:author="Author" w:date="2020-02-14T18:23:00Z"/>
          <w:rFonts w:ascii="Courier New" w:hAnsi="Courier New" w:cs="Courier New"/>
        </w:rPr>
      </w:pPr>
      <w:del w:id="44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6619DA" w14:textId="77777777" w:rsidR="00461780" w:rsidRPr="00461780" w:rsidRDefault="00461780" w:rsidP="00461780">
      <w:pPr>
        <w:pStyle w:val="PlainText"/>
        <w:rPr>
          <w:ins w:id="4439" w:author="Author" w:date="2020-02-14T18:23:00Z"/>
          <w:rFonts w:ascii="Courier New" w:hAnsi="Courier New" w:cs="Courier New"/>
        </w:rPr>
      </w:pPr>
    </w:p>
    <w:p w14:paraId="4BFA8F05" w14:textId="77777777" w:rsidR="00461780" w:rsidRPr="00461780" w:rsidRDefault="00461780" w:rsidP="00461780">
      <w:pPr>
        <w:pStyle w:val="PlainText"/>
        <w:rPr>
          <w:ins w:id="4440" w:author="Author" w:date="2020-02-14T18:23:00Z"/>
          <w:rFonts w:ascii="Courier New" w:hAnsi="Courier New" w:cs="Courier New"/>
        </w:rPr>
      </w:pPr>
    </w:p>
    <w:p w14:paraId="60A94CE6" w14:textId="77777777" w:rsidR="00F37356" w:rsidRPr="00F37356" w:rsidRDefault="00461780" w:rsidP="00F37356">
      <w:pPr>
        <w:pStyle w:val="PlainText"/>
        <w:rPr>
          <w:del w:id="4441" w:author="Author" w:date="2020-02-14T18:23:00Z"/>
          <w:rFonts w:ascii="Courier New" w:hAnsi="Courier New" w:cs="Courier New"/>
        </w:rPr>
      </w:pPr>
      <w:ins w:id="444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PEERNPER = 2-7</w:t>
      </w:r>
      <w:del w:id="44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F7FB1B" w14:textId="77777777" w:rsidR="00F37356" w:rsidRPr="00F37356" w:rsidRDefault="00F37356" w:rsidP="00F37356">
      <w:pPr>
        <w:pStyle w:val="PlainText"/>
        <w:rPr>
          <w:del w:id="4444" w:author="Author" w:date="2020-02-14T18:23:00Z"/>
          <w:rFonts w:ascii="Courier New" w:hAnsi="Courier New" w:cs="Courier New"/>
        </w:rPr>
      </w:pPr>
      <w:del w:id="44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4D8FF3" w14:textId="77777777" w:rsidR="00461780" w:rsidRPr="00461780" w:rsidRDefault="00461780" w:rsidP="00461780">
      <w:pPr>
        <w:pStyle w:val="PlainText"/>
        <w:rPr>
          <w:ins w:id="4446" w:author="Author" w:date="2020-02-14T18:23:00Z"/>
          <w:rFonts w:ascii="Courier New" w:hAnsi="Courier New" w:cs="Courier New"/>
        </w:rPr>
      </w:pPr>
    </w:p>
    <w:p w14:paraId="48985503" w14:textId="77777777" w:rsidR="00461780" w:rsidRPr="00461780" w:rsidRDefault="00461780" w:rsidP="00461780">
      <w:pPr>
        <w:pStyle w:val="PlainText"/>
        <w:rPr>
          <w:ins w:id="4447" w:author="Author" w:date="2020-02-14T18:23:00Z"/>
          <w:rFonts w:ascii="Courier New" w:hAnsi="Courier New" w:cs="Courier New"/>
        </w:rPr>
      </w:pPr>
    </w:p>
    <w:p w14:paraId="196915B3" w14:textId="77777777" w:rsidR="00F37356" w:rsidRPr="00F37356" w:rsidRDefault="00461780" w:rsidP="00F37356">
      <w:pPr>
        <w:pStyle w:val="PlainText"/>
        <w:rPr>
          <w:del w:id="4448" w:author="Author" w:date="2020-02-14T18:23:00Z"/>
          <w:rFonts w:ascii="Courier New" w:hAnsi="Courier New" w:cs="Courier New"/>
        </w:rPr>
      </w:pPr>
      <w:ins w:id="44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4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72342A" w14:textId="77777777" w:rsidR="00F37356" w:rsidRPr="00F37356" w:rsidRDefault="00F37356" w:rsidP="00F37356">
      <w:pPr>
        <w:pStyle w:val="PlainText"/>
        <w:rPr>
          <w:del w:id="4451" w:author="Author" w:date="2020-02-14T18:23:00Z"/>
          <w:rFonts w:ascii="Courier New" w:hAnsi="Courier New" w:cs="Courier New"/>
        </w:rPr>
      </w:pPr>
      <w:del w:id="44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0237F9" w14:textId="77777777" w:rsidR="00461780" w:rsidRPr="00461780" w:rsidRDefault="00461780" w:rsidP="00461780">
      <w:pPr>
        <w:pStyle w:val="PlainText"/>
        <w:rPr>
          <w:ins w:id="4453" w:author="Author" w:date="2020-02-14T18:23:00Z"/>
          <w:rFonts w:ascii="Courier New" w:hAnsi="Courier New" w:cs="Courier New"/>
        </w:rPr>
      </w:pPr>
    </w:p>
    <w:p w14:paraId="4B2A03CE" w14:textId="77777777" w:rsidR="00461780" w:rsidRPr="00461780" w:rsidRDefault="00461780" w:rsidP="00461780">
      <w:pPr>
        <w:pStyle w:val="PlainText"/>
        <w:rPr>
          <w:ins w:id="4454" w:author="Author" w:date="2020-02-14T18:23:00Z"/>
          <w:rFonts w:ascii="Courier New" w:hAnsi="Courier New" w:cs="Courier New"/>
        </w:rPr>
      </w:pPr>
    </w:p>
    <w:p w14:paraId="0B481BAF" w14:textId="77777777" w:rsidR="00F37356" w:rsidRPr="00F37356" w:rsidRDefault="00461780" w:rsidP="00F37356">
      <w:pPr>
        <w:pStyle w:val="PlainText"/>
        <w:rPr>
          <w:del w:id="4455" w:author="Author" w:date="2020-02-14T18:23:00Z"/>
          <w:rFonts w:ascii="Courier New" w:hAnsi="Courier New" w:cs="Courier New"/>
        </w:rPr>
      </w:pPr>
      <w:ins w:id="44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44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E0C017" w14:textId="77777777" w:rsidR="00461780" w:rsidRPr="00461780" w:rsidRDefault="00461780" w:rsidP="00461780">
      <w:pPr>
        <w:pStyle w:val="PlainText"/>
        <w:rPr>
          <w:ins w:id="4458" w:author="Author" w:date="2020-02-14T18:23:00Z"/>
          <w:rFonts w:ascii="Courier New" w:hAnsi="Courier New" w:cs="Courier New"/>
        </w:rPr>
      </w:pPr>
    </w:p>
    <w:p w14:paraId="685AB5C1" w14:textId="77777777" w:rsidR="00F37356" w:rsidRPr="00F37356" w:rsidRDefault="00461780" w:rsidP="00F37356">
      <w:pPr>
        <w:pStyle w:val="PlainText"/>
        <w:rPr>
          <w:del w:id="4459" w:author="Author" w:date="2020-02-14T18:23:00Z"/>
          <w:rFonts w:ascii="Courier New" w:hAnsi="Courier New" w:cs="Courier New"/>
        </w:rPr>
      </w:pPr>
      <w:ins w:id="44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4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360C6C" w14:textId="7AFB9B41" w:rsidR="00461780" w:rsidRPr="00461780" w:rsidRDefault="00F37356" w:rsidP="00461780">
      <w:pPr>
        <w:pStyle w:val="PlainText"/>
        <w:rPr>
          <w:ins w:id="4462" w:author="Author" w:date="2020-02-14T18:23:00Z"/>
          <w:rFonts w:ascii="Courier New" w:hAnsi="Courier New" w:cs="Courier New"/>
        </w:rPr>
      </w:pPr>
      <w:del w:id="44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874B7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800D44" w14:textId="77777777" w:rsidR="00F37356" w:rsidRPr="00F37356" w:rsidRDefault="00461780" w:rsidP="00F37356">
      <w:pPr>
        <w:pStyle w:val="PlainText"/>
        <w:rPr>
          <w:del w:id="44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PEERNHRY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HOURLY/NONHOURLY STATUS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506 - 507</w:t>
      </w:r>
      <w:del w:id="44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89BEE5" w14:textId="77777777" w:rsidR="00F37356" w:rsidRPr="00F37356" w:rsidRDefault="00F37356" w:rsidP="00F37356">
      <w:pPr>
        <w:pStyle w:val="PlainText"/>
        <w:rPr>
          <w:del w:id="4466" w:author="Author" w:date="2020-02-14T18:23:00Z"/>
          <w:rFonts w:ascii="Courier New" w:hAnsi="Courier New" w:cs="Courier New"/>
        </w:rPr>
      </w:pPr>
      <w:del w:id="44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6647CE" w14:textId="77777777" w:rsidR="00461780" w:rsidRPr="00461780" w:rsidRDefault="00461780" w:rsidP="00461780">
      <w:pPr>
        <w:pStyle w:val="PlainText"/>
        <w:rPr>
          <w:ins w:id="4468" w:author="Author" w:date="2020-02-14T18:23:00Z"/>
          <w:rFonts w:ascii="Courier New" w:hAnsi="Courier New" w:cs="Courier New"/>
        </w:rPr>
      </w:pPr>
    </w:p>
    <w:p w14:paraId="21DD7930" w14:textId="77777777" w:rsidR="00461780" w:rsidRPr="00461780" w:rsidRDefault="00461780" w:rsidP="00461780">
      <w:pPr>
        <w:pStyle w:val="PlainText"/>
        <w:rPr>
          <w:ins w:id="4469" w:author="Author" w:date="2020-02-14T18:23:00Z"/>
          <w:rFonts w:ascii="Courier New" w:hAnsi="Courier New" w:cs="Courier New"/>
        </w:rPr>
      </w:pPr>
    </w:p>
    <w:p w14:paraId="676D452F" w14:textId="77777777" w:rsidR="00F37356" w:rsidRPr="00F37356" w:rsidRDefault="00461780" w:rsidP="00F37356">
      <w:pPr>
        <w:pStyle w:val="PlainText"/>
        <w:rPr>
          <w:del w:id="4470" w:author="Author" w:date="2020-02-14T18:23:00Z"/>
          <w:rFonts w:ascii="Courier New" w:hAnsi="Courier New" w:cs="Courier New"/>
        </w:rPr>
      </w:pPr>
      <w:ins w:id="44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PRERELG = 1</w:t>
      </w:r>
      <w:del w:id="44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040ECA" w14:textId="77777777" w:rsidR="00F37356" w:rsidRPr="00F37356" w:rsidRDefault="00F37356" w:rsidP="00F37356">
      <w:pPr>
        <w:pStyle w:val="PlainText"/>
        <w:rPr>
          <w:del w:id="4473" w:author="Author" w:date="2020-02-14T18:23:00Z"/>
          <w:rFonts w:ascii="Courier New" w:hAnsi="Courier New" w:cs="Courier New"/>
        </w:rPr>
      </w:pPr>
      <w:del w:id="44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87EE7A0" w14:textId="44B838BE" w:rsidR="00461780" w:rsidRPr="00461780" w:rsidRDefault="00F37356" w:rsidP="00461780">
      <w:pPr>
        <w:pStyle w:val="PlainText"/>
        <w:rPr>
          <w:ins w:id="4475" w:author="Author" w:date="2020-02-14T18:23:00Z"/>
          <w:rFonts w:ascii="Courier New" w:hAnsi="Courier New" w:cs="Courier New"/>
        </w:rPr>
      </w:pPr>
      <w:del w:id="4476" w:author="Author" w:date="2020-02-14T18:23:00Z">
        <w:r w:rsidRPr="00F37356">
          <w:rPr>
            <w:rFonts w:ascii="Courier New" w:hAnsi="Courier New" w:cs="Courier New"/>
          </w:rPr>
          <w:tab/>
          <w:delText xml:space="preserve">                         </w:delText>
        </w:r>
      </w:del>
    </w:p>
    <w:p w14:paraId="4788C003" w14:textId="77777777" w:rsidR="00461780" w:rsidRPr="00461780" w:rsidRDefault="00461780" w:rsidP="00461780">
      <w:pPr>
        <w:pStyle w:val="PlainText"/>
        <w:rPr>
          <w:ins w:id="4477" w:author="Author" w:date="2020-02-14T18:23:00Z"/>
          <w:rFonts w:ascii="Courier New" w:hAnsi="Courier New" w:cs="Courier New"/>
        </w:rPr>
      </w:pPr>
    </w:p>
    <w:p w14:paraId="6A65B74C" w14:textId="77777777" w:rsidR="00F37356" w:rsidRPr="00F37356" w:rsidRDefault="00461780" w:rsidP="00F37356">
      <w:pPr>
        <w:pStyle w:val="PlainText"/>
        <w:rPr>
          <w:del w:id="4478" w:author="Author" w:date="2020-02-14T18:23:00Z"/>
          <w:rFonts w:ascii="Courier New" w:hAnsi="Courier New" w:cs="Courier New"/>
        </w:rPr>
      </w:pPr>
      <w:ins w:id="4479" w:author="Author" w:date="2020-02-14T18:23:00Z">
        <w:r w:rsidRPr="00461780">
          <w:rPr>
            <w:rFonts w:ascii="Courier New" w:hAnsi="Courier New" w:cs="Courier New"/>
          </w:rPr>
          <w:tab/>
          <w:t xml:space="preserve">                        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4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35DC7D" w14:textId="77777777" w:rsidR="00F37356" w:rsidRPr="00F37356" w:rsidRDefault="00F37356" w:rsidP="00F37356">
      <w:pPr>
        <w:pStyle w:val="PlainText"/>
        <w:rPr>
          <w:del w:id="4481" w:author="Author" w:date="2020-02-14T18:23:00Z"/>
          <w:rFonts w:ascii="Courier New" w:hAnsi="Courier New" w:cs="Courier New"/>
        </w:rPr>
      </w:pPr>
      <w:del w:id="44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3B1997" w14:textId="77777777" w:rsidR="00461780" w:rsidRPr="00461780" w:rsidRDefault="00461780" w:rsidP="00461780">
      <w:pPr>
        <w:pStyle w:val="PlainText"/>
        <w:rPr>
          <w:ins w:id="4483" w:author="Author" w:date="2020-02-14T18:23:00Z"/>
          <w:rFonts w:ascii="Courier New" w:hAnsi="Courier New" w:cs="Courier New"/>
        </w:rPr>
      </w:pPr>
    </w:p>
    <w:p w14:paraId="4A51A247" w14:textId="77777777" w:rsidR="00461780" w:rsidRPr="00461780" w:rsidRDefault="00461780" w:rsidP="00461780">
      <w:pPr>
        <w:pStyle w:val="PlainText"/>
        <w:rPr>
          <w:ins w:id="4484" w:author="Author" w:date="2020-02-14T18:23:00Z"/>
          <w:rFonts w:ascii="Courier New" w:hAnsi="Courier New" w:cs="Courier New"/>
        </w:rPr>
      </w:pPr>
    </w:p>
    <w:p w14:paraId="3C58873E" w14:textId="77777777" w:rsidR="00F37356" w:rsidRPr="00F37356" w:rsidRDefault="00461780" w:rsidP="00F37356">
      <w:pPr>
        <w:pStyle w:val="PlainText"/>
        <w:rPr>
          <w:del w:id="4485" w:author="Author" w:date="2020-02-14T18:23:00Z"/>
          <w:rFonts w:ascii="Courier New" w:hAnsi="Courier New" w:cs="Courier New"/>
        </w:rPr>
      </w:pPr>
      <w:ins w:id="448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HOURLY WORKER</w:t>
      </w:r>
      <w:del w:id="44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CB5144" w14:textId="77777777" w:rsidR="00461780" w:rsidRPr="00461780" w:rsidRDefault="00461780" w:rsidP="00461780">
      <w:pPr>
        <w:pStyle w:val="PlainText"/>
        <w:rPr>
          <w:ins w:id="4488" w:author="Author" w:date="2020-02-14T18:23:00Z"/>
          <w:rFonts w:ascii="Courier New" w:hAnsi="Courier New" w:cs="Courier New"/>
        </w:rPr>
      </w:pPr>
    </w:p>
    <w:p w14:paraId="2B493B94" w14:textId="77777777" w:rsidR="00F37356" w:rsidRPr="00F37356" w:rsidRDefault="00461780" w:rsidP="00F37356">
      <w:pPr>
        <w:pStyle w:val="PlainText"/>
        <w:rPr>
          <w:del w:id="4489" w:author="Author" w:date="2020-02-14T18:23:00Z"/>
          <w:rFonts w:ascii="Courier New" w:hAnsi="Courier New" w:cs="Courier New"/>
        </w:rPr>
      </w:pPr>
      <w:ins w:id="449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NONHOURLY WORKER</w:t>
      </w:r>
      <w:del w:id="44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F95E84" w14:textId="337F5F61" w:rsidR="00461780" w:rsidRPr="00461780" w:rsidRDefault="00F37356" w:rsidP="00461780">
      <w:pPr>
        <w:pStyle w:val="PlainText"/>
        <w:rPr>
          <w:ins w:id="4492" w:author="Author" w:date="2020-02-14T18:23:00Z"/>
          <w:rFonts w:ascii="Courier New" w:hAnsi="Courier New" w:cs="Courier New"/>
        </w:rPr>
      </w:pPr>
      <w:del w:id="44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BABCC5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7AD212" w14:textId="77777777" w:rsidR="00F37356" w:rsidRPr="00F37356" w:rsidRDefault="00461780" w:rsidP="00F37356">
      <w:pPr>
        <w:pStyle w:val="PlainText"/>
        <w:rPr>
          <w:del w:id="44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PUERNH1C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IS YOUR HOURLY RATE OF PAY 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508 - 511</w:t>
      </w:r>
      <w:del w:id="44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CBE088" w14:textId="77777777" w:rsidR="00461780" w:rsidRPr="00461780" w:rsidRDefault="00461780" w:rsidP="00461780">
      <w:pPr>
        <w:pStyle w:val="PlainText"/>
        <w:rPr>
          <w:ins w:id="4496" w:author="Author" w:date="2020-02-14T18:23:00Z"/>
          <w:rFonts w:ascii="Courier New" w:hAnsi="Courier New" w:cs="Courier New"/>
        </w:rPr>
      </w:pPr>
    </w:p>
    <w:p w14:paraId="5AD9E177" w14:textId="77777777" w:rsidR="00F37356" w:rsidRPr="00F37356" w:rsidRDefault="00461780" w:rsidP="00F37356">
      <w:pPr>
        <w:pStyle w:val="PlainText"/>
        <w:rPr>
          <w:del w:id="4497" w:author="Author" w:date="2020-02-14T18:23:00Z"/>
          <w:rFonts w:ascii="Courier New" w:hAnsi="Courier New" w:cs="Courier New"/>
        </w:rPr>
      </w:pPr>
      <w:ins w:id="4498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THIS JOB, EXCLUDING OVERTIME PAY, TIPS </w:t>
      </w:r>
      <w:del w:id="44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7185AB" w14:textId="77777777" w:rsidR="00461780" w:rsidRPr="00461780" w:rsidRDefault="00461780" w:rsidP="00461780">
      <w:pPr>
        <w:pStyle w:val="PlainText"/>
        <w:rPr>
          <w:ins w:id="4500" w:author="Author" w:date="2020-02-14T18:23:00Z"/>
          <w:rFonts w:ascii="Courier New" w:hAnsi="Courier New" w:cs="Courier New"/>
        </w:rPr>
      </w:pPr>
    </w:p>
    <w:p w14:paraId="73AB85C4" w14:textId="77777777" w:rsidR="00F37356" w:rsidRPr="00F37356" w:rsidRDefault="00461780" w:rsidP="00F37356">
      <w:pPr>
        <w:pStyle w:val="PlainText"/>
        <w:rPr>
          <w:del w:id="4501" w:author="Author" w:date="2020-02-14T18:23:00Z"/>
          <w:rFonts w:ascii="Courier New" w:hAnsi="Courier New" w:cs="Courier New"/>
        </w:rPr>
      </w:pPr>
      <w:ins w:id="450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COMMISSION?</w:t>
      </w:r>
      <w:del w:id="45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21B6CD" w14:textId="77777777" w:rsidR="00461780" w:rsidRPr="00461780" w:rsidRDefault="00461780" w:rsidP="00461780">
      <w:pPr>
        <w:pStyle w:val="PlainText"/>
        <w:rPr>
          <w:ins w:id="4504" w:author="Author" w:date="2020-02-14T18:23:00Z"/>
          <w:rFonts w:ascii="Courier New" w:hAnsi="Courier New" w:cs="Courier New"/>
        </w:rPr>
      </w:pPr>
    </w:p>
    <w:p w14:paraId="1637B3DB" w14:textId="77777777" w:rsidR="00F37356" w:rsidRPr="00F37356" w:rsidRDefault="00461780" w:rsidP="00F37356">
      <w:pPr>
        <w:pStyle w:val="PlainText"/>
        <w:rPr>
          <w:del w:id="4505" w:author="Author" w:date="2020-02-14T18:23:00Z"/>
          <w:rFonts w:ascii="Courier New" w:hAnsi="Courier New" w:cs="Courier New"/>
        </w:rPr>
      </w:pPr>
      <w:ins w:id="45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DOLLAR AMOUNT - 2 IMPLIED DECIMALS</w:t>
      </w:r>
      <w:del w:id="45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FB9194" w14:textId="77777777" w:rsidR="00F37356" w:rsidRPr="00F37356" w:rsidRDefault="00F37356" w:rsidP="00F37356">
      <w:pPr>
        <w:pStyle w:val="PlainText"/>
        <w:rPr>
          <w:del w:id="4508" w:author="Author" w:date="2020-02-14T18:23:00Z"/>
          <w:rFonts w:ascii="Courier New" w:hAnsi="Courier New" w:cs="Courier New"/>
        </w:rPr>
      </w:pPr>
      <w:del w:id="4509" w:author="Author" w:date="2020-02-14T18:23:00Z">
        <w:r w:rsidRPr="00F37356">
          <w:rPr>
            <w:rFonts w:ascii="Courier New" w:hAnsi="Courier New" w:cs="Courier New"/>
          </w:rPr>
          <w:delText xml:space="preserve">                    </w:delText>
        </w:r>
        <w:r w:rsidRPr="00F37356">
          <w:rPr>
            <w:rFonts w:ascii="Courier New" w:hAnsi="Courier New" w:cs="Courier New"/>
          </w:rPr>
          <w:cr/>
        </w:r>
      </w:del>
    </w:p>
    <w:p w14:paraId="1E6ED3D4" w14:textId="77777777" w:rsidR="00461780" w:rsidRPr="00461780" w:rsidRDefault="00461780" w:rsidP="00461780">
      <w:pPr>
        <w:pStyle w:val="PlainText"/>
        <w:rPr>
          <w:ins w:id="4510" w:author="Author" w:date="2020-02-14T18:23:00Z"/>
          <w:rFonts w:ascii="Courier New" w:hAnsi="Courier New" w:cs="Courier New"/>
        </w:rPr>
      </w:pPr>
    </w:p>
    <w:p w14:paraId="1CC14183" w14:textId="77777777" w:rsidR="00461780" w:rsidRPr="00461780" w:rsidRDefault="00461780" w:rsidP="00461780">
      <w:pPr>
        <w:pStyle w:val="PlainText"/>
        <w:rPr>
          <w:ins w:id="4511" w:author="Author" w:date="2020-02-14T18:23:00Z"/>
          <w:rFonts w:ascii="Courier New" w:hAnsi="Courier New" w:cs="Courier New"/>
        </w:rPr>
      </w:pPr>
      <w:ins w:id="4512" w:author="Author" w:date="2020-02-14T18:23:00Z">
        <w:r w:rsidRPr="00461780">
          <w:rPr>
            <w:rFonts w:ascii="Courier New" w:hAnsi="Courier New" w:cs="Courier New"/>
          </w:rPr>
          <w:t xml:space="preserve">                    </w:t>
        </w:r>
      </w:ins>
    </w:p>
    <w:p w14:paraId="5B0CBD5F" w14:textId="77777777" w:rsidR="00F37356" w:rsidRPr="00F37356" w:rsidRDefault="00461780" w:rsidP="00F37356">
      <w:pPr>
        <w:pStyle w:val="PlainText"/>
        <w:rPr>
          <w:del w:id="4513" w:author="Author" w:date="2020-02-14T18:23:00Z"/>
          <w:rFonts w:ascii="Courier New" w:hAnsi="Courier New" w:cs="Courier New"/>
        </w:rPr>
      </w:pPr>
      <w:ins w:id="45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5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C9C0DA" w14:textId="77777777" w:rsidR="00F37356" w:rsidRPr="00F37356" w:rsidRDefault="00F37356" w:rsidP="00F37356">
      <w:pPr>
        <w:pStyle w:val="PlainText"/>
        <w:rPr>
          <w:del w:id="4516" w:author="Author" w:date="2020-02-14T18:23:00Z"/>
          <w:rFonts w:ascii="Courier New" w:hAnsi="Courier New" w:cs="Courier New"/>
        </w:rPr>
      </w:pPr>
      <w:del w:id="45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CFAFBBB" w14:textId="77777777" w:rsidR="00461780" w:rsidRPr="00461780" w:rsidRDefault="00461780" w:rsidP="00461780">
      <w:pPr>
        <w:pStyle w:val="PlainText"/>
        <w:rPr>
          <w:ins w:id="4518" w:author="Author" w:date="2020-02-14T18:23:00Z"/>
          <w:rFonts w:ascii="Courier New" w:hAnsi="Courier New" w:cs="Courier New"/>
        </w:rPr>
      </w:pPr>
    </w:p>
    <w:p w14:paraId="0398172B" w14:textId="77777777" w:rsidR="00461780" w:rsidRPr="00461780" w:rsidRDefault="00461780" w:rsidP="00461780">
      <w:pPr>
        <w:pStyle w:val="PlainText"/>
        <w:rPr>
          <w:ins w:id="4519" w:author="Author" w:date="2020-02-14T18:23:00Z"/>
          <w:rFonts w:ascii="Courier New" w:hAnsi="Courier New" w:cs="Courier New"/>
        </w:rPr>
      </w:pPr>
    </w:p>
    <w:p w14:paraId="60F82EC7" w14:textId="77777777" w:rsidR="00F37356" w:rsidRPr="00F37356" w:rsidRDefault="00461780" w:rsidP="00F37356">
      <w:pPr>
        <w:pStyle w:val="PlainText"/>
        <w:rPr>
          <w:del w:id="4520" w:author="Author" w:date="2020-02-14T18:23:00Z"/>
          <w:rFonts w:ascii="Courier New" w:hAnsi="Courier New" w:cs="Courier New"/>
        </w:rPr>
      </w:pPr>
      <w:ins w:id="452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45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BD851D" w14:textId="77777777" w:rsidR="00461780" w:rsidRPr="00461780" w:rsidRDefault="00461780" w:rsidP="00461780">
      <w:pPr>
        <w:pStyle w:val="PlainText"/>
        <w:rPr>
          <w:ins w:id="4523" w:author="Author" w:date="2020-02-14T18:23:00Z"/>
          <w:rFonts w:ascii="Courier New" w:hAnsi="Courier New" w:cs="Courier New"/>
        </w:rPr>
      </w:pPr>
    </w:p>
    <w:p w14:paraId="0DA8A818" w14:textId="77777777" w:rsidR="00461780" w:rsidRPr="00461780" w:rsidRDefault="00461780" w:rsidP="00461780">
      <w:pPr>
        <w:pStyle w:val="PlainText"/>
        <w:rPr>
          <w:ins w:id="4524" w:author="Author" w:date="2020-02-14T18:23:00Z"/>
          <w:rFonts w:ascii="Courier New" w:hAnsi="Courier New" w:cs="Courier New"/>
        </w:rPr>
      </w:pPr>
      <w:ins w:id="452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  <w:t xml:space="preserve">MAX VALUE (Subject to topcoding based on the entry in PEERNHRO such </w:t>
      </w:r>
      <w:r w:rsidRPr="00461780">
        <w:rPr>
          <w:rFonts w:ascii="Courier New" w:hAnsi="Courier New" w:cs="Courier New"/>
        </w:rPr>
        <w:tab/>
      </w:r>
    </w:p>
    <w:p w14:paraId="2C27825A" w14:textId="77777777" w:rsidR="00F37356" w:rsidRPr="00F37356" w:rsidRDefault="00461780" w:rsidP="00F37356">
      <w:pPr>
        <w:pStyle w:val="PlainText"/>
        <w:rPr>
          <w:del w:id="45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that PEERNHRO x PUERNHIC &lt; or = 2884.61)</w:t>
      </w:r>
      <w:del w:id="45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454C41" w14:textId="02C08C6B" w:rsidR="00461780" w:rsidRPr="00461780" w:rsidRDefault="00F37356" w:rsidP="00461780">
      <w:pPr>
        <w:pStyle w:val="PlainText"/>
        <w:rPr>
          <w:ins w:id="4528" w:author="Author" w:date="2020-02-14T18:23:00Z"/>
          <w:rFonts w:ascii="Courier New" w:hAnsi="Courier New" w:cs="Courier New"/>
        </w:rPr>
      </w:pPr>
      <w:del w:id="45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8B218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BD16D74" w14:textId="77777777" w:rsidR="00F37356" w:rsidRPr="00F37356" w:rsidRDefault="00461780" w:rsidP="00F37356">
      <w:pPr>
        <w:pStyle w:val="PlainText"/>
        <w:rPr>
          <w:del w:id="453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PEERNH2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5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(EXCLUDING OVERTIME PAY, TIPS AND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532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512 - 515</w:t>
      </w:r>
      <w:del w:id="45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92B9B9" w14:textId="2FD7908E" w:rsidR="00461780" w:rsidRPr="00461780" w:rsidRDefault="00461780" w:rsidP="00461780">
      <w:pPr>
        <w:pStyle w:val="PlainText"/>
        <w:rPr>
          <w:ins w:id="4534" w:author="Author" w:date="2020-02-14T18:23:00Z"/>
          <w:rFonts w:ascii="Courier New" w:hAnsi="Courier New" w:cs="Courier New"/>
        </w:rPr>
      </w:pPr>
    </w:p>
    <w:p w14:paraId="2C60F221" w14:textId="77777777" w:rsidR="00F37356" w:rsidRPr="00F37356" w:rsidRDefault="00461780" w:rsidP="00F37356">
      <w:pPr>
        <w:pStyle w:val="PlainText"/>
        <w:rPr>
          <w:del w:id="4535" w:author="Author" w:date="2020-02-14T18:23:00Z"/>
          <w:rFonts w:ascii="Courier New" w:hAnsi="Courier New" w:cs="Courier New"/>
        </w:rPr>
      </w:pPr>
      <w:ins w:id="45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COMMISSIONS)  WHAT IS YOUR HOURLY RATE </w:t>
      </w:r>
      <w:del w:id="45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EBBB28" w14:textId="77777777" w:rsidR="00461780" w:rsidRPr="00461780" w:rsidRDefault="00461780" w:rsidP="00461780">
      <w:pPr>
        <w:pStyle w:val="PlainText"/>
        <w:rPr>
          <w:ins w:id="4538" w:author="Author" w:date="2020-02-14T18:23:00Z"/>
          <w:rFonts w:ascii="Courier New" w:hAnsi="Courier New" w:cs="Courier New"/>
        </w:rPr>
      </w:pPr>
    </w:p>
    <w:p w14:paraId="1E35A08D" w14:textId="77777777" w:rsidR="00F37356" w:rsidRPr="00F37356" w:rsidRDefault="00461780" w:rsidP="00F37356">
      <w:pPr>
        <w:pStyle w:val="PlainText"/>
        <w:rPr>
          <w:del w:id="4539" w:author="Author" w:date="2020-02-14T18:23:00Z"/>
          <w:rFonts w:ascii="Courier New" w:hAnsi="Courier New" w:cs="Courier New"/>
        </w:rPr>
      </w:pPr>
      <w:ins w:id="45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OF PAY ON YOUR (MAIN/THIS) JOB?</w:t>
      </w:r>
      <w:del w:id="45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77DC47" w14:textId="77777777" w:rsidR="00461780" w:rsidRPr="00461780" w:rsidRDefault="00461780" w:rsidP="00461780">
      <w:pPr>
        <w:pStyle w:val="PlainText"/>
        <w:rPr>
          <w:ins w:id="4542" w:author="Author" w:date="2020-02-14T18:23:00Z"/>
          <w:rFonts w:ascii="Courier New" w:hAnsi="Courier New" w:cs="Courier New"/>
        </w:rPr>
      </w:pPr>
    </w:p>
    <w:p w14:paraId="0A5CFC6B" w14:textId="77777777" w:rsidR="00F37356" w:rsidRPr="00F37356" w:rsidRDefault="00461780" w:rsidP="00F37356">
      <w:pPr>
        <w:pStyle w:val="PlainText"/>
        <w:rPr>
          <w:del w:id="4543" w:author="Author" w:date="2020-02-14T18:23:00Z"/>
          <w:rFonts w:ascii="Courier New" w:hAnsi="Courier New" w:cs="Courier New"/>
        </w:rPr>
      </w:pPr>
      <w:ins w:id="454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DOLLAR AMOUNT - 2 IMPLIED DECIMALS</w:t>
      </w:r>
      <w:del w:id="45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4C5B61" w14:textId="77777777" w:rsidR="00F37356" w:rsidRPr="00F37356" w:rsidRDefault="00F37356" w:rsidP="00F37356">
      <w:pPr>
        <w:pStyle w:val="PlainText"/>
        <w:rPr>
          <w:del w:id="4546" w:author="Author" w:date="2020-02-14T18:23:00Z"/>
          <w:rFonts w:ascii="Courier New" w:hAnsi="Courier New" w:cs="Courier New"/>
        </w:rPr>
      </w:pPr>
      <w:del w:id="454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94A5519" w14:textId="77777777" w:rsidR="00461780" w:rsidRPr="00461780" w:rsidRDefault="00461780" w:rsidP="00461780">
      <w:pPr>
        <w:pStyle w:val="PlainText"/>
        <w:rPr>
          <w:ins w:id="4548" w:author="Author" w:date="2020-02-14T18:23:00Z"/>
          <w:rFonts w:ascii="Courier New" w:hAnsi="Courier New" w:cs="Courier New"/>
        </w:rPr>
      </w:pPr>
    </w:p>
    <w:p w14:paraId="33AFA0F6" w14:textId="77777777" w:rsidR="00461780" w:rsidRPr="00461780" w:rsidRDefault="00461780" w:rsidP="00461780">
      <w:pPr>
        <w:pStyle w:val="PlainText"/>
        <w:rPr>
          <w:ins w:id="4549" w:author="Author" w:date="2020-02-14T18:23:00Z"/>
          <w:rFonts w:ascii="Courier New" w:hAnsi="Courier New" w:cs="Courier New"/>
        </w:rPr>
      </w:pPr>
    </w:p>
    <w:p w14:paraId="085A6F29" w14:textId="77777777" w:rsidR="00F37356" w:rsidRPr="00F37356" w:rsidRDefault="00461780" w:rsidP="00F37356">
      <w:pPr>
        <w:pStyle w:val="PlainText"/>
        <w:rPr>
          <w:del w:id="4550" w:author="Author" w:date="2020-02-14T18:23:00Z"/>
          <w:rFonts w:ascii="Courier New" w:hAnsi="Courier New" w:cs="Courier New"/>
        </w:rPr>
      </w:pPr>
      <w:ins w:id="455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PEERNRT = 1</w:t>
      </w:r>
      <w:del w:id="45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671FFC" w14:textId="77777777" w:rsidR="00F37356" w:rsidRPr="00F37356" w:rsidRDefault="00F37356" w:rsidP="00F37356">
      <w:pPr>
        <w:pStyle w:val="PlainText"/>
        <w:rPr>
          <w:del w:id="4553" w:author="Author" w:date="2020-02-14T18:23:00Z"/>
          <w:rFonts w:ascii="Courier New" w:hAnsi="Courier New" w:cs="Courier New"/>
        </w:rPr>
      </w:pPr>
      <w:del w:id="45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BEC106" w14:textId="77777777" w:rsidR="00461780" w:rsidRPr="00461780" w:rsidRDefault="00461780" w:rsidP="00461780">
      <w:pPr>
        <w:pStyle w:val="PlainText"/>
        <w:rPr>
          <w:ins w:id="4555" w:author="Author" w:date="2020-02-14T18:23:00Z"/>
          <w:rFonts w:ascii="Courier New" w:hAnsi="Courier New" w:cs="Courier New"/>
        </w:rPr>
      </w:pPr>
    </w:p>
    <w:p w14:paraId="78000434" w14:textId="77777777" w:rsidR="00461780" w:rsidRPr="00461780" w:rsidRDefault="00461780" w:rsidP="00461780">
      <w:pPr>
        <w:pStyle w:val="PlainText"/>
        <w:rPr>
          <w:ins w:id="4556" w:author="Author" w:date="2020-02-14T18:23:00Z"/>
          <w:rFonts w:ascii="Courier New" w:hAnsi="Courier New" w:cs="Courier New"/>
        </w:rPr>
      </w:pPr>
    </w:p>
    <w:p w14:paraId="5F42C0D7" w14:textId="77777777" w:rsidR="00F37356" w:rsidRPr="00F37356" w:rsidRDefault="00461780" w:rsidP="00F37356">
      <w:pPr>
        <w:pStyle w:val="PlainText"/>
        <w:rPr>
          <w:del w:id="4557" w:author="Author" w:date="2020-02-14T18:23:00Z"/>
          <w:rFonts w:ascii="Courier New" w:hAnsi="Courier New" w:cs="Courier New"/>
        </w:rPr>
      </w:pPr>
      <w:ins w:id="455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5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ECDE16" w14:textId="77777777" w:rsidR="00F37356" w:rsidRPr="00F37356" w:rsidRDefault="00F37356" w:rsidP="00F37356">
      <w:pPr>
        <w:pStyle w:val="PlainText"/>
        <w:rPr>
          <w:del w:id="4560" w:author="Author" w:date="2020-02-14T18:23:00Z"/>
          <w:rFonts w:ascii="Courier New" w:hAnsi="Courier New" w:cs="Courier New"/>
        </w:rPr>
      </w:pPr>
      <w:del w:id="45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3AE3700" w14:textId="77777777" w:rsidR="00461780" w:rsidRPr="00461780" w:rsidRDefault="00461780" w:rsidP="00461780">
      <w:pPr>
        <w:pStyle w:val="PlainText"/>
        <w:rPr>
          <w:ins w:id="4562" w:author="Author" w:date="2020-02-14T18:23:00Z"/>
          <w:rFonts w:ascii="Courier New" w:hAnsi="Courier New" w:cs="Courier New"/>
        </w:rPr>
      </w:pPr>
    </w:p>
    <w:p w14:paraId="3D80DB6F" w14:textId="77777777" w:rsidR="00461780" w:rsidRPr="00461780" w:rsidRDefault="00461780" w:rsidP="00461780">
      <w:pPr>
        <w:pStyle w:val="PlainText"/>
        <w:rPr>
          <w:ins w:id="4563" w:author="Author" w:date="2020-02-14T18:23:00Z"/>
          <w:rFonts w:ascii="Courier New" w:hAnsi="Courier New" w:cs="Courier New"/>
        </w:rPr>
      </w:pPr>
    </w:p>
    <w:p w14:paraId="1AE2102C" w14:textId="77777777" w:rsidR="00F37356" w:rsidRPr="00F37356" w:rsidRDefault="00461780" w:rsidP="00F37356">
      <w:pPr>
        <w:pStyle w:val="PlainText"/>
        <w:rPr>
          <w:del w:id="4564" w:author="Author" w:date="2020-02-14T18:23:00Z"/>
          <w:rFonts w:ascii="Courier New" w:hAnsi="Courier New" w:cs="Courier New"/>
        </w:rPr>
      </w:pPr>
      <w:ins w:id="45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56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  <w:t>MIN VALUE</w:t>
      </w:r>
      <w:del w:id="45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6F0266" w14:textId="0010ADA4" w:rsidR="00461780" w:rsidRPr="00461780" w:rsidRDefault="00461780" w:rsidP="00461780">
      <w:pPr>
        <w:pStyle w:val="PlainText"/>
        <w:rPr>
          <w:ins w:id="4568" w:author="Author" w:date="2020-02-14T18:23:00Z"/>
          <w:rFonts w:ascii="Courier New" w:hAnsi="Courier New" w:cs="Courier New"/>
        </w:rPr>
      </w:pPr>
    </w:p>
    <w:p w14:paraId="6D93262C" w14:textId="77777777" w:rsidR="00F37356" w:rsidRPr="00F37356" w:rsidRDefault="00461780" w:rsidP="00F37356">
      <w:pPr>
        <w:pStyle w:val="PlainText"/>
        <w:rPr>
          <w:del w:id="4569" w:author="Author" w:date="2020-02-14T18:23:00Z"/>
          <w:rFonts w:ascii="Courier New" w:hAnsi="Courier New" w:cs="Courier New"/>
        </w:rPr>
      </w:pPr>
      <w:ins w:id="45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  <w:t xml:space="preserve">MAX VALUE ( Subject to topcoding based on the in PEERNHRO such </w:t>
      </w:r>
      <w:del w:id="45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BBCB10" w14:textId="412C6AAF" w:rsidR="00461780" w:rsidRPr="00461780" w:rsidRDefault="00F37356" w:rsidP="00461780">
      <w:pPr>
        <w:pStyle w:val="PlainText"/>
        <w:rPr>
          <w:ins w:id="4572" w:author="Author" w:date="2020-02-14T18:23:00Z"/>
          <w:rFonts w:ascii="Courier New" w:hAnsi="Courier New" w:cs="Courier New"/>
        </w:rPr>
      </w:pPr>
      <w:del w:id="4573" w:author="Author" w:date="2020-02-14T18:23:00Z">
        <w:r w:rsidRPr="00F37356">
          <w:rPr>
            <w:rFonts w:ascii="Courier New" w:hAnsi="Courier New" w:cs="Courier New"/>
          </w:rPr>
          <w:tab/>
        </w:r>
      </w:del>
    </w:p>
    <w:p w14:paraId="6005896C" w14:textId="77777777" w:rsidR="00F37356" w:rsidRPr="00F37356" w:rsidRDefault="00461780" w:rsidP="00F37356">
      <w:pPr>
        <w:pStyle w:val="PlainText"/>
        <w:rPr>
          <w:del w:id="45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that PEERNHRO x PEERNH2 &lt; or = 2884.61) </w:t>
      </w:r>
      <w:del w:id="45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69EDA4" w14:textId="4F75E9DF" w:rsidR="00461780" w:rsidRPr="00461780" w:rsidRDefault="00F37356" w:rsidP="00461780">
      <w:pPr>
        <w:pStyle w:val="PlainText"/>
        <w:rPr>
          <w:ins w:id="4576" w:author="Author" w:date="2020-02-14T18:23:00Z"/>
          <w:rFonts w:ascii="Courier New" w:hAnsi="Courier New" w:cs="Courier New"/>
        </w:rPr>
      </w:pPr>
      <w:del w:id="45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1CE9BB3" w14:textId="77777777" w:rsidR="00461780" w:rsidRPr="00461780" w:rsidRDefault="00461780" w:rsidP="00461780">
      <w:pPr>
        <w:pStyle w:val="PlainText"/>
        <w:rPr>
          <w:ins w:id="4578" w:author="Author" w:date="2020-02-14T18:23:00Z"/>
          <w:rFonts w:ascii="Courier New" w:hAnsi="Courier New" w:cs="Courier New"/>
        </w:rPr>
      </w:pPr>
    </w:p>
    <w:p w14:paraId="0E37E3D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99F097" w14:textId="77777777" w:rsidR="00F37356" w:rsidRPr="00F37356" w:rsidRDefault="00461780" w:rsidP="00F37356">
      <w:pPr>
        <w:pStyle w:val="PlainText"/>
        <w:rPr>
          <w:del w:id="45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PEERNH1O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OUT VARIABLE FOR HOURLY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516 - 519</w:t>
      </w:r>
      <w:del w:id="45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2B8ED6" w14:textId="77777777" w:rsidR="00461780" w:rsidRPr="00461780" w:rsidRDefault="00461780" w:rsidP="00461780">
      <w:pPr>
        <w:pStyle w:val="PlainText"/>
        <w:rPr>
          <w:ins w:id="4581" w:author="Author" w:date="2020-02-14T18:23:00Z"/>
          <w:rFonts w:ascii="Courier New" w:hAnsi="Courier New" w:cs="Courier New"/>
        </w:rPr>
      </w:pPr>
    </w:p>
    <w:p w14:paraId="21AFD63B" w14:textId="77777777" w:rsidR="00F37356" w:rsidRPr="00F37356" w:rsidRDefault="00461780" w:rsidP="00F37356">
      <w:pPr>
        <w:pStyle w:val="PlainText"/>
        <w:rPr>
          <w:del w:id="4582" w:author="Author" w:date="2020-02-14T18:23:00Z"/>
          <w:rFonts w:ascii="Courier New" w:hAnsi="Courier New" w:cs="Courier New"/>
        </w:rPr>
      </w:pPr>
      <w:ins w:id="45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RATE OF PAY (2 IMPLIED DECIMALS)</w:t>
      </w:r>
      <w:del w:id="45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BA5532" w14:textId="77777777" w:rsidR="00F37356" w:rsidRPr="00F37356" w:rsidRDefault="00F37356" w:rsidP="00F37356">
      <w:pPr>
        <w:pStyle w:val="PlainText"/>
        <w:rPr>
          <w:del w:id="4585" w:author="Author" w:date="2020-02-14T18:23:00Z"/>
          <w:rFonts w:ascii="Courier New" w:hAnsi="Courier New" w:cs="Courier New"/>
        </w:rPr>
      </w:pPr>
      <w:del w:id="45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136D46" w14:textId="77777777" w:rsidR="00461780" w:rsidRPr="00461780" w:rsidRDefault="00461780" w:rsidP="00461780">
      <w:pPr>
        <w:pStyle w:val="PlainText"/>
        <w:rPr>
          <w:ins w:id="4587" w:author="Author" w:date="2020-02-14T18:23:00Z"/>
          <w:rFonts w:ascii="Courier New" w:hAnsi="Courier New" w:cs="Courier New"/>
        </w:rPr>
      </w:pPr>
    </w:p>
    <w:p w14:paraId="14634F1C" w14:textId="77777777" w:rsidR="00F37356" w:rsidRPr="00F37356" w:rsidRDefault="00461780" w:rsidP="00F37356">
      <w:pPr>
        <w:pStyle w:val="PlainText"/>
        <w:rPr>
          <w:del w:id="4588" w:author="Author" w:date="2020-02-14T18:23:00Z"/>
          <w:rFonts w:ascii="Courier New" w:hAnsi="Courier New" w:cs="Courier New"/>
        </w:rPr>
      </w:pPr>
      <w:ins w:id="45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PEERNPER = 1</w:t>
      </w:r>
      <w:del w:id="45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DEA709" w14:textId="77777777" w:rsidR="00F37356" w:rsidRPr="00F37356" w:rsidRDefault="00F37356" w:rsidP="00F37356">
      <w:pPr>
        <w:pStyle w:val="PlainText"/>
        <w:rPr>
          <w:del w:id="4591" w:author="Author" w:date="2020-02-14T18:23:00Z"/>
          <w:rFonts w:ascii="Courier New" w:hAnsi="Courier New" w:cs="Courier New"/>
        </w:rPr>
      </w:pPr>
      <w:del w:id="4592" w:author="Author" w:date="2020-02-14T18:23:00Z">
        <w:r w:rsidRPr="00F37356">
          <w:rPr>
            <w:rFonts w:ascii="Courier New" w:hAnsi="Courier New" w:cs="Courier New"/>
          </w:rPr>
          <w:delText xml:space="preserve">    </w:delText>
        </w:r>
        <w:r w:rsidRPr="00F37356">
          <w:rPr>
            <w:rFonts w:ascii="Courier New" w:hAnsi="Courier New" w:cs="Courier New"/>
          </w:rPr>
          <w:cr/>
        </w:r>
      </w:del>
    </w:p>
    <w:p w14:paraId="375405D9" w14:textId="77777777" w:rsidR="00461780" w:rsidRPr="00461780" w:rsidRDefault="00461780" w:rsidP="00461780">
      <w:pPr>
        <w:pStyle w:val="PlainText"/>
        <w:rPr>
          <w:ins w:id="4593" w:author="Author" w:date="2020-02-14T18:23:00Z"/>
          <w:rFonts w:ascii="Courier New" w:hAnsi="Courier New" w:cs="Courier New"/>
        </w:rPr>
      </w:pPr>
    </w:p>
    <w:p w14:paraId="2D71337E" w14:textId="77777777" w:rsidR="00461780" w:rsidRPr="00461780" w:rsidRDefault="00461780" w:rsidP="00461780">
      <w:pPr>
        <w:pStyle w:val="PlainText"/>
        <w:rPr>
          <w:ins w:id="4594" w:author="Author" w:date="2020-02-14T18:23:00Z"/>
          <w:rFonts w:ascii="Courier New" w:hAnsi="Courier New" w:cs="Courier New"/>
        </w:rPr>
      </w:pPr>
      <w:ins w:id="4595" w:author="Author" w:date="2020-02-14T18:23:00Z">
        <w:r w:rsidRPr="00461780">
          <w:rPr>
            <w:rFonts w:ascii="Courier New" w:hAnsi="Courier New" w:cs="Courier New"/>
          </w:rPr>
          <w:t xml:space="preserve">    </w:t>
        </w:r>
      </w:ins>
    </w:p>
    <w:p w14:paraId="38BAD126" w14:textId="77777777" w:rsidR="00F37356" w:rsidRPr="00F37356" w:rsidRDefault="00461780" w:rsidP="00F37356">
      <w:pPr>
        <w:pStyle w:val="PlainText"/>
        <w:rPr>
          <w:del w:id="4596" w:author="Author" w:date="2020-02-14T18:23:00Z"/>
          <w:rFonts w:ascii="Courier New" w:hAnsi="Courier New" w:cs="Courier New"/>
        </w:rPr>
      </w:pPr>
      <w:ins w:id="45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5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F66037" w14:textId="77777777" w:rsidR="00F37356" w:rsidRPr="00F37356" w:rsidRDefault="00F37356" w:rsidP="00F37356">
      <w:pPr>
        <w:pStyle w:val="PlainText"/>
        <w:rPr>
          <w:del w:id="4599" w:author="Author" w:date="2020-02-14T18:23:00Z"/>
          <w:rFonts w:ascii="Courier New" w:hAnsi="Courier New" w:cs="Courier New"/>
        </w:rPr>
      </w:pPr>
      <w:del w:id="46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D1448F" w14:textId="77777777" w:rsidR="00461780" w:rsidRPr="00461780" w:rsidRDefault="00461780" w:rsidP="00461780">
      <w:pPr>
        <w:pStyle w:val="PlainText"/>
        <w:rPr>
          <w:ins w:id="4601" w:author="Author" w:date="2020-02-14T18:23:00Z"/>
          <w:rFonts w:ascii="Courier New" w:hAnsi="Courier New" w:cs="Courier New"/>
        </w:rPr>
      </w:pPr>
    </w:p>
    <w:p w14:paraId="79400F57" w14:textId="77777777" w:rsidR="00461780" w:rsidRPr="00461780" w:rsidRDefault="00461780" w:rsidP="00461780">
      <w:pPr>
        <w:pStyle w:val="PlainText"/>
        <w:rPr>
          <w:ins w:id="4602" w:author="Author" w:date="2020-02-14T18:23:00Z"/>
          <w:rFonts w:ascii="Courier New" w:hAnsi="Courier New" w:cs="Courier New"/>
        </w:rPr>
      </w:pPr>
    </w:p>
    <w:p w14:paraId="15DB3F12" w14:textId="77777777" w:rsidR="00F37356" w:rsidRPr="00F37356" w:rsidRDefault="00461780" w:rsidP="00F37356">
      <w:pPr>
        <w:pStyle w:val="PlainText"/>
        <w:rPr>
          <w:del w:id="4603" w:author="Author" w:date="2020-02-14T18:23:00Z"/>
          <w:rFonts w:ascii="Courier New" w:hAnsi="Courier New" w:cs="Courier New"/>
        </w:rPr>
      </w:pPr>
      <w:ins w:id="460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60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  <w:t>MIN VALUE</w:t>
      </w:r>
      <w:del w:id="46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99844D" w14:textId="13D60DC7" w:rsidR="00461780" w:rsidRPr="00461780" w:rsidRDefault="00461780" w:rsidP="00461780">
      <w:pPr>
        <w:pStyle w:val="PlainText"/>
        <w:rPr>
          <w:ins w:id="4607" w:author="Author" w:date="2020-02-14T18:23:00Z"/>
          <w:rFonts w:ascii="Courier New" w:hAnsi="Courier New" w:cs="Courier New"/>
        </w:rPr>
      </w:pPr>
    </w:p>
    <w:p w14:paraId="170F5CB9" w14:textId="77777777" w:rsidR="00F37356" w:rsidRPr="00F37356" w:rsidRDefault="00461780" w:rsidP="00F37356">
      <w:pPr>
        <w:pStyle w:val="PlainText"/>
        <w:rPr>
          <w:del w:id="4608" w:author="Author" w:date="2020-02-14T18:23:00Z"/>
          <w:rFonts w:ascii="Courier New" w:hAnsi="Courier New" w:cs="Courier New"/>
        </w:rPr>
      </w:pPr>
      <w:ins w:id="46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  <w:t xml:space="preserve">MAX VALUE (Subject to topcoding based on the entry in PEERNHRO </w:t>
      </w:r>
      <w:del w:id="46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755604" w14:textId="4364EE1D" w:rsidR="00461780" w:rsidRPr="00461780" w:rsidRDefault="00F37356" w:rsidP="00461780">
      <w:pPr>
        <w:pStyle w:val="PlainText"/>
        <w:rPr>
          <w:ins w:id="4611" w:author="Author" w:date="2020-02-14T18:23:00Z"/>
          <w:rFonts w:ascii="Courier New" w:hAnsi="Courier New" w:cs="Courier New"/>
        </w:rPr>
      </w:pPr>
      <w:del w:id="4612" w:author="Author" w:date="2020-02-14T18:23:00Z">
        <w:r w:rsidRPr="00F37356">
          <w:rPr>
            <w:rFonts w:ascii="Courier New" w:hAnsi="Courier New" w:cs="Courier New"/>
          </w:rPr>
          <w:tab/>
        </w:r>
      </w:del>
    </w:p>
    <w:p w14:paraId="120F9E43" w14:textId="77777777" w:rsidR="00F37356" w:rsidRPr="00F37356" w:rsidRDefault="00461780" w:rsidP="00F37356">
      <w:pPr>
        <w:pStyle w:val="PlainText"/>
        <w:rPr>
          <w:del w:id="46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such that PEERNHRO x PEERNHLY &lt; or = 2884.61)</w:t>
      </w:r>
      <w:del w:id="46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719B57" w14:textId="7C372E01" w:rsidR="00461780" w:rsidRPr="00461780" w:rsidRDefault="00F37356" w:rsidP="00461780">
      <w:pPr>
        <w:pStyle w:val="PlainText"/>
        <w:rPr>
          <w:ins w:id="4615" w:author="Author" w:date="2020-02-14T18:23:00Z"/>
          <w:rFonts w:ascii="Courier New" w:hAnsi="Courier New" w:cs="Courier New"/>
        </w:rPr>
      </w:pPr>
      <w:del w:id="46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6121C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BECC902" w14:textId="77777777" w:rsidR="00F37356" w:rsidRPr="00F37356" w:rsidRDefault="00461780" w:rsidP="00F37356">
      <w:pPr>
        <w:pStyle w:val="PlainText"/>
        <w:rPr>
          <w:del w:id="46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PRERNHLY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RECODE FOR HOURLY RATE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520 - 523</w:t>
      </w:r>
      <w:del w:id="46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5AF94C" w14:textId="77777777" w:rsidR="00461780" w:rsidRPr="00461780" w:rsidRDefault="00461780" w:rsidP="00461780">
      <w:pPr>
        <w:pStyle w:val="PlainText"/>
        <w:rPr>
          <w:ins w:id="4619" w:author="Author" w:date="2020-02-14T18:23:00Z"/>
          <w:rFonts w:ascii="Courier New" w:hAnsi="Courier New" w:cs="Courier New"/>
        </w:rPr>
      </w:pPr>
    </w:p>
    <w:p w14:paraId="75E83A40" w14:textId="77777777" w:rsidR="00F37356" w:rsidRPr="00F37356" w:rsidRDefault="00461780" w:rsidP="00F37356">
      <w:pPr>
        <w:pStyle w:val="PlainText"/>
        <w:rPr>
          <w:del w:id="4620" w:author="Author" w:date="2020-02-14T18:23:00Z"/>
          <w:rFonts w:ascii="Courier New" w:hAnsi="Courier New" w:cs="Courier New"/>
        </w:rPr>
      </w:pPr>
      <w:ins w:id="462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 IMPLIED DECIMALS</w:t>
      </w:r>
      <w:del w:id="46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0F9213" w14:textId="77777777" w:rsidR="00F37356" w:rsidRPr="00F37356" w:rsidRDefault="00F37356" w:rsidP="00F37356">
      <w:pPr>
        <w:pStyle w:val="PlainText"/>
        <w:rPr>
          <w:del w:id="4623" w:author="Author" w:date="2020-02-14T18:23:00Z"/>
          <w:rFonts w:ascii="Courier New" w:hAnsi="Courier New" w:cs="Courier New"/>
        </w:rPr>
      </w:pPr>
      <w:del w:id="46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1ABAC4" w14:textId="77777777" w:rsidR="00461780" w:rsidRPr="00461780" w:rsidRDefault="00461780" w:rsidP="00461780">
      <w:pPr>
        <w:pStyle w:val="PlainText"/>
        <w:rPr>
          <w:ins w:id="4625" w:author="Author" w:date="2020-02-14T18:23:00Z"/>
          <w:rFonts w:ascii="Courier New" w:hAnsi="Courier New" w:cs="Courier New"/>
        </w:rPr>
      </w:pPr>
    </w:p>
    <w:p w14:paraId="387BC918" w14:textId="77777777" w:rsidR="00461780" w:rsidRPr="00461780" w:rsidRDefault="00461780" w:rsidP="00461780">
      <w:pPr>
        <w:pStyle w:val="PlainText"/>
        <w:rPr>
          <w:ins w:id="4626" w:author="Author" w:date="2020-02-14T18:23:00Z"/>
          <w:rFonts w:ascii="Courier New" w:hAnsi="Courier New" w:cs="Courier New"/>
        </w:rPr>
      </w:pPr>
    </w:p>
    <w:p w14:paraId="1563C13D" w14:textId="77777777" w:rsidR="00F37356" w:rsidRPr="00F37356" w:rsidRDefault="00461780" w:rsidP="00F37356">
      <w:pPr>
        <w:pStyle w:val="PlainText"/>
        <w:rPr>
          <w:del w:id="4627" w:author="Author" w:date="2020-02-14T18:23:00Z"/>
          <w:rFonts w:ascii="Courier New" w:hAnsi="Courier New" w:cs="Courier New"/>
        </w:rPr>
      </w:pPr>
      <w:ins w:id="462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PEERNPER = 1 OR PEERNRT = 1</w:t>
      </w:r>
      <w:del w:id="46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F90EF0" w14:textId="77777777" w:rsidR="00F37356" w:rsidRPr="00F37356" w:rsidRDefault="00F37356" w:rsidP="00F37356">
      <w:pPr>
        <w:pStyle w:val="PlainText"/>
        <w:rPr>
          <w:del w:id="4630" w:author="Author" w:date="2020-02-14T18:23:00Z"/>
          <w:rFonts w:ascii="Courier New" w:hAnsi="Courier New" w:cs="Courier New"/>
        </w:rPr>
      </w:pPr>
      <w:del w:id="463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FDE7A07" w14:textId="77777777" w:rsidR="00461780" w:rsidRPr="00461780" w:rsidRDefault="00461780" w:rsidP="00461780">
      <w:pPr>
        <w:pStyle w:val="PlainText"/>
        <w:rPr>
          <w:ins w:id="4632" w:author="Author" w:date="2020-02-14T18:23:00Z"/>
          <w:rFonts w:ascii="Courier New" w:hAnsi="Courier New" w:cs="Courier New"/>
        </w:rPr>
      </w:pPr>
    </w:p>
    <w:p w14:paraId="14FC565B" w14:textId="77777777" w:rsidR="00461780" w:rsidRPr="00461780" w:rsidRDefault="00461780" w:rsidP="00461780">
      <w:pPr>
        <w:pStyle w:val="PlainText"/>
        <w:rPr>
          <w:ins w:id="4633" w:author="Author" w:date="2020-02-14T18:23:00Z"/>
          <w:rFonts w:ascii="Courier New" w:hAnsi="Courier New" w:cs="Courier New"/>
        </w:rPr>
      </w:pPr>
    </w:p>
    <w:p w14:paraId="23BED57F" w14:textId="77777777" w:rsidR="00F37356" w:rsidRPr="00F37356" w:rsidRDefault="00461780" w:rsidP="00F37356">
      <w:pPr>
        <w:pStyle w:val="PlainText"/>
        <w:rPr>
          <w:del w:id="4634" w:author="Author" w:date="2020-02-14T18:23:00Z"/>
          <w:rFonts w:ascii="Courier New" w:hAnsi="Courier New" w:cs="Courier New"/>
        </w:rPr>
      </w:pPr>
      <w:ins w:id="46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6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11277A" w14:textId="77777777" w:rsidR="00F37356" w:rsidRPr="00F37356" w:rsidRDefault="00F37356" w:rsidP="00F37356">
      <w:pPr>
        <w:pStyle w:val="PlainText"/>
        <w:rPr>
          <w:del w:id="4637" w:author="Author" w:date="2020-02-14T18:23:00Z"/>
          <w:rFonts w:ascii="Courier New" w:hAnsi="Courier New" w:cs="Courier New"/>
        </w:rPr>
      </w:pPr>
      <w:del w:id="46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89A59F" w14:textId="77777777" w:rsidR="00461780" w:rsidRPr="00461780" w:rsidRDefault="00461780" w:rsidP="00461780">
      <w:pPr>
        <w:pStyle w:val="PlainText"/>
        <w:rPr>
          <w:ins w:id="4639" w:author="Author" w:date="2020-02-14T18:23:00Z"/>
          <w:rFonts w:ascii="Courier New" w:hAnsi="Courier New" w:cs="Courier New"/>
        </w:rPr>
      </w:pPr>
    </w:p>
    <w:p w14:paraId="4EA37FF4" w14:textId="77777777" w:rsidR="00461780" w:rsidRPr="00461780" w:rsidRDefault="00461780" w:rsidP="00461780">
      <w:pPr>
        <w:pStyle w:val="PlainText"/>
        <w:rPr>
          <w:ins w:id="4640" w:author="Author" w:date="2020-02-14T18:23:00Z"/>
          <w:rFonts w:ascii="Courier New" w:hAnsi="Courier New" w:cs="Courier New"/>
        </w:rPr>
      </w:pPr>
    </w:p>
    <w:p w14:paraId="6868E75D" w14:textId="77777777" w:rsidR="00F37356" w:rsidRPr="00F37356" w:rsidRDefault="00461780" w:rsidP="00F37356">
      <w:pPr>
        <w:pStyle w:val="PlainText"/>
        <w:rPr>
          <w:del w:id="4641" w:author="Author" w:date="2020-02-14T18:23:00Z"/>
          <w:rFonts w:ascii="Courier New" w:hAnsi="Courier New" w:cs="Courier New"/>
        </w:rPr>
      </w:pPr>
      <w:ins w:id="464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64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  <w:t>MIN VALUE</w:t>
      </w:r>
      <w:del w:id="46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70A082" w14:textId="0C2451F5" w:rsidR="00461780" w:rsidRPr="00461780" w:rsidRDefault="00461780" w:rsidP="00461780">
      <w:pPr>
        <w:pStyle w:val="PlainText"/>
        <w:rPr>
          <w:ins w:id="4645" w:author="Author" w:date="2020-02-14T18:23:00Z"/>
          <w:rFonts w:ascii="Courier New" w:hAnsi="Courier New" w:cs="Courier New"/>
        </w:rPr>
      </w:pPr>
    </w:p>
    <w:p w14:paraId="1B80BFF1" w14:textId="77777777" w:rsidR="00F37356" w:rsidRPr="00F37356" w:rsidRDefault="00461780" w:rsidP="00F37356">
      <w:pPr>
        <w:pStyle w:val="PlainText"/>
        <w:rPr>
          <w:del w:id="4646" w:author="Author" w:date="2020-02-14T18:23:00Z"/>
          <w:rFonts w:ascii="Courier New" w:hAnsi="Courier New" w:cs="Courier New"/>
        </w:rPr>
      </w:pPr>
      <w:ins w:id="46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  <w:t xml:space="preserve">MAX VALUE (Subject to topcoding based on the entry in PEERNHRO </w:t>
      </w:r>
      <w:del w:id="46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CA9883" w14:textId="35503C45" w:rsidR="00461780" w:rsidRPr="00461780" w:rsidRDefault="00F37356" w:rsidP="00461780">
      <w:pPr>
        <w:pStyle w:val="PlainText"/>
        <w:rPr>
          <w:ins w:id="4649" w:author="Author" w:date="2020-02-14T18:23:00Z"/>
          <w:rFonts w:ascii="Courier New" w:hAnsi="Courier New" w:cs="Courier New"/>
        </w:rPr>
      </w:pPr>
      <w:del w:id="4650" w:author="Author" w:date="2020-02-14T18:23:00Z">
        <w:r w:rsidRPr="00F37356">
          <w:rPr>
            <w:rFonts w:ascii="Courier New" w:hAnsi="Courier New" w:cs="Courier New"/>
          </w:rPr>
          <w:tab/>
        </w:r>
      </w:del>
    </w:p>
    <w:p w14:paraId="6224F3FD" w14:textId="77777777" w:rsidR="00F37356" w:rsidRPr="00F37356" w:rsidRDefault="00461780" w:rsidP="00F37356">
      <w:pPr>
        <w:pStyle w:val="PlainText"/>
        <w:rPr>
          <w:del w:id="46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such that PEERNHRO x PEERNHLY &lt; or = 2884.61) </w:t>
      </w:r>
      <w:del w:id="46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4981AD" w14:textId="3EB11158" w:rsidR="00461780" w:rsidRPr="00461780" w:rsidRDefault="00F37356" w:rsidP="00461780">
      <w:pPr>
        <w:pStyle w:val="PlainText"/>
        <w:rPr>
          <w:ins w:id="4653" w:author="Author" w:date="2020-02-14T18:23:00Z"/>
          <w:rFonts w:ascii="Courier New" w:hAnsi="Courier New" w:cs="Courier New"/>
        </w:rPr>
      </w:pPr>
      <w:del w:id="46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00AA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3A2400" w14:textId="77777777" w:rsidR="00F37356" w:rsidRPr="00F37356" w:rsidRDefault="00461780" w:rsidP="00F37356">
      <w:pPr>
        <w:pStyle w:val="PlainText"/>
        <w:rPr>
          <w:del w:id="46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PTHR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6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HOURLY PAY - TOP 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65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524 - 524</w:t>
      </w:r>
      <w:del w:id="46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840331" w14:textId="77777777" w:rsidR="00F37356" w:rsidRPr="00F37356" w:rsidRDefault="00F37356" w:rsidP="00F37356">
      <w:pPr>
        <w:pStyle w:val="PlainText"/>
        <w:rPr>
          <w:del w:id="4659" w:author="Author" w:date="2020-02-14T18:23:00Z"/>
          <w:rFonts w:ascii="Courier New" w:hAnsi="Courier New" w:cs="Courier New"/>
        </w:rPr>
      </w:pPr>
      <w:del w:id="466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0E99FCD8" w14:textId="29F32E0B" w:rsidR="00461780" w:rsidRPr="00461780" w:rsidRDefault="00461780" w:rsidP="00461780">
      <w:pPr>
        <w:pStyle w:val="PlainText"/>
        <w:rPr>
          <w:ins w:id="4661" w:author="Author" w:date="2020-02-14T18:23:00Z"/>
          <w:rFonts w:ascii="Courier New" w:hAnsi="Courier New" w:cs="Courier New"/>
        </w:rPr>
      </w:pPr>
    </w:p>
    <w:p w14:paraId="4485A61D" w14:textId="77777777" w:rsidR="00461780" w:rsidRPr="00461780" w:rsidRDefault="00461780" w:rsidP="00461780">
      <w:pPr>
        <w:pStyle w:val="PlainText"/>
        <w:rPr>
          <w:ins w:id="4662" w:author="Author" w:date="2020-02-14T18:23:00Z"/>
          <w:rFonts w:ascii="Courier New" w:hAnsi="Courier New" w:cs="Courier New"/>
        </w:rPr>
      </w:pPr>
      <w:ins w:id="466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097B5DEC" w14:textId="77777777" w:rsidR="00F37356" w:rsidRPr="00F37356" w:rsidRDefault="00461780" w:rsidP="00F37356">
      <w:pPr>
        <w:pStyle w:val="PlainText"/>
        <w:rPr>
          <w:del w:id="4664" w:author="Author" w:date="2020-02-14T18:23:00Z"/>
          <w:rFonts w:ascii="Courier New" w:hAnsi="Courier New" w:cs="Courier New"/>
        </w:rPr>
      </w:pPr>
      <w:ins w:id="46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6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CEE885" w14:textId="77777777" w:rsidR="00F37356" w:rsidRPr="00F37356" w:rsidRDefault="00F37356" w:rsidP="00F37356">
      <w:pPr>
        <w:pStyle w:val="PlainText"/>
        <w:rPr>
          <w:del w:id="4667" w:author="Author" w:date="2020-02-14T18:23:00Z"/>
          <w:rFonts w:ascii="Courier New" w:hAnsi="Courier New" w:cs="Courier New"/>
        </w:rPr>
      </w:pPr>
      <w:del w:id="46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642707D" w14:textId="77777777" w:rsidR="00461780" w:rsidRPr="00461780" w:rsidRDefault="00461780" w:rsidP="00461780">
      <w:pPr>
        <w:pStyle w:val="PlainText"/>
        <w:rPr>
          <w:ins w:id="4669" w:author="Author" w:date="2020-02-14T18:23:00Z"/>
          <w:rFonts w:ascii="Courier New" w:hAnsi="Courier New" w:cs="Courier New"/>
        </w:rPr>
      </w:pPr>
    </w:p>
    <w:p w14:paraId="4DE24FF7" w14:textId="77777777" w:rsidR="00461780" w:rsidRPr="00461780" w:rsidRDefault="00461780" w:rsidP="00461780">
      <w:pPr>
        <w:pStyle w:val="PlainText"/>
        <w:rPr>
          <w:ins w:id="4670" w:author="Author" w:date="2020-02-14T18:23:00Z"/>
          <w:rFonts w:ascii="Courier New" w:hAnsi="Courier New" w:cs="Courier New"/>
        </w:rPr>
      </w:pPr>
    </w:p>
    <w:p w14:paraId="08BB2297" w14:textId="77777777" w:rsidR="00F37356" w:rsidRPr="00F37356" w:rsidRDefault="00461780" w:rsidP="00F37356">
      <w:pPr>
        <w:pStyle w:val="PlainText"/>
        <w:rPr>
          <w:del w:id="4671" w:author="Author" w:date="2020-02-14T18:23:00Z"/>
          <w:rFonts w:ascii="Courier New" w:hAnsi="Courier New" w:cs="Courier New"/>
        </w:rPr>
      </w:pPr>
      <w:ins w:id="467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TOPCODED</w:t>
      </w:r>
      <w:del w:id="46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22876D" w14:textId="77777777" w:rsidR="00461780" w:rsidRPr="00461780" w:rsidRDefault="00461780" w:rsidP="00461780">
      <w:pPr>
        <w:pStyle w:val="PlainText"/>
        <w:rPr>
          <w:ins w:id="4674" w:author="Author" w:date="2020-02-14T18:23:00Z"/>
          <w:rFonts w:ascii="Courier New" w:hAnsi="Courier New" w:cs="Courier New"/>
        </w:rPr>
      </w:pPr>
    </w:p>
    <w:p w14:paraId="0E2AC064" w14:textId="77777777" w:rsidR="00F37356" w:rsidRPr="00F37356" w:rsidRDefault="00461780" w:rsidP="00F37356">
      <w:pPr>
        <w:pStyle w:val="PlainText"/>
        <w:rPr>
          <w:del w:id="4675" w:author="Author" w:date="2020-02-14T18:23:00Z"/>
          <w:rFonts w:ascii="Courier New" w:hAnsi="Courier New" w:cs="Courier New"/>
        </w:rPr>
      </w:pPr>
      <w:ins w:id="467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TOPCODED</w:t>
      </w:r>
      <w:del w:id="46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B2527E" w14:textId="19238563" w:rsidR="00461780" w:rsidRPr="00461780" w:rsidRDefault="00F37356" w:rsidP="00461780">
      <w:pPr>
        <w:pStyle w:val="PlainText"/>
        <w:rPr>
          <w:ins w:id="4678" w:author="Author" w:date="2020-02-14T18:23:00Z"/>
          <w:rFonts w:ascii="Courier New" w:hAnsi="Courier New" w:cs="Courier New"/>
        </w:rPr>
      </w:pPr>
      <w:del w:id="46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1362D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C0DE44" w14:textId="77777777" w:rsidR="00F37356" w:rsidRPr="00F37356" w:rsidRDefault="00461780" w:rsidP="00F37356">
      <w:pPr>
        <w:pStyle w:val="PlainText"/>
        <w:rPr>
          <w:del w:id="468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PEERNHRO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USUAL HOURS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525 - 526</w:t>
      </w:r>
      <w:del w:id="46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1B8C21" w14:textId="77777777" w:rsidR="00F37356" w:rsidRPr="00F37356" w:rsidRDefault="00F37356" w:rsidP="00F37356">
      <w:pPr>
        <w:pStyle w:val="PlainText"/>
        <w:rPr>
          <w:del w:id="4682" w:author="Author" w:date="2020-02-14T18:23:00Z"/>
          <w:rFonts w:ascii="Courier New" w:hAnsi="Courier New" w:cs="Courier New"/>
        </w:rPr>
      </w:pPr>
      <w:del w:id="46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C3E5B7" w14:textId="77777777" w:rsidR="00461780" w:rsidRPr="00461780" w:rsidRDefault="00461780" w:rsidP="00461780">
      <w:pPr>
        <w:pStyle w:val="PlainText"/>
        <w:rPr>
          <w:ins w:id="4684" w:author="Author" w:date="2020-02-14T18:23:00Z"/>
          <w:rFonts w:ascii="Courier New" w:hAnsi="Courier New" w:cs="Courier New"/>
        </w:rPr>
      </w:pPr>
    </w:p>
    <w:p w14:paraId="655070E0" w14:textId="77777777" w:rsidR="00461780" w:rsidRPr="00461780" w:rsidRDefault="00461780" w:rsidP="00461780">
      <w:pPr>
        <w:pStyle w:val="PlainText"/>
        <w:rPr>
          <w:ins w:id="4685" w:author="Author" w:date="2020-02-14T18:23:00Z"/>
          <w:rFonts w:ascii="Courier New" w:hAnsi="Courier New" w:cs="Courier New"/>
        </w:rPr>
      </w:pPr>
    </w:p>
    <w:p w14:paraId="07DB9507" w14:textId="77777777" w:rsidR="00F37356" w:rsidRPr="00F37356" w:rsidRDefault="00461780" w:rsidP="00F37356">
      <w:pPr>
        <w:pStyle w:val="PlainText"/>
        <w:rPr>
          <w:del w:id="4686" w:author="Author" w:date="2020-02-14T18:23:00Z"/>
          <w:rFonts w:ascii="Courier New" w:hAnsi="Courier New" w:cs="Courier New"/>
        </w:rPr>
      </w:pPr>
      <w:ins w:id="468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PEERNH1O = ENTRY</w:t>
      </w:r>
      <w:del w:id="46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F0D928" w14:textId="77777777" w:rsidR="00F37356" w:rsidRPr="00F37356" w:rsidRDefault="00F37356" w:rsidP="00F37356">
      <w:pPr>
        <w:pStyle w:val="PlainText"/>
        <w:rPr>
          <w:del w:id="4689" w:author="Author" w:date="2020-02-14T18:23:00Z"/>
          <w:rFonts w:ascii="Courier New" w:hAnsi="Courier New" w:cs="Courier New"/>
        </w:rPr>
      </w:pPr>
      <w:del w:id="469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A072195" w14:textId="77777777" w:rsidR="00461780" w:rsidRPr="00461780" w:rsidRDefault="00461780" w:rsidP="00461780">
      <w:pPr>
        <w:pStyle w:val="PlainText"/>
        <w:rPr>
          <w:ins w:id="4691" w:author="Author" w:date="2020-02-14T18:23:00Z"/>
          <w:rFonts w:ascii="Courier New" w:hAnsi="Courier New" w:cs="Courier New"/>
        </w:rPr>
      </w:pPr>
    </w:p>
    <w:p w14:paraId="5EA033A8" w14:textId="77777777" w:rsidR="00461780" w:rsidRPr="00461780" w:rsidRDefault="00461780" w:rsidP="00461780">
      <w:pPr>
        <w:pStyle w:val="PlainText"/>
        <w:rPr>
          <w:ins w:id="4692" w:author="Author" w:date="2020-02-14T18:23:00Z"/>
          <w:rFonts w:ascii="Courier New" w:hAnsi="Courier New" w:cs="Courier New"/>
        </w:rPr>
      </w:pPr>
      <w:ins w:id="469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6BC77C11" w14:textId="77777777" w:rsidR="00F37356" w:rsidRPr="00F37356" w:rsidRDefault="00461780" w:rsidP="00F37356">
      <w:pPr>
        <w:pStyle w:val="PlainText"/>
        <w:rPr>
          <w:del w:id="4694" w:author="Author" w:date="2020-02-14T18:23:00Z"/>
          <w:rFonts w:ascii="Courier New" w:hAnsi="Courier New" w:cs="Courier New"/>
        </w:rPr>
      </w:pPr>
      <w:ins w:id="46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6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EF7C47" w14:textId="77777777" w:rsidR="00F37356" w:rsidRPr="00F37356" w:rsidRDefault="00F37356" w:rsidP="00F37356">
      <w:pPr>
        <w:pStyle w:val="PlainText"/>
        <w:rPr>
          <w:del w:id="4697" w:author="Author" w:date="2020-02-14T18:23:00Z"/>
          <w:rFonts w:ascii="Courier New" w:hAnsi="Courier New" w:cs="Courier New"/>
        </w:rPr>
      </w:pPr>
      <w:del w:id="46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EAAEC4" w14:textId="77777777" w:rsidR="00461780" w:rsidRPr="00461780" w:rsidRDefault="00461780" w:rsidP="00461780">
      <w:pPr>
        <w:pStyle w:val="PlainText"/>
        <w:rPr>
          <w:ins w:id="4699" w:author="Author" w:date="2020-02-14T18:23:00Z"/>
          <w:rFonts w:ascii="Courier New" w:hAnsi="Courier New" w:cs="Courier New"/>
        </w:rPr>
      </w:pPr>
    </w:p>
    <w:p w14:paraId="403F5CE9" w14:textId="77777777" w:rsidR="00461780" w:rsidRPr="00461780" w:rsidRDefault="00461780" w:rsidP="00461780">
      <w:pPr>
        <w:pStyle w:val="PlainText"/>
        <w:rPr>
          <w:ins w:id="4700" w:author="Author" w:date="2020-02-14T18:23:00Z"/>
          <w:rFonts w:ascii="Courier New" w:hAnsi="Courier New" w:cs="Courier New"/>
        </w:rPr>
      </w:pPr>
      <w:ins w:id="4701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247FA369" w14:textId="77777777" w:rsidR="00F37356" w:rsidRPr="00F37356" w:rsidRDefault="00461780" w:rsidP="00F37356">
      <w:pPr>
        <w:pStyle w:val="PlainText"/>
        <w:rPr>
          <w:del w:id="4702" w:author="Author" w:date="2020-02-14T18:23:00Z"/>
          <w:rFonts w:ascii="Courier New" w:hAnsi="Courier New" w:cs="Courier New"/>
        </w:rPr>
      </w:pPr>
      <w:ins w:id="47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MIN VALUE</w:t>
      </w:r>
      <w:del w:id="47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DC29F7" w14:textId="77777777" w:rsidR="00461780" w:rsidRPr="00461780" w:rsidRDefault="00461780" w:rsidP="00461780">
      <w:pPr>
        <w:pStyle w:val="PlainText"/>
        <w:rPr>
          <w:ins w:id="4705" w:author="Author" w:date="2020-02-14T18:23:00Z"/>
          <w:rFonts w:ascii="Courier New" w:hAnsi="Courier New" w:cs="Courier New"/>
        </w:rPr>
      </w:pPr>
    </w:p>
    <w:p w14:paraId="4FACB109" w14:textId="77777777" w:rsidR="00F37356" w:rsidRPr="00F37356" w:rsidRDefault="00461780" w:rsidP="00F37356">
      <w:pPr>
        <w:pStyle w:val="PlainText"/>
        <w:rPr>
          <w:del w:id="4706" w:author="Author" w:date="2020-02-14T18:23:00Z"/>
          <w:rFonts w:ascii="Courier New" w:hAnsi="Courier New" w:cs="Courier New"/>
        </w:rPr>
      </w:pPr>
      <w:ins w:id="47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</w:t>
      </w:r>
      <w:r w:rsidRPr="00461780">
        <w:rPr>
          <w:rFonts w:ascii="Courier New" w:hAnsi="Courier New" w:cs="Courier New"/>
        </w:rPr>
        <w:tab/>
        <w:t>MAX VALUE</w:t>
      </w:r>
      <w:del w:id="47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42C1F8" w14:textId="2F108175" w:rsidR="00461780" w:rsidRPr="00461780" w:rsidRDefault="00F37356" w:rsidP="00461780">
      <w:pPr>
        <w:pStyle w:val="PlainText"/>
        <w:rPr>
          <w:ins w:id="4709" w:author="Author" w:date="2020-02-14T18:23:00Z"/>
          <w:rFonts w:ascii="Courier New" w:hAnsi="Courier New" w:cs="Courier New"/>
        </w:rPr>
      </w:pPr>
      <w:del w:id="47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2182DC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434185" w14:textId="77777777" w:rsidR="00F37356" w:rsidRPr="00F37356" w:rsidRDefault="00461780" w:rsidP="00F37356">
      <w:pPr>
        <w:pStyle w:val="PlainText"/>
        <w:rPr>
          <w:del w:id="47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PRERNWA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WEEKLY EARNINGS RECODE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527 - 534</w:t>
      </w:r>
      <w:del w:id="47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9FCC88" w14:textId="77777777" w:rsidR="00461780" w:rsidRPr="00461780" w:rsidRDefault="00461780" w:rsidP="00461780">
      <w:pPr>
        <w:pStyle w:val="PlainText"/>
        <w:rPr>
          <w:ins w:id="4713" w:author="Author" w:date="2020-02-14T18:23:00Z"/>
          <w:rFonts w:ascii="Courier New" w:hAnsi="Courier New" w:cs="Courier New"/>
        </w:rPr>
      </w:pPr>
    </w:p>
    <w:p w14:paraId="5A3540E4" w14:textId="77777777" w:rsidR="00F37356" w:rsidRPr="00F37356" w:rsidRDefault="00461780" w:rsidP="00F37356">
      <w:pPr>
        <w:pStyle w:val="PlainText"/>
        <w:rPr>
          <w:del w:id="4714" w:author="Author" w:date="2020-02-14T18:23:00Z"/>
          <w:rFonts w:ascii="Courier New" w:hAnsi="Courier New" w:cs="Courier New"/>
        </w:rPr>
      </w:pPr>
      <w:ins w:id="47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 IMPLIED DECIMALS</w:t>
      </w:r>
      <w:del w:id="47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073FCC" w14:textId="77777777" w:rsidR="00F37356" w:rsidRPr="00F37356" w:rsidRDefault="00F37356" w:rsidP="00F37356">
      <w:pPr>
        <w:pStyle w:val="PlainText"/>
        <w:rPr>
          <w:del w:id="4717" w:author="Author" w:date="2020-02-14T18:23:00Z"/>
          <w:rFonts w:ascii="Courier New" w:hAnsi="Courier New" w:cs="Courier New"/>
        </w:rPr>
      </w:pPr>
      <w:del w:id="47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765692" w14:textId="77777777" w:rsidR="00461780" w:rsidRPr="00461780" w:rsidRDefault="00461780" w:rsidP="00461780">
      <w:pPr>
        <w:pStyle w:val="PlainText"/>
        <w:rPr>
          <w:ins w:id="4719" w:author="Author" w:date="2020-02-14T18:23:00Z"/>
          <w:rFonts w:ascii="Courier New" w:hAnsi="Courier New" w:cs="Courier New"/>
        </w:rPr>
      </w:pPr>
    </w:p>
    <w:p w14:paraId="73E3FEB8" w14:textId="77777777" w:rsidR="00461780" w:rsidRPr="00461780" w:rsidRDefault="00461780" w:rsidP="00461780">
      <w:pPr>
        <w:pStyle w:val="PlainText"/>
        <w:rPr>
          <w:ins w:id="4720" w:author="Author" w:date="2020-02-14T18:23:00Z"/>
          <w:rFonts w:ascii="Courier New" w:hAnsi="Courier New" w:cs="Courier New"/>
        </w:rPr>
      </w:pPr>
    </w:p>
    <w:p w14:paraId="59274E33" w14:textId="77777777" w:rsidR="00F37356" w:rsidRPr="00F37356" w:rsidRDefault="00461780" w:rsidP="00F37356">
      <w:pPr>
        <w:pStyle w:val="PlainText"/>
        <w:rPr>
          <w:del w:id="4721" w:author="Author" w:date="2020-02-14T18:23:00Z"/>
          <w:rFonts w:ascii="Courier New" w:hAnsi="Courier New" w:cs="Courier New"/>
        </w:rPr>
      </w:pPr>
      <w:ins w:id="47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PRERELG = 1</w:t>
      </w:r>
      <w:del w:id="47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EFD33E" w14:textId="77777777" w:rsidR="00F37356" w:rsidRPr="00F37356" w:rsidRDefault="00F37356" w:rsidP="00F37356">
      <w:pPr>
        <w:pStyle w:val="PlainText"/>
        <w:rPr>
          <w:del w:id="4724" w:author="Author" w:date="2020-02-14T18:23:00Z"/>
          <w:rFonts w:ascii="Courier New" w:hAnsi="Courier New" w:cs="Courier New"/>
        </w:rPr>
      </w:pPr>
      <w:del w:id="47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CAFD753" w14:textId="77777777" w:rsidR="00461780" w:rsidRPr="00461780" w:rsidRDefault="00461780" w:rsidP="00461780">
      <w:pPr>
        <w:pStyle w:val="PlainText"/>
        <w:rPr>
          <w:ins w:id="4726" w:author="Author" w:date="2020-02-14T18:23:00Z"/>
          <w:rFonts w:ascii="Courier New" w:hAnsi="Courier New" w:cs="Courier New"/>
        </w:rPr>
      </w:pPr>
    </w:p>
    <w:p w14:paraId="50E45601" w14:textId="77777777" w:rsidR="00461780" w:rsidRPr="00461780" w:rsidRDefault="00461780" w:rsidP="00461780">
      <w:pPr>
        <w:pStyle w:val="PlainText"/>
        <w:rPr>
          <w:ins w:id="4727" w:author="Author" w:date="2020-02-14T18:23:00Z"/>
          <w:rFonts w:ascii="Courier New" w:hAnsi="Courier New" w:cs="Courier New"/>
        </w:rPr>
      </w:pPr>
    </w:p>
    <w:p w14:paraId="62C44FCF" w14:textId="77777777" w:rsidR="00461780" w:rsidRPr="00461780" w:rsidRDefault="00461780" w:rsidP="00461780">
      <w:pPr>
        <w:pStyle w:val="PlainText"/>
        <w:rPr>
          <w:ins w:id="4728" w:author="Author" w:date="2020-02-14T18:23:00Z"/>
          <w:rFonts w:ascii="Courier New" w:hAnsi="Courier New" w:cs="Courier New"/>
        </w:rPr>
      </w:pPr>
    </w:p>
    <w:p w14:paraId="2036A42C" w14:textId="77777777" w:rsidR="00461780" w:rsidRPr="00461780" w:rsidRDefault="00461780" w:rsidP="00461780">
      <w:pPr>
        <w:pStyle w:val="PlainText"/>
        <w:rPr>
          <w:ins w:id="4729" w:author="Author" w:date="2020-02-14T18:23:00Z"/>
          <w:rFonts w:ascii="Courier New" w:hAnsi="Courier New" w:cs="Courier New"/>
        </w:rPr>
      </w:pPr>
    </w:p>
    <w:p w14:paraId="6B44FC01" w14:textId="77777777" w:rsidR="00461780" w:rsidRPr="00461780" w:rsidRDefault="00461780" w:rsidP="00461780">
      <w:pPr>
        <w:pStyle w:val="PlainText"/>
        <w:rPr>
          <w:ins w:id="4730" w:author="Author" w:date="2020-02-14T18:23:00Z"/>
          <w:rFonts w:ascii="Courier New" w:hAnsi="Courier New" w:cs="Courier New"/>
        </w:rPr>
      </w:pPr>
    </w:p>
    <w:p w14:paraId="5084B244" w14:textId="77777777" w:rsidR="00461780" w:rsidRPr="00461780" w:rsidRDefault="00461780" w:rsidP="00461780">
      <w:pPr>
        <w:pStyle w:val="PlainText"/>
        <w:rPr>
          <w:ins w:id="4731" w:author="Author" w:date="2020-02-14T18:23:00Z"/>
          <w:rFonts w:ascii="Courier New" w:hAnsi="Courier New" w:cs="Courier New"/>
        </w:rPr>
      </w:pPr>
    </w:p>
    <w:p w14:paraId="3287CDC3" w14:textId="77777777" w:rsidR="00F37356" w:rsidRPr="00F37356" w:rsidRDefault="00461780" w:rsidP="00F37356">
      <w:pPr>
        <w:pStyle w:val="PlainText"/>
        <w:rPr>
          <w:del w:id="4732" w:author="Author" w:date="2020-02-14T18:23:00Z"/>
          <w:rFonts w:ascii="Courier New" w:hAnsi="Courier New" w:cs="Courier New"/>
        </w:rPr>
      </w:pPr>
      <w:ins w:id="473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73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ED7C52" w14:textId="77777777" w:rsidR="00F37356" w:rsidRPr="00F37356" w:rsidRDefault="00F37356" w:rsidP="00F37356">
      <w:pPr>
        <w:pStyle w:val="PlainText"/>
        <w:rPr>
          <w:del w:id="4735" w:author="Author" w:date="2020-02-14T18:23:00Z"/>
          <w:rFonts w:ascii="Courier New" w:hAnsi="Courier New" w:cs="Courier New"/>
        </w:rPr>
      </w:pPr>
      <w:del w:id="473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B7B6F1" w14:textId="77777777" w:rsidR="00461780" w:rsidRPr="00461780" w:rsidRDefault="00461780" w:rsidP="00461780">
      <w:pPr>
        <w:pStyle w:val="PlainText"/>
        <w:rPr>
          <w:ins w:id="4737" w:author="Author" w:date="2020-02-14T18:23:00Z"/>
          <w:rFonts w:ascii="Courier New" w:hAnsi="Courier New" w:cs="Courier New"/>
        </w:rPr>
      </w:pPr>
    </w:p>
    <w:p w14:paraId="5BF20607" w14:textId="77777777" w:rsidR="00461780" w:rsidRPr="00461780" w:rsidRDefault="00461780" w:rsidP="00461780">
      <w:pPr>
        <w:pStyle w:val="PlainText"/>
        <w:rPr>
          <w:ins w:id="4738" w:author="Author" w:date="2020-02-14T18:23:00Z"/>
          <w:rFonts w:ascii="Courier New" w:hAnsi="Courier New" w:cs="Courier New"/>
        </w:rPr>
      </w:pPr>
    </w:p>
    <w:p w14:paraId="4CE5E2E8" w14:textId="77777777" w:rsidR="00F37356" w:rsidRPr="00F37356" w:rsidRDefault="00461780" w:rsidP="00F37356">
      <w:pPr>
        <w:pStyle w:val="PlainText"/>
        <w:rPr>
          <w:del w:id="4739" w:author="Author" w:date="2020-02-14T18:23:00Z"/>
          <w:rFonts w:ascii="Courier New" w:hAnsi="Courier New" w:cs="Courier New"/>
        </w:rPr>
      </w:pPr>
      <w:ins w:id="47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74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47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DE2982" w14:textId="17C71E66" w:rsidR="00461780" w:rsidRPr="00461780" w:rsidRDefault="00461780" w:rsidP="00461780">
      <w:pPr>
        <w:pStyle w:val="PlainText"/>
        <w:rPr>
          <w:ins w:id="4743" w:author="Author" w:date="2020-02-14T18:23:00Z"/>
          <w:rFonts w:ascii="Courier New" w:hAnsi="Courier New" w:cs="Courier New"/>
        </w:rPr>
      </w:pPr>
    </w:p>
    <w:p w14:paraId="4169E31C" w14:textId="77777777" w:rsidR="00F37356" w:rsidRPr="00F37356" w:rsidRDefault="00461780" w:rsidP="00F37356">
      <w:pPr>
        <w:pStyle w:val="PlainText"/>
        <w:rPr>
          <w:del w:id="4744" w:author="Author" w:date="2020-02-14T18:23:00Z"/>
          <w:rFonts w:ascii="Courier New" w:hAnsi="Courier New" w:cs="Courier New"/>
        </w:rPr>
      </w:pPr>
      <w:ins w:id="474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288461</w:t>
      </w:r>
      <w:r w:rsidRPr="00461780">
        <w:rPr>
          <w:rFonts w:ascii="Courier New" w:hAnsi="Courier New" w:cs="Courier New"/>
        </w:rPr>
        <w:tab/>
      </w:r>
      <w:del w:id="474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MAX VALUE</w:t>
      </w:r>
      <w:del w:id="47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EB60CD" w14:textId="163A7946" w:rsidR="00461780" w:rsidRPr="00461780" w:rsidRDefault="00F37356" w:rsidP="00461780">
      <w:pPr>
        <w:pStyle w:val="PlainText"/>
        <w:rPr>
          <w:ins w:id="4748" w:author="Author" w:date="2020-02-14T18:23:00Z"/>
          <w:rFonts w:ascii="Courier New" w:hAnsi="Courier New" w:cs="Courier New"/>
        </w:rPr>
      </w:pPr>
      <w:del w:id="47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ED8CF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C4B2C93" w14:textId="77777777" w:rsidR="00F37356" w:rsidRPr="00F37356" w:rsidRDefault="00461780" w:rsidP="00F37356">
      <w:pPr>
        <w:pStyle w:val="PlainText"/>
        <w:rPr>
          <w:del w:id="475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PTWK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WEEKLY EARNINGS - TOP 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535 - 535</w:t>
      </w:r>
      <w:del w:id="47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F9DB71" w14:textId="77777777" w:rsidR="00F37356" w:rsidRPr="00F37356" w:rsidRDefault="00F37356" w:rsidP="00F37356">
      <w:pPr>
        <w:pStyle w:val="PlainText"/>
        <w:rPr>
          <w:del w:id="4752" w:author="Author" w:date="2020-02-14T18:23:00Z"/>
          <w:rFonts w:ascii="Courier New" w:hAnsi="Courier New" w:cs="Courier New"/>
        </w:rPr>
      </w:pPr>
      <w:del w:id="47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7468AB3" w14:textId="77777777" w:rsidR="00461780" w:rsidRPr="00461780" w:rsidRDefault="00461780" w:rsidP="00461780">
      <w:pPr>
        <w:pStyle w:val="PlainText"/>
        <w:rPr>
          <w:ins w:id="4754" w:author="Author" w:date="2020-02-14T18:23:00Z"/>
          <w:rFonts w:ascii="Courier New" w:hAnsi="Courier New" w:cs="Courier New"/>
        </w:rPr>
      </w:pPr>
    </w:p>
    <w:p w14:paraId="38439EEA" w14:textId="77777777" w:rsidR="00461780" w:rsidRPr="00461780" w:rsidRDefault="00461780" w:rsidP="00461780">
      <w:pPr>
        <w:pStyle w:val="PlainText"/>
        <w:rPr>
          <w:ins w:id="4755" w:author="Author" w:date="2020-02-14T18:23:00Z"/>
          <w:rFonts w:ascii="Courier New" w:hAnsi="Courier New" w:cs="Courier New"/>
        </w:rPr>
      </w:pPr>
    </w:p>
    <w:p w14:paraId="6E64684C" w14:textId="77777777" w:rsidR="00F37356" w:rsidRPr="00F37356" w:rsidRDefault="00461780" w:rsidP="00F37356">
      <w:pPr>
        <w:pStyle w:val="PlainText"/>
        <w:rPr>
          <w:del w:id="4756" w:author="Author" w:date="2020-02-14T18:23:00Z"/>
          <w:rFonts w:ascii="Courier New" w:hAnsi="Courier New" w:cs="Courier New"/>
        </w:rPr>
      </w:pPr>
      <w:ins w:id="475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TOPCODED</w:t>
      </w:r>
      <w:del w:id="47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343F17" w14:textId="77777777" w:rsidR="00461780" w:rsidRPr="00461780" w:rsidRDefault="00461780" w:rsidP="00461780">
      <w:pPr>
        <w:pStyle w:val="PlainText"/>
        <w:rPr>
          <w:ins w:id="4759" w:author="Author" w:date="2020-02-14T18:23:00Z"/>
          <w:rFonts w:ascii="Courier New" w:hAnsi="Courier New" w:cs="Courier New"/>
        </w:rPr>
      </w:pPr>
    </w:p>
    <w:p w14:paraId="1D021B2E" w14:textId="77777777" w:rsidR="00F37356" w:rsidRPr="00F37356" w:rsidRDefault="00461780" w:rsidP="00F37356">
      <w:pPr>
        <w:pStyle w:val="PlainText"/>
        <w:rPr>
          <w:del w:id="4760" w:author="Author" w:date="2020-02-14T18:23:00Z"/>
          <w:rFonts w:ascii="Courier New" w:hAnsi="Courier New" w:cs="Courier New"/>
        </w:rPr>
      </w:pPr>
      <w:ins w:id="47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TOPCODED</w:t>
      </w:r>
      <w:del w:id="47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652528" w14:textId="74D97904" w:rsidR="00461780" w:rsidRPr="00461780" w:rsidRDefault="00F37356" w:rsidP="00461780">
      <w:pPr>
        <w:pStyle w:val="PlainText"/>
        <w:rPr>
          <w:ins w:id="4763" w:author="Author" w:date="2020-02-14T18:23:00Z"/>
          <w:rFonts w:ascii="Courier New" w:hAnsi="Courier New" w:cs="Courier New"/>
        </w:rPr>
      </w:pPr>
      <w:del w:id="47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4F342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048F54" w14:textId="77777777" w:rsidR="00F37356" w:rsidRPr="00F37356" w:rsidRDefault="00461780" w:rsidP="00F37356">
      <w:pPr>
        <w:pStyle w:val="PlainText"/>
        <w:rPr>
          <w:del w:id="476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536 - 539</w:t>
      </w:r>
      <w:del w:id="47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9117C8" w14:textId="07FB738B" w:rsidR="00461780" w:rsidRPr="00461780" w:rsidRDefault="00F37356" w:rsidP="00461780">
      <w:pPr>
        <w:pStyle w:val="PlainText"/>
        <w:rPr>
          <w:ins w:id="4767" w:author="Author" w:date="2020-02-14T18:23:00Z"/>
          <w:rFonts w:ascii="Courier New" w:hAnsi="Courier New" w:cs="Courier New"/>
        </w:rPr>
      </w:pPr>
      <w:del w:id="47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4A3C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8C4FCC" w14:textId="77777777" w:rsidR="00F37356" w:rsidRPr="00F37356" w:rsidRDefault="00461780" w:rsidP="00F37356">
      <w:pPr>
        <w:pStyle w:val="PlainText"/>
        <w:rPr>
          <w:del w:id="47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CALCULATED WEEKLY OVERTIME AMOUNT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540 - 547</w:t>
      </w:r>
      <w:del w:id="47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FC3912" w14:textId="77777777" w:rsidR="00461780" w:rsidRPr="00461780" w:rsidRDefault="00461780" w:rsidP="00461780">
      <w:pPr>
        <w:pStyle w:val="PlainText"/>
        <w:rPr>
          <w:ins w:id="4771" w:author="Author" w:date="2020-02-14T18:23:00Z"/>
          <w:rFonts w:ascii="Courier New" w:hAnsi="Courier New" w:cs="Courier New"/>
        </w:rPr>
      </w:pPr>
    </w:p>
    <w:p w14:paraId="25DE16B5" w14:textId="77777777" w:rsidR="00F37356" w:rsidRPr="00F37356" w:rsidRDefault="00461780" w:rsidP="00F37356">
      <w:pPr>
        <w:pStyle w:val="PlainText"/>
        <w:rPr>
          <w:del w:id="4772" w:author="Author" w:date="2020-02-14T18:23:00Z"/>
          <w:rFonts w:ascii="Courier New" w:hAnsi="Courier New" w:cs="Courier New"/>
        </w:rPr>
      </w:pPr>
      <w:ins w:id="47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 IMPLIED DECIMALS</w:t>
      </w:r>
      <w:del w:id="47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19F02D" w14:textId="77777777" w:rsidR="00F37356" w:rsidRPr="00F37356" w:rsidRDefault="00F37356" w:rsidP="00F37356">
      <w:pPr>
        <w:pStyle w:val="PlainText"/>
        <w:rPr>
          <w:del w:id="4775" w:author="Author" w:date="2020-02-14T18:23:00Z"/>
          <w:rFonts w:ascii="Courier New" w:hAnsi="Courier New" w:cs="Courier New"/>
        </w:rPr>
      </w:pPr>
      <w:del w:id="47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A2658D5" w14:textId="021FC0B3" w:rsidR="00461780" w:rsidRPr="00461780" w:rsidRDefault="00F37356" w:rsidP="00461780">
      <w:pPr>
        <w:pStyle w:val="PlainText"/>
        <w:rPr>
          <w:ins w:id="4777" w:author="Author" w:date="2020-02-14T18:23:00Z"/>
          <w:rFonts w:ascii="Courier New" w:hAnsi="Courier New" w:cs="Courier New"/>
        </w:rPr>
      </w:pPr>
      <w:del w:id="477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 </w:delText>
        </w:r>
      </w:del>
    </w:p>
    <w:p w14:paraId="6C2AAF6E" w14:textId="77777777" w:rsidR="00461780" w:rsidRPr="00461780" w:rsidRDefault="00461780" w:rsidP="00461780">
      <w:pPr>
        <w:pStyle w:val="PlainText"/>
        <w:rPr>
          <w:ins w:id="4779" w:author="Author" w:date="2020-02-14T18:23:00Z"/>
          <w:rFonts w:ascii="Courier New" w:hAnsi="Courier New" w:cs="Courier New"/>
        </w:rPr>
      </w:pPr>
    </w:p>
    <w:p w14:paraId="1730380B" w14:textId="77777777" w:rsidR="00F37356" w:rsidRPr="00F37356" w:rsidRDefault="00461780" w:rsidP="00F37356">
      <w:pPr>
        <w:pStyle w:val="PlainText"/>
        <w:rPr>
          <w:del w:id="4780" w:author="Author" w:date="2020-02-14T18:23:00Z"/>
          <w:rFonts w:ascii="Courier New" w:hAnsi="Courier New" w:cs="Courier New"/>
        </w:rPr>
      </w:pPr>
      <w:ins w:id="4781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PEERNUOT = 1 AND PEERNPER = 1 </w:t>
      </w:r>
      <w:del w:id="47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E2CD80" w14:textId="77777777" w:rsidR="00F37356" w:rsidRPr="00F37356" w:rsidRDefault="00F37356" w:rsidP="00F37356">
      <w:pPr>
        <w:pStyle w:val="PlainText"/>
        <w:rPr>
          <w:del w:id="4783" w:author="Author" w:date="2020-02-14T18:23:00Z"/>
          <w:rFonts w:ascii="Courier New" w:hAnsi="Courier New" w:cs="Courier New"/>
        </w:rPr>
      </w:pPr>
      <w:del w:id="47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C98F6D0" w14:textId="77777777" w:rsidR="00461780" w:rsidRPr="00461780" w:rsidRDefault="00461780" w:rsidP="00461780">
      <w:pPr>
        <w:pStyle w:val="PlainText"/>
        <w:rPr>
          <w:ins w:id="4785" w:author="Author" w:date="2020-02-14T18:23:00Z"/>
          <w:rFonts w:ascii="Courier New" w:hAnsi="Courier New" w:cs="Courier New"/>
        </w:rPr>
      </w:pPr>
    </w:p>
    <w:p w14:paraId="53415A1C" w14:textId="77777777" w:rsidR="00461780" w:rsidRPr="00461780" w:rsidRDefault="00461780" w:rsidP="00461780">
      <w:pPr>
        <w:pStyle w:val="PlainText"/>
        <w:rPr>
          <w:ins w:id="4786" w:author="Author" w:date="2020-02-14T18:23:00Z"/>
          <w:rFonts w:ascii="Courier New" w:hAnsi="Courier New" w:cs="Courier New"/>
        </w:rPr>
      </w:pPr>
    </w:p>
    <w:p w14:paraId="2AF26744" w14:textId="77777777" w:rsidR="00F37356" w:rsidRPr="00F37356" w:rsidRDefault="00461780" w:rsidP="00F37356">
      <w:pPr>
        <w:pStyle w:val="PlainText"/>
        <w:rPr>
          <w:del w:id="4787" w:author="Author" w:date="2020-02-14T18:23:00Z"/>
          <w:rFonts w:ascii="Courier New" w:hAnsi="Courier New" w:cs="Courier New"/>
        </w:rPr>
      </w:pPr>
      <w:ins w:id="478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7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706549" w14:textId="77777777" w:rsidR="00F37356" w:rsidRPr="00F37356" w:rsidRDefault="00F37356" w:rsidP="00F37356">
      <w:pPr>
        <w:pStyle w:val="PlainText"/>
        <w:rPr>
          <w:del w:id="4790" w:author="Author" w:date="2020-02-14T18:23:00Z"/>
          <w:rFonts w:ascii="Courier New" w:hAnsi="Courier New" w:cs="Courier New"/>
        </w:rPr>
      </w:pPr>
      <w:del w:id="47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2AC821" w14:textId="77777777" w:rsidR="00461780" w:rsidRPr="00461780" w:rsidRDefault="00461780" w:rsidP="00461780">
      <w:pPr>
        <w:pStyle w:val="PlainText"/>
        <w:rPr>
          <w:ins w:id="4792" w:author="Author" w:date="2020-02-14T18:23:00Z"/>
          <w:rFonts w:ascii="Courier New" w:hAnsi="Courier New" w:cs="Courier New"/>
        </w:rPr>
      </w:pPr>
    </w:p>
    <w:p w14:paraId="3D4C594E" w14:textId="77777777" w:rsidR="00461780" w:rsidRPr="00461780" w:rsidRDefault="00461780" w:rsidP="00461780">
      <w:pPr>
        <w:pStyle w:val="PlainText"/>
        <w:rPr>
          <w:ins w:id="4793" w:author="Author" w:date="2020-02-14T18:23:00Z"/>
          <w:rFonts w:ascii="Courier New" w:hAnsi="Courier New" w:cs="Courier New"/>
        </w:rPr>
      </w:pPr>
    </w:p>
    <w:p w14:paraId="54EDB3BC" w14:textId="77777777" w:rsidR="00F37356" w:rsidRPr="00F37356" w:rsidRDefault="00461780" w:rsidP="00F37356">
      <w:pPr>
        <w:pStyle w:val="PlainText"/>
        <w:rPr>
          <w:del w:id="4794" w:author="Author" w:date="2020-02-14T18:23:00Z"/>
          <w:rFonts w:ascii="Courier New" w:hAnsi="Courier New" w:cs="Courier New"/>
        </w:rPr>
      </w:pPr>
      <w:ins w:id="47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79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47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0ACB78" w14:textId="62EA633B" w:rsidR="00461780" w:rsidRPr="00461780" w:rsidRDefault="00461780" w:rsidP="00461780">
      <w:pPr>
        <w:pStyle w:val="PlainText"/>
        <w:rPr>
          <w:ins w:id="4798" w:author="Author" w:date="2020-02-14T18:23:00Z"/>
          <w:rFonts w:ascii="Courier New" w:hAnsi="Courier New" w:cs="Courier New"/>
        </w:rPr>
      </w:pPr>
    </w:p>
    <w:p w14:paraId="4BF8A31B" w14:textId="77777777" w:rsidR="00F37356" w:rsidRPr="00F37356" w:rsidRDefault="00461780" w:rsidP="00F37356">
      <w:pPr>
        <w:pStyle w:val="PlainText"/>
        <w:rPr>
          <w:del w:id="4799" w:author="Author" w:date="2020-02-14T18:23:00Z"/>
          <w:rFonts w:ascii="Courier New" w:hAnsi="Courier New" w:cs="Courier New"/>
        </w:rPr>
      </w:pPr>
      <w:ins w:id="480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288461</w:t>
      </w:r>
      <w:r w:rsidRPr="00461780">
        <w:rPr>
          <w:rFonts w:ascii="Courier New" w:hAnsi="Courier New" w:cs="Courier New"/>
        </w:rPr>
        <w:tab/>
      </w:r>
      <w:del w:id="480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MAX VALUE</w:t>
      </w:r>
      <w:del w:id="48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2C9507" w14:textId="1C9623FE" w:rsidR="00461780" w:rsidRPr="00461780" w:rsidRDefault="00F37356" w:rsidP="00461780">
      <w:pPr>
        <w:pStyle w:val="PlainText"/>
        <w:rPr>
          <w:ins w:id="4803" w:author="Author" w:date="2020-02-14T18:23:00Z"/>
          <w:rFonts w:ascii="Courier New" w:hAnsi="Courier New" w:cs="Courier New"/>
        </w:rPr>
      </w:pPr>
      <w:del w:id="48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5E36F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FA6227E" w14:textId="77777777" w:rsidR="00F37356" w:rsidRPr="00F37356" w:rsidRDefault="00461780" w:rsidP="00F37356">
      <w:pPr>
        <w:pStyle w:val="PlainText"/>
        <w:rPr>
          <w:del w:id="48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PUERN2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</w:r>
      <w:ins w:id="48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CALCULATED WEEKLY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807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548 - 555</w:t>
      </w:r>
      <w:del w:id="48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6F5A4E" w14:textId="46EF914D" w:rsidR="00461780" w:rsidRPr="00461780" w:rsidRDefault="00461780" w:rsidP="00461780">
      <w:pPr>
        <w:pStyle w:val="PlainText"/>
        <w:rPr>
          <w:ins w:id="4809" w:author="Author" w:date="2020-02-14T18:23:00Z"/>
          <w:rFonts w:ascii="Courier New" w:hAnsi="Courier New" w:cs="Courier New"/>
        </w:rPr>
      </w:pPr>
    </w:p>
    <w:p w14:paraId="53862EB6" w14:textId="77777777" w:rsidR="00F37356" w:rsidRPr="00F37356" w:rsidRDefault="00461780" w:rsidP="00F37356">
      <w:pPr>
        <w:pStyle w:val="PlainText"/>
        <w:rPr>
          <w:del w:id="4810" w:author="Author" w:date="2020-02-14T18:23:00Z"/>
          <w:rFonts w:ascii="Courier New" w:hAnsi="Courier New" w:cs="Courier New"/>
        </w:rPr>
      </w:pPr>
      <w:ins w:id="48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OVERTIME AMOUNT</w:t>
      </w:r>
      <w:del w:id="48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E81B22" w14:textId="77777777" w:rsidR="00461780" w:rsidRPr="00461780" w:rsidRDefault="00461780" w:rsidP="00461780">
      <w:pPr>
        <w:pStyle w:val="PlainText"/>
        <w:rPr>
          <w:ins w:id="4813" w:author="Author" w:date="2020-02-14T18:23:00Z"/>
          <w:rFonts w:ascii="Courier New" w:hAnsi="Courier New" w:cs="Courier New"/>
        </w:rPr>
      </w:pPr>
    </w:p>
    <w:p w14:paraId="5DBAEE88" w14:textId="77777777" w:rsidR="00F37356" w:rsidRPr="00F37356" w:rsidRDefault="00461780" w:rsidP="00F37356">
      <w:pPr>
        <w:pStyle w:val="PlainText"/>
        <w:rPr>
          <w:del w:id="4814" w:author="Author" w:date="2020-02-14T18:23:00Z"/>
          <w:rFonts w:ascii="Courier New" w:hAnsi="Courier New" w:cs="Courier New"/>
        </w:rPr>
      </w:pPr>
      <w:ins w:id="48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 IMPLIED DECIMALS</w:t>
      </w:r>
      <w:del w:id="48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5DBF41" w14:textId="77777777" w:rsidR="00F37356" w:rsidRPr="00F37356" w:rsidRDefault="00F37356" w:rsidP="00F37356">
      <w:pPr>
        <w:pStyle w:val="PlainText"/>
        <w:rPr>
          <w:del w:id="4817" w:author="Author" w:date="2020-02-14T18:23:00Z"/>
          <w:rFonts w:ascii="Courier New" w:hAnsi="Courier New" w:cs="Courier New"/>
        </w:rPr>
      </w:pPr>
      <w:del w:id="48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65B50E" w14:textId="77777777" w:rsidR="00461780" w:rsidRPr="00461780" w:rsidRDefault="00461780" w:rsidP="00461780">
      <w:pPr>
        <w:pStyle w:val="PlainText"/>
        <w:rPr>
          <w:ins w:id="4819" w:author="Author" w:date="2020-02-14T18:23:00Z"/>
          <w:rFonts w:ascii="Courier New" w:hAnsi="Courier New" w:cs="Courier New"/>
        </w:rPr>
      </w:pPr>
    </w:p>
    <w:p w14:paraId="11DF9B6D" w14:textId="77777777" w:rsidR="00461780" w:rsidRPr="00461780" w:rsidRDefault="00461780" w:rsidP="00461780">
      <w:pPr>
        <w:pStyle w:val="PlainText"/>
        <w:rPr>
          <w:ins w:id="4820" w:author="Author" w:date="2020-02-14T18:23:00Z"/>
          <w:rFonts w:ascii="Courier New" w:hAnsi="Courier New" w:cs="Courier New"/>
        </w:rPr>
      </w:pPr>
    </w:p>
    <w:p w14:paraId="127F1761" w14:textId="77777777" w:rsidR="00F37356" w:rsidRPr="00F37356" w:rsidRDefault="00461780" w:rsidP="00F37356">
      <w:pPr>
        <w:pStyle w:val="PlainText"/>
        <w:rPr>
          <w:del w:id="4821" w:author="Author" w:date="2020-02-14T18:23:00Z"/>
          <w:rFonts w:ascii="Courier New" w:hAnsi="Courier New" w:cs="Courier New"/>
        </w:rPr>
      </w:pPr>
      <w:ins w:id="48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8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B093E5" w14:textId="77777777" w:rsidR="00F37356" w:rsidRPr="00F37356" w:rsidRDefault="00F37356" w:rsidP="00F37356">
      <w:pPr>
        <w:pStyle w:val="PlainText"/>
        <w:rPr>
          <w:del w:id="4824" w:author="Author" w:date="2020-02-14T18:23:00Z"/>
          <w:rFonts w:ascii="Courier New" w:hAnsi="Courier New" w:cs="Courier New"/>
        </w:rPr>
      </w:pPr>
      <w:del w:id="48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5A670F" w14:textId="77777777" w:rsidR="00461780" w:rsidRPr="00461780" w:rsidRDefault="00461780" w:rsidP="00461780">
      <w:pPr>
        <w:pStyle w:val="PlainText"/>
        <w:rPr>
          <w:ins w:id="4826" w:author="Author" w:date="2020-02-14T18:23:00Z"/>
          <w:rFonts w:ascii="Courier New" w:hAnsi="Courier New" w:cs="Courier New"/>
        </w:rPr>
      </w:pPr>
    </w:p>
    <w:p w14:paraId="093088B6" w14:textId="77777777" w:rsidR="00461780" w:rsidRPr="00461780" w:rsidRDefault="00461780" w:rsidP="00461780">
      <w:pPr>
        <w:pStyle w:val="PlainText"/>
        <w:rPr>
          <w:ins w:id="4827" w:author="Author" w:date="2020-02-14T18:23:00Z"/>
          <w:rFonts w:ascii="Courier New" w:hAnsi="Courier New" w:cs="Courier New"/>
        </w:rPr>
      </w:pPr>
    </w:p>
    <w:p w14:paraId="3CFFAE22" w14:textId="77777777" w:rsidR="00F37356" w:rsidRPr="00F37356" w:rsidRDefault="00461780" w:rsidP="00F37356">
      <w:pPr>
        <w:pStyle w:val="PlainText"/>
        <w:rPr>
          <w:del w:id="4828" w:author="Author" w:date="2020-02-14T18:23:00Z"/>
          <w:rFonts w:ascii="Courier New" w:hAnsi="Courier New" w:cs="Courier New"/>
        </w:rPr>
      </w:pPr>
      <w:ins w:id="48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del w:id="483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48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F974ED" w14:textId="01267FC1" w:rsidR="00461780" w:rsidRPr="00461780" w:rsidRDefault="00461780" w:rsidP="00461780">
      <w:pPr>
        <w:pStyle w:val="PlainText"/>
        <w:rPr>
          <w:ins w:id="4832" w:author="Author" w:date="2020-02-14T18:23:00Z"/>
          <w:rFonts w:ascii="Courier New" w:hAnsi="Courier New" w:cs="Courier New"/>
        </w:rPr>
      </w:pPr>
    </w:p>
    <w:p w14:paraId="15DFEFC0" w14:textId="77777777" w:rsidR="00F37356" w:rsidRPr="00F37356" w:rsidRDefault="00461780" w:rsidP="00F37356">
      <w:pPr>
        <w:pStyle w:val="PlainText"/>
        <w:rPr>
          <w:del w:id="4833" w:author="Author" w:date="2020-02-14T18:23:00Z"/>
          <w:rFonts w:ascii="Courier New" w:hAnsi="Courier New" w:cs="Courier New"/>
        </w:rPr>
      </w:pPr>
      <w:ins w:id="48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288461</w:t>
      </w:r>
      <w:r w:rsidRPr="00461780">
        <w:rPr>
          <w:rFonts w:ascii="Courier New" w:hAnsi="Courier New" w:cs="Courier New"/>
        </w:rPr>
        <w:tab/>
      </w:r>
      <w:del w:id="483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MAX VALUE</w:t>
      </w:r>
      <w:del w:id="48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077486" w14:textId="4AFD4568" w:rsidR="00461780" w:rsidRPr="00461780" w:rsidRDefault="00F37356" w:rsidP="00461780">
      <w:pPr>
        <w:pStyle w:val="PlainText"/>
        <w:rPr>
          <w:ins w:id="4837" w:author="Author" w:date="2020-02-14T18:23:00Z"/>
          <w:rFonts w:ascii="Courier New" w:hAnsi="Courier New" w:cs="Courier New"/>
        </w:rPr>
      </w:pPr>
      <w:del w:id="48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0E1D0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63A945E" w14:textId="77777777" w:rsidR="00F37356" w:rsidRPr="00F37356" w:rsidRDefault="00461780" w:rsidP="00F37356">
      <w:pPr>
        <w:pStyle w:val="PlainText"/>
        <w:rPr>
          <w:del w:id="48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PTOT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8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WEEKLY OVERTIME AMOUNT - TOP 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84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556 - 556</w:t>
      </w:r>
      <w:del w:id="48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5A866F" w14:textId="77777777" w:rsidR="00F37356" w:rsidRPr="00F37356" w:rsidRDefault="00F37356" w:rsidP="00F37356">
      <w:pPr>
        <w:pStyle w:val="PlainText"/>
        <w:rPr>
          <w:del w:id="4843" w:author="Author" w:date="2020-02-14T18:23:00Z"/>
          <w:rFonts w:ascii="Courier New" w:hAnsi="Courier New" w:cs="Courier New"/>
        </w:rPr>
      </w:pPr>
      <w:del w:id="48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7BB7F5" w14:textId="715C8A82" w:rsidR="00461780" w:rsidRPr="00461780" w:rsidRDefault="00461780" w:rsidP="00461780">
      <w:pPr>
        <w:pStyle w:val="PlainText"/>
        <w:rPr>
          <w:ins w:id="4845" w:author="Author" w:date="2020-02-14T18:23:00Z"/>
          <w:rFonts w:ascii="Courier New" w:hAnsi="Courier New" w:cs="Courier New"/>
        </w:rPr>
      </w:pPr>
    </w:p>
    <w:p w14:paraId="644D10DC" w14:textId="77777777" w:rsidR="00461780" w:rsidRPr="00461780" w:rsidRDefault="00461780" w:rsidP="00461780">
      <w:pPr>
        <w:pStyle w:val="PlainText"/>
        <w:rPr>
          <w:ins w:id="4846" w:author="Author" w:date="2020-02-14T18:23:00Z"/>
          <w:rFonts w:ascii="Courier New" w:hAnsi="Courier New" w:cs="Courier New"/>
        </w:rPr>
      </w:pPr>
    </w:p>
    <w:p w14:paraId="7BE41135" w14:textId="77777777" w:rsidR="00F37356" w:rsidRPr="00F37356" w:rsidRDefault="00461780" w:rsidP="00F37356">
      <w:pPr>
        <w:pStyle w:val="PlainText"/>
        <w:rPr>
          <w:del w:id="4847" w:author="Author" w:date="2020-02-14T18:23:00Z"/>
          <w:rFonts w:ascii="Courier New" w:hAnsi="Courier New" w:cs="Courier New"/>
        </w:rPr>
      </w:pPr>
      <w:ins w:id="48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8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7529FE" w14:textId="77777777" w:rsidR="00F37356" w:rsidRPr="00F37356" w:rsidRDefault="00F37356" w:rsidP="00F37356">
      <w:pPr>
        <w:pStyle w:val="PlainText"/>
        <w:rPr>
          <w:del w:id="4850" w:author="Author" w:date="2020-02-14T18:23:00Z"/>
          <w:rFonts w:ascii="Courier New" w:hAnsi="Courier New" w:cs="Courier New"/>
        </w:rPr>
      </w:pPr>
      <w:del w:id="485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B8CC679" w14:textId="77777777" w:rsidR="00461780" w:rsidRPr="00461780" w:rsidRDefault="00461780" w:rsidP="00461780">
      <w:pPr>
        <w:pStyle w:val="PlainText"/>
        <w:rPr>
          <w:ins w:id="4852" w:author="Author" w:date="2020-02-14T18:23:00Z"/>
          <w:rFonts w:ascii="Courier New" w:hAnsi="Courier New" w:cs="Courier New"/>
        </w:rPr>
      </w:pPr>
    </w:p>
    <w:p w14:paraId="62A70824" w14:textId="77777777" w:rsidR="00461780" w:rsidRPr="00461780" w:rsidRDefault="00461780" w:rsidP="00461780">
      <w:pPr>
        <w:pStyle w:val="PlainText"/>
        <w:rPr>
          <w:ins w:id="4853" w:author="Author" w:date="2020-02-14T18:23:00Z"/>
          <w:rFonts w:ascii="Courier New" w:hAnsi="Courier New" w:cs="Courier New"/>
        </w:rPr>
      </w:pPr>
    </w:p>
    <w:p w14:paraId="64D8EC55" w14:textId="77777777" w:rsidR="00F37356" w:rsidRPr="00F37356" w:rsidRDefault="00461780" w:rsidP="00F37356">
      <w:pPr>
        <w:pStyle w:val="PlainText"/>
        <w:rPr>
          <w:del w:id="4854" w:author="Author" w:date="2020-02-14T18:23:00Z"/>
          <w:rFonts w:ascii="Courier New" w:hAnsi="Courier New" w:cs="Courier New"/>
        </w:rPr>
      </w:pPr>
      <w:ins w:id="485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  <w:t>NOT TOPCODED</w:t>
      </w:r>
      <w:del w:id="48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F03468" w14:textId="77777777" w:rsidR="00461780" w:rsidRPr="00461780" w:rsidRDefault="00461780" w:rsidP="00461780">
      <w:pPr>
        <w:pStyle w:val="PlainText"/>
        <w:rPr>
          <w:ins w:id="4857" w:author="Author" w:date="2020-02-14T18:23:00Z"/>
          <w:rFonts w:ascii="Courier New" w:hAnsi="Courier New" w:cs="Courier New"/>
        </w:rPr>
      </w:pPr>
    </w:p>
    <w:p w14:paraId="70EF6AD8" w14:textId="77777777" w:rsidR="00F37356" w:rsidRPr="00F37356" w:rsidRDefault="00461780" w:rsidP="00F37356">
      <w:pPr>
        <w:pStyle w:val="PlainText"/>
        <w:rPr>
          <w:del w:id="4858" w:author="Author" w:date="2020-02-14T18:23:00Z"/>
          <w:rFonts w:ascii="Courier New" w:hAnsi="Courier New" w:cs="Courier New"/>
        </w:rPr>
      </w:pPr>
      <w:ins w:id="48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TOPCODED</w:t>
      </w:r>
      <w:del w:id="48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173FC3" w14:textId="2BE2C4E0" w:rsidR="00461780" w:rsidRPr="00461780" w:rsidRDefault="00F37356" w:rsidP="00461780">
      <w:pPr>
        <w:pStyle w:val="PlainText"/>
        <w:rPr>
          <w:ins w:id="4861" w:author="Author" w:date="2020-02-14T18:23:00Z"/>
          <w:rFonts w:ascii="Courier New" w:hAnsi="Courier New" w:cs="Courier New"/>
        </w:rPr>
      </w:pPr>
      <w:del w:id="48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4F60EB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A78823" w14:textId="77777777" w:rsidR="00F37356" w:rsidRPr="00F37356" w:rsidRDefault="00461780" w:rsidP="00F37356">
      <w:pPr>
        <w:pStyle w:val="PlainText"/>
        <w:rPr>
          <w:del w:id="48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FILLER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557 - 558</w:t>
      </w:r>
      <w:del w:id="48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1E7A7B" w14:textId="77777777" w:rsidR="00F37356" w:rsidRPr="00F37356" w:rsidRDefault="00F37356" w:rsidP="00F37356">
      <w:pPr>
        <w:pStyle w:val="PlainText"/>
        <w:rPr>
          <w:del w:id="4865" w:author="Author" w:date="2020-02-14T18:23:00Z"/>
          <w:rFonts w:ascii="Courier New" w:hAnsi="Courier New" w:cs="Courier New"/>
        </w:rPr>
      </w:pPr>
      <w:del w:id="48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9EFAB1" w14:textId="674DC3BB" w:rsidR="00461780" w:rsidRPr="00461780" w:rsidRDefault="00F37356" w:rsidP="00461780">
      <w:pPr>
        <w:pStyle w:val="PlainText"/>
        <w:rPr>
          <w:ins w:id="4867" w:author="Author" w:date="2020-02-14T18:23:00Z"/>
          <w:rFonts w:ascii="Courier New" w:hAnsi="Courier New" w:cs="Courier New"/>
        </w:rPr>
      </w:pPr>
      <w:del w:id="48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040FF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5AD14C" w14:textId="77777777" w:rsidR="00F37356" w:rsidRPr="00F37356" w:rsidRDefault="00461780" w:rsidP="00F37356">
      <w:pPr>
        <w:pStyle w:val="PlainText"/>
        <w:rPr>
          <w:del w:id="48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PEERNWKP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HOW MANY WEEKS A YEAR DO YOU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559 - 560</w:t>
      </w:r>
      <w:del w:id="48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E59BB9" w14:textId="77777777" w:rsidR="00461780" w:rsidRPr="00461780" w:rsidRDefault="00461780" w:rsidP="00461780">
      <w:pPr>
        <w:pStyle w:val="PlainText"/>
        <w:rPr>
          <w:ins w:id="4871" w:author="Author" w:date="2020-02-14T18:23:00Z"/>
          <w:rFonts w:ascii="Courier New" w:hAnsi="Courier New" w:cs="Courier New"/>
        </w:rPr>
      </w:pPr>
    </w:p>
    <w:p w14:paraId="101C2DD3" w14:textId="77777777" w:rsidR="00F37356" w:rsidRPr="00F37356" w:rsidRDefault="00461780" w:rsidP="00F37356">
      <w:pPr>
        <w:pStyle w:val="PlainText"/>
        <w:rPr>
          <w:del w:id="4872" w:author="Author" w:date="2020-02-14T18:23:00Z"/>
          <w:rFonts w:ascii="Courier New" w:hAnsi="Courier New" w:cs="Courier New"/>
        </w:rPr>
      </w:pPr>
      <w:ins w:id="48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GET PAID FOR?</w:t>
      </w:r>
      <w:del w:id="48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416A9A2" w14:textId="77777777" w:rsidR="00F37356" w:rsidRPr="00F37356" w:rsidRDefault="00F37356" w:rsidP="00F37356">
      <w:pPr>
        <w:pStyle w:val="PlainText"/>
        <w:rPr>
          <w:del w:id="4875" w:author="Author" w:date="2020-02-14T18:23:00Z"/>
          <w:rFonts w:ascii="Courier New" w:hAnsi="Courier New" w:cs="Courier New"/>
        </w:rPr>
      </w:pPr>
      <w:del w:id="48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93E0FF" w14:textId="77777777" w:rsidR="00461780" w:rsidRPr="00461780" w:rsidRDefault="00461780" w:rsidP="00461780">
      <w:pPr>
        <w:pStyle w:val="PlainText"/>
        <w:rPr>
          <w:ins w:id="4877" w:author="Author" w:date="2020-02-14T18:23:00Z"/>
          <w:rFonts w:ascii="Courier New" w:hAnsi="Courier New" w:cs="Courier New"/>
        </w:rPr>
      </w:pPr>
    </w:p>
    <w:p w14:paraId="552B79D7" w14:textId="77777777" w:rsidR="00461780" w:rsidRPr="00461780" w:rsidRDefault="00461780" w:rsidP="00461780">
      <w:pPr>
        <w:pStyle w:val="PlainText"/>
        <w:rPr>
          <w:ins w:id="4878" w:author="Author" w:date="2020-02-14T18:23:00Z"/>
          <w:rFonts w:ascii="Courier New" w:hAnsi="Courier New" w:cs="Courier New"/>
        </w:rPr>
      </w:pPr>
    </w:p>
    <w:p w14:paraId="14766540" w14:textId="77777777" w:rsidR="00F37356" w:rsidRPr="00F37356" w:rsidRDefault="00461780" w:rsidP="00F37356">
      <w:pPr>
        <w:pStyle w:val="PlainText"/>
        <w:rPr>
          <w:del w:id="4879" w:author="Author" w:date="2020-02-14T18:23:00Z"/>
          <w:rFonts w:ascii="Courier New" w:hAnsi="Courier New" w:cs="Courier New"/>
        </w:rPr>
      </w:pPr>
      <w:ins w:id="488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PEERNPER = 6</w:t>
      </w:r>
      <w:del w:id="48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1700F9" w14:textId="77777777" w:rsidR="00F37356" w:rsidRPr="00F37356" w:rsidRDefault="00F37356" w:rsidP="00F37356">
      <w:pPr>
        <w:pStyle w:val="PlainText"/>
        <w:rPr>
          <w:del w:id="4882" w:author="Author" w:date="2020-02-14T18:23:00Z"/>
          <w:rFonts w:ascii="Courier New" w:hAnsi="Courier New" w:cs="Courier New"/>
        </w:rPr>
      </w:pPr>
      <w:del w:id="48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FEE19D3" w14:textId="77777777" w:rsidR="00461780" w:rsidRPr="00461780" w:rsidRDefault="00461780" w:rsidP="00461780">
      <w:pPr>
        <w:pStyle w:val="PlainText"/>
        <w:rPr>
          <w:ins w:id="4884" w:author="Author" w:date="2020-02-14T18:23:00Z"/>
          <w:rFonts w:ascii="Courier New" w:hAnsi="Courier New" w:cs="Courier New"/>
        </w:rPr>
      </w:pPr>
    </w:p>
    <w:p w14:paraId="6C61A2FE" w14:textId="77777777" w:rsidR="00461780" w:rsidRPr="00461780" w:rsidRDefault="00461780" w:rsidP="00461780">
      <w:pPr>
        <w:pStyle w:val="PlainText"/>
        <w:rPr>
          <w:ins w:id="4885" w:author="Author" w:date="2020-02-14T18:23:00Z"/>
          <w:rFonts w:ascii="Courier New" w:hAnsi="Courier New" w:cs="Courier New"/>
        </w:rPr>
      </w:pPr>
    </w:p>
    <w:p w14:paraId="78B6E77A" w14:textId="77777777" w:rsidR="00461780" w:rsidRPr="00461780" w:rsidRDefault="00461780" w:rsidP="00461780">
      <w:pPr>
        <w:pStyle w:val="PlainText"/>
        <w:rPr>
          <w:ins w:id="4886" w:author="Author" w:date="2020-02-14T18:23:00Z"/>
          <w:rFonts w:ascii="Courier New" w:hAnsi="Courier New" w:cs="Courier New"/>
        </w:rPr>
      </w:pPr>
    </w:p>
    <w:p w14:paraId="168D1731" w14:textId="77777777" w:rsidR="00F37356" w:rsidRPr="00F37356" w:rsidRDefault="00461780" w:rsidP="00F37356">
      <w:pPr>
        <w:pStyle w:val="PlainText"/>
        <w:rPr>
          <w:del w:id="4887" w:author="Author" w:date="2020-02-14T18:23:00Z"/>
          <w:rFonts w:ascii="Courier New" w:hAnsi="Courier New" w:cs="Courier New"/>
        </w:rPr>
      </w:pPr>
      <w:ins w:id="488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8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BF7843" w14:textId="77777777" w:rsidR="00F37356" w:rsidRPr="00F37356" w:rsidRDefault="00F37356" w:rsidP="00F37356">
      <w:pPr>
        <w:pStyle w:val="PlainText"/>
        <w:rPr>
          <w:del w:id="4890" w:author="Author" w:date="2020-02-14T18:23:00Z"/>
          <w:rFonts w:ascii="Courier New" w:hAnsi="Courier New" w:cs="Courier New"/>
        </w:rPr>
      </w:pPr>
      <w:del w:id="48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DB213E" w14:textId="77777777" w:rsidR="00461780" w:rsidRPr="00461780" w:rsidRDefault="00461780" w:rsidP="00461780">
      <w:pPr>
        <w:pStyle w:val="PlainText"/>
        <w:rPr>
          <w:ins w:id="4892" w:author="Author" w:date="2020-02-14T18:23:00Z"/>
          <w:rFonts w:ascii="Courier New" w:hAnsi="Courier New" w:cs="Courier New"/>
        </w:rPr>
      </w:pPr>
    </w:p>
    <w:p w14:paraId="40970CFB" w14:textId="77777777" w:rsidR="00461780" w:rsidRPr="00461780" w:rsidRDefault="00461780" w:rsidP="00461780">
      <w:pPr>
        <w:pStyle w:val="PlainText"/>
        <w:rPr>
          <w:ins w:id="4893" w:author="Author" w:date="2020-02-14T18:23:00Z"/>
          <w:rFonts w:ascii="Courier New" w:hAnsi="Courier New" w:cs="Courier New"/>
        </w:rPr>
      </w:pPr>
    </w:p>
    <w:p w14:paraId="7575646C" w14:textId="77777777" w:rsidR="00F37356" w:rsidRPr="00F37356" w:rsidRDefault="00461780" w:rsidP="00F37356">
      <w:pPr>
        <w:pStyle w:val="PlainText"/>
        <w:rPr>
          <w:del w:id="4894" w:author="Author" w:date="2020-02-14T18:23:00Z"/>
          <w:rFonts w:ascii="Courier New" w:hAnsi="Courier New" w:cs="Courier New"/>
        </w:rPr>
      </w:pPr>
      <w:ins w:id="48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  <w:del w:id="48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D9E1A1" w14:textId="77777777" w:rsidR="00461780" w:rsidRPr="00461780" w:rsidRDefault="00461780" w:rsidP="00461780">
      <w:pPr>
        <w:pStyle w:val="PlainText"/>
        <w:rPr>
          <w:ins w:id="4897" w:author="Author" w:date="2020-02-14T18:23:00Z"/>
          <w:rFonts w:ascii="Courier New" w:hAnsi="Courier New" w:cs="Courier New"/>
        </w:rPr>
      </w:pPr>
    </w:p>
    <w:p w14:paraId="339A8B61" w14:textId="77777777" w:rsidR="00F37356" w:rsidRPr="00F37356" w:rsidRDefault="00461780" w:rsidP="00F37356">
      <w:pPr>
        <w:pStyle w:val="PlainText"/>
        <w:rPr>
          <w:del w:id="4898" w:author="Author" w:date="2020-02-14T18:23:00Z"/>
          <w:rFonts w:ascii="Courier New" w:hAnsi="Courier New" w:cs="Courier New"/>
        </w:rPr>
      </w:pPr>
      <w:ins w:id="48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52</w:t>
      </w:r>
      <w:r w:rsidRPr="00461780">
        <w:rPr>
          <w:rFonts w:ascii="Courier New" w:hAnsi="Courier New" w:cs="Courier New"/>
        </w:rPr>
        <w:tab/>
        <w:t>MAX VALUE</w:t>
      </w:r>
      <w:del w:id="49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B1E5A2" w14:textId="4AE1E3BA" w:rsidR="00461780" w:rsidRPr="00461780" w:rsidRDefault="00F37356" w:rsidP="00461780">
      <w:pPr>
        <w:pStyle w:val="PlainText"/>
        <w:rPr>
          <w:ins w:id="4901" w:author="Author" w:date="2020-02-14T18:23:00Z"/>
          <w:rFonts w:ascii="Courier New" w:hAnsi="Courier New" w:cs="Courier New"/>
        </w:rPr>
      </w:pPr>
      <w:del w:id="49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C353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EA2817" w14:textId="77777777" w:rsidR="00F37356" w:rsidRPr="00F37356" w:rsidRDefault="00461780" w:rsidP="00F37356">
      <w:pPr>
        <w:pStyle w:val="PlainText"/>
        <w:rPr>
          <w:del w:id="49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PEERNLAB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ON THIS JOB, ARE YOU A MEMBER OF A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561 - 562</w:t>
      </w:r>
      <w:del w:id="49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610221" w14:textId="77777777" w:rsidR="00461780" w:rsidRPr="00461780" w:rsidRDefault="00461780" w:rsidP="00461780">
      <w:pPr>
        <w:pStyle w:val="PlainText"/>
        <w:rPr>
          <w:ins w:id="4905" w:author="Author" w:date="2020-02-14T18:23:00Z"/>
          <w:rFonts w:ascii="Courier New" w:hAnsi="Courier New" w:cs="Courier New"/>
        </w:rPr>
      </w:pPr>
    </w:p>
    <w:p w14:paraId="7010EC2B" w14:textId="77777777" w:rsidR="00F37356" w:rsidRPr="00F37356" w:rsidRDefault="00461780" w:rsidP="00F37356">
      <w:pPr>
        <w:pStyle w:val="PlainText"/>
        <w:rPr>
          <w:del w:id="4906" w:author="Author" w:date="2020-02-14T18:23:00Z"/>
          <w:rFonts w:ascii="Courier New" w:hAnsi="Courier New" w:cs="Courier New"/>
        </w:rPr>
      </w:pPr>
      <w:ins w:id="49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LABOR UNION OR OF AN EMPLOYEE ASSOCIATION </w:t>
      </w:r>
      <w:del w:id="49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9B7770" w14:textId="77777777" w:rsidR="00461780" w:rsidRPr="00461780" w:rsidRDefault="00461780" w:rsidP="00461780">
      <w:pPr>
        <w:pStyle w:val="PlainText"/>
        <w:rPr>
          <w:ins w:id="4909" w:author="Author" w:date="2020-02-14T18:23:00Z"/>
          <w:rFonts w:ascii="Courier New" w:hAnsi="Courier New" w:cs="Courier New"/>
        </w:rPr>
      </w:pPr>
    </w:p>
    <w:p w14:paraId="54412A73" w14:textId="77777777" w:rsidR="00F37356" w:rsidRPr="00F37356" w:rsidRDefault="00461780" w:rsidP="00F37356">
      <w:pPr>
        <w:pStyle w:val="PlainText"/>
        <w:rPr>
          <w:del w:id="4910" w:author="Author" w:date="2020-02-14T18:23:00Z"/>
          <w:rFonts w:ascii="Courier New" w:hAnsi="Courier New" w:cs="Courier New"/>
        </w:rPr>
      </w:pPr>
      <w:ins w:id="49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SIMILAR TO A UNION?</w:t>
      </w:r>
      <w:del w:id="49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066F4B" w14:textId="77777777" w:rsidR="00F37356" w:rsidRPr="00F37356" w:rsidRDefault="00F37356" w:rsidP="00F37356">
      <w:pPr>
        <w:pStyle w:val="PlainText"/>
        <w:rPr>
          <w:del w:id="4913" w:author="Author" w:date="2020-02-14T18:23:00Z"/>
          <w:rFonts w:ascii="Courier New" w:hAnsi="Courier New" w:cs="Courier New"/>
        </w:rPr>
      </w:pPr>
      <w:del w:id="49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420084" w14:textId="77777777" w:rsidR="00461780" w:rsidRPr="00461780" w:rsidRDefault="00461780" w:rsidP="00461780">
      <w:pPr>
        <w:pStyle w:val="PlainText"/>
        <w:rPr>
          <w:ins w:id="4915" w:author="Author" w:date="2020-02-14T18:23:00Z"/>
          <w:rFonts w:ascii="Courier New" w:hAnsi="Courier New" w:cs="Courier New"/>
        </w:rPr>
      </w:pPr>
    </w:p>
    <w:p w14:paraId="231AB979" w14:textId="77777777" w:rsidR="00461780" w:rsidRPr="00461780" w:rsidRDefault="00461780" w:rsidP="00461780">
      <w:pPr>
        <w:pStyle w:val="PlainText"/>
        <w:rPr>
          <w:ins w:id="4916" w:author="Author" w:date="2020-02-14T18:23:00Z"/>
          <w:rFonts w:ascii="Courier New" w:hAnsi="Courier New" w:cs="Courier New"/>
        </w:rPr>
      </w:pPr>
    </w:p>
    <w:p w14:paraId="08E87135" w14:textId="77777777" w:rsidR="00F37356" w:rsidRPr="00F37356" w:rsidRDefault="00461780" w:rsidP="00F37356">
      <w:pPr>
        <w:pStyle w:val="PlainText"/>
        <w:rPr>
          <w:del w:id="4917" w:author="Author" w:date="2020-02-14T18:23:00Z"/>
          <w:rFonts w:ascii="Courier New" w:hAnsi="Courier New" w:cs="Courier New"/>
        </w:rPr>
      </w:pPr>
      <w:ins w:id="49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(PEIO1COW = 1-5 AND PEMLR = 1-2 </w:t>
      </w:r>
      <w:del w:id="49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4A11A0" w14:textId="77777777" w:rsidR="00461780" w:rsidRPr="00461780" w:rsidRDefault="00461780" w:rsidP="00461780">
      <w:pPr>
        <w:pStyle w:val="PlainText"/>
        <w:rPr>
          <w:ins w:id="4920" w:author="Author" w:date="2020-02-14T18:23:00Z"/>
          <w:rFonts w:ascii="Courier New" w:hAnsi="Courier New" w:cs="Courier New"/>
        </w:rPr>
      </w:pPr>
    </w:p>
    <w:p w14:paraId="584BB360" w14:textId="77777777" w:rsidR="00F37356" w:rsidRPr="00F37356" w:rsidRDefault="00461780" w:rsidP="00F37356">
      <w:pPr>
        <w:pStyle w:val="PlainText"/>
        <w:rPr>
          <w:del w:id="4921" w:author="Author" w:date="2020-02-14T18:23:00Z"/>
          <w:rFonts w:ascii="Courier New" w:hAnsi="Courier New" w:cs="Courier New"/>
        </w:rPr>
      </w:pPr>
      <w:ins w:id="49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AND HRMIS = 4, 8)</w:t>
      </w:r>
      <w:del w:id="49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2D61C2" w14:textId="77777777" w:rsidR="00F37356" w:rsidRPr="00F37356" w:rsidRDefault="00F37356" w:rsidP="00F37356">
      <w:pPr>
        <w:pStyle w:val="PlainText"/>
        <w:rPr>
          <w:del w:id="4924" w:author="Author" w:date="2020-02-14T18:23:00Z"/>
          <w:rFonts w:ascii="Courier New" w:hAnsi="Courier New" w:cs="Courier New"/>
        </w:rPr>
      </w:pPr>
      <w:del w:id="49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930994" w14:textId="77777777" w:rsidR="00461780" w:rsidRPr="00461780" w:rsidRDefault="00461780" w:rsidP="00461780">
      <w:pPr>
        <w:pStyle w:val="PlainText"/>
        <w:rPr>
          <w:ins w:id="4926" w:author="Author" w:date="2020-02-14T18:23:00Z"/>
          <w:rFonts w:ascii="Courier New" w:hAnsi="Courier New" w:cs="Courier New"/>
        </w:rPr>
      </w:pPr>
    </w:p>
    <w:p w14:paraId="32E36688" w14:textId="77777777" w:rsidR="00461780" w:rsidRPr="00461780" w:rsidRDefault="00461780" w:rsidP="00461780">
      <w:pPr>
        <w:pStyle w:val="PlainText"/>
        <w:rPr>
          <w:ins w:id="4927" w:author="Author" w:date="2020-02-14T18:23:00Z"/>
          <w:rFonts w:ascii="Courier New" w:hAnsi="Courier New" w:cs="Courier New"/>
        </w:rPr>
      </w:pPr>
    </w:p>
    <w:p w14:paraId="470C414B" w14:textId="77777777" w:rsidR="00F37356" w:rsidRPr="00F37356" w:rsidRDefault="00461780" w:rsidP="00F37356">
      <w:pPr>
        <w:pStyle w:val="PlainText"/>
        <w:rPr>
          <w:del w:id="4928" w:author="Author" w:date="2020-02-14T18:23:00Z"/>
          <w:rFonts w:ascii="Courier New" w:hAnsi="Courier New" w:cs="Courier New"/>
        </w:rPr>
      </w:pPr>
      <w:ins w:id="49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9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E13B3C" w14:textId="77777777" w:rsidR="00461780" w:rsidRPr="00461780" w:rsidRDefault="00461780" w:rsidP="00461780">
      <w:pPr>
        <w:pStyle w:val="PlainText"/>
        <w:rPr>
          <w:ins w:id="4931" w:author="Author" w:date="2020-02-14T18:23:00Z"/>
          <w:rFonts w:ascii="Courier New" w:hAnsi="Courier New" w:cs="Courier New"/>
        </w:rPr>
      </w:pPr>
    </w:p>
    <w:p w14:paraId="53AA3FBE" w14:textId="77777777" w:rsidR="00461780" w:rsidRPr="00461780" w:rsidRDefault="00461780" w:rsidP="00461780">
      <w:pPr>
        <w:pStyle w:val="PlainText"/>
        <w:rPr>
          <w:ins w:id="4932" w:author="Author" w:date="2020-02-14T18:23:00Z"/>
          <w:rFonts w:ascii="Courier New" w:hAnsi="Courier New" w:cs="Courier New"/>
        </w:rPr>
      </w:pPr>
    </w:p>
    <w:p w14:paraId="3C31B0CA" w14:textId="77777777" w:rsidR="00F37356" w:rsidRPr="00F37356" w:rsidRDefault="00461780" w:rsidP="00F37356">
      <w:pPr>
        <w:pStyle w:val="PlainText"/>
        <w:rPr>
          <w:del w:id="4933" w:author="Author" w:date="2020-02-14T18:23:00Z"/>
          <w:rFonts w:ascii="Courier New" w:hAnsi="Courier New" w:cs="Courier New"/>
        </w:rPr>
      </w:pPr>
      <w:ins w:id="4934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49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5C38C9" w14:textId="77777777" w:rsidR="00461780" w:rsidRPr="00461780" w:rsidRDefault="00461780" w:rsidP="00461780">
      <w:pPr>
        <w:pStyle w:val="PlainText"/>
        <w:rPr>
          <w:ins w:id="4936" w:author="Author" w:date="2020-02-14T18:23:00Z"/>
          <w:rFonts w:ascii="Courier New" w:hAnsi="Courier New" w:cs="Courier New"/>
        </w:rPr>
      </w:pPr>
    </w:p>
    <w:p w14:paraId="5958075A" w14:textId="77777777" w:rsidR="00F37356" w:rsidRPr="00F37356" w:rsidRDefault="00461780" w:rsidP="00F37356">
      <w:pPr>
        <w:pStyle w:val="PlainText"/>
        <w:rPr>
          <w:del w:id="4937" w:author="Author" w:date="2020-02-14T18:23:00Z"/>
          <w:rFonts w:ascii="Courier New" w:hAnsi="Courier New" w:cs="Courier New"/>
        </w:rPr>
      </w:pPr>
      <w:ins w:id="49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49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FB4BE9" w14:textId="211EFCF6" w:rsidR="00461780" w:rsidRPr="00461780" w:rsidRDefault="00F37356" w:rsidP="00461780">
      <w:pPr>
        <w:pStyle w:val="PlainText"/>
        <w:rPr>
          <w:ins w:id="4940" w:author="Author" w:date="2020-02-14T18:23:00Z"/>
          <w:rFonts w:ascii="Courier New" w:hAnsi="Courier New" w:cs="Courier New"/>
        </w:rPr>
      </w:pPr>
      <w:del w:id="49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9C222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DB271C" w14:textId="77777777" w:rsidR="00F37356" w:rsidRPr="00F37356" w:rsidRDefault="00461780" w:rsidP="00F37356">
      <w:pPr>
        <w:pStyle w:val="PlainText"/>
        <w:rPr>
          <w:del w:id="49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PEERNCOV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ON THIS JOB ARE YOU COVERED BY A UNION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563 - 564</w:t>
      </w:r>
      <w:del w:id="49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D628D2" w14:textId="77777777" w:rsidR="00461780" w:rsidRPr="00461780" w:rsidRDefault="00461780" w:rsidP="00461780">
      <w:pPr>
        <w:pStyle w:val="PlainText"/>
        <w:rPr>
          <w:ins w:id="4944" w:author="Author" w:date="2020-02-14T18:23:00Z"/>
          <w:rFonts w:ascii="Courier New" w:hAnsi="Courier New" w:cs="Courier New"/>
        </w:rPr>
      </w:pPr>
    </w:p>
    <w:p w14:paraId="3E782A6C" w14:textId="77777777" w:rsidR="00F37356" w:rsidRPr="00F37356" w:rsidRDefault="00461780" w:rsidP="00F37356">
      <w:pPr>
        <w:pStyle w:val="PlainText"/>
        <w:rPr>
          <w:del w:id="4945" w:author="Author" w:date="2020-02-14T18:23:00Z"/>
          <w:rFonts w:ascii="Courier New" w:hAnsi="Courier New" w:cs="Courier New"/>
        </w:rPr>
      </w:pPr>
      <w:ins w:id="494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EMPLOYEE ASSOCIATION CONTRACT?</w:t>
      </w:r>
      <w:del w:id="49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00557E" w14:textId="77777777" w:rsidR="00F37356" w:rsidRPr="00F37356" w:rsidRDefault="00F37356" w:rsidP="00F37356">
      <w:pPr>
        <w:pStyle w:val="PlainText"/>
        <w:rPr>
          <w:del w:id="4948" w:author="Author" w:date="2020-02-14T18:23:00Z"/>
          <w:rFonts w:ascii="Courier New" w:hAnsi="Courier New" w:cs="Courier New"/>
        </w:rPr>
      </w:pPr>
      <w:del w:id="49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EE90284" w14:textId="77777777" w:rsidR="00461780" w:rsidRPr="00461780" w:rsidRDefault="00461780" w:rsidP="00461780">
      <w:pPr>
        <w:pStyle w:val="PlainText"/>
        <w:rPr>
          <w:ins w:id="4950" w:author="Author" w:date="2020-02-14T18:23:00Z"/>
          <w:rFonts w:ascii="Courier New" w:hAnsi="Courier New" w:cs="Courier New"/>
        </w:rPr>
      </w:pPr>
    </w:p>
    <w:p w14:paraId="0C12501B" w14:textId="77777777" w:rsidR="00461780" w:rsidRPr="00461780" w:rsidRDefault="00461780" w:rsidP="00461780">
      <w:pPr>
        <w:pStyle w:val="PlainText"/>
        <w:rPr>
          <w:ins w:id="4951" w:author="Author" w:date="2020-02-14T18:23:00Z"/>
          <w:rFonts w:ascii="Courier New" w:hAnsi="Courier New" w:cs="Courier New"/>
        </w:rPr>
      </w:pPr>
    </w:p>
    <w:p w14:paraId="5EDC7799" w14:textId="77777777" w:rsidR="00F37356" w:rsidRPr="00F37356" w:rsidRDefault="00461780" w:rsidP="00F37356">
      <w:pPr>
        <w:pStyle w:val="PlainText"/>
        <w:rPr>
          <w:del w:id="4952" w:author="Author" w:date="2020-02-14T18:23:00Z"/>
          <w:rFonts w:ascii="Courier New" w:hAnsi="Courier New" w:cs="Courier New"/>
        </w:rPr>
      </w:pPr>
      <w:ins w:id="495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(PEIO1COW = 1-5 AND PEMLR = 1-2 </w:t>
      </w:r>
      <w:del w:id="49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97E098" w14:textId="77777777" w:rsidR="00461780" w:rsidRPr="00461780" w:rsidRDefault="00461780" w:rsidP="00461780">
      <w:pPr>
        <w:pStyle w:val="PlainText"/>
        <w:rPr>
          <w:ins w:id="4955" w:author="Author" w:date="2020-02-14T18:23:00Z"/>
          <w:rFonts w:ascii="Courier New" w:hAnsi="Courier New" w:cs="Courier New"/>
        </w:rPr>
      </w:pPr>
    </w:p>
    <w:p w14:paraId="4AE50498" w14:textId="77777777" w:rsidR="00F37356" w:rsidRPr="00F37356" w:rsidRDefault="00461780" w:rsidP="00F37356">
      <w:pPr>
        <w:pStyle w:val="PlainText"/>
        <w:rPr>
          <w:del w:id="4956" w:author="Author" w:date="2020-02-14T18:23:00Z"/>
          <w:rFonts w:ascii="Courier New" w:hAnsi="Courier New" w:cs="Courier New"/>
        </w:rPr>
      </w:pPr>
      <w:ins w:id="495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AND HRMIS = 4, 8)</w:t>
      </w:r>
      <w:del w:id="49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EE1728" w14:textId="77777777" w:rsidR="00F37356" w:rsidRPr="00F37356" w:rsidRDefault="00F37356" w:rsidP="00F37356">
      <w:pPr>
        <w:pStyle w:val="PlainText"/>
        <w:rPr>
          <w:del w:id="4959" w:author="Author" w:date="2020-02-14T18:23:00Z"/>
          <w:rFonts w:ascii="Courier New" w:hAnsi="Courier New" w:cs="Courier New"/>
        </w:rPr>
      </w:pPr>
      <w:del w:id="496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E8FF752" w14:textId="77777777" w:rsidR="00461780" w:rsidRPr="00461780" w:rsidRDefault="00461780" w:rsidP="00461780">
      <w:pPr>
        <w:pStyle w:val="PlainText"/>
        <w:rPr>
          <w:ins w:id="4961" w:author="Author" w:date="2020-02-14T18:23:00Z"/>
          <w:rFonts w:ascii="Courier New" w:hAnsi="Courier New" w:cs="Courier New"/>
        </w:rPr>
      </w:pPr>
    </w:p>
    <w:p w14:paraId="140FBEF0" w14:textId="77777777" w:rsidR="00461780" w:rsidRPr="00461780" w:rsidRDefault="00461780" w:rsidP="00461780">
      <w:pPr>
        <w:pStyle w:val="PlainText"/>
        <w:rPr>
          <w:ins w:id="4962" w:author="Author" w:date="2020-02-14T18:23:00Z"/>
          <w:rFonts w:ascii="Courier New" w:hAnsi="Courier New" w:cs="Courier New"/>
        </w:rPr>
      </w:pPr>
    </w:p>
    <w:p w14:paraId="1EFB2E81" w14:textId="77777777" w:rsidR="00F37356" w:rsidRPr="00F37356" w:rsidRDefault="00461780" w:rsidP="00F37356">
      <w:pPr>
        <w:pStyle w:val="PlainText"/>
        <w:rPr>
          <w:del w:id="4963" w:author="Author" w:date="2020-02-14T18:23:00Z"/>
          <w:rFonts w:ascii="Courier New" w:hAnsi="Courier New" w:cs="Courier New"/>
        </w:rPr>
      </w:pPr>
      <w:ins w:id="49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49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33BD97" w14:textId="77777777" w:rsidR="00F37356" w:rsidRPr="00F37356" w:rsidRDefault="00F37356" w:rsidP="00F37356">
      <w:pPr>
        <w:pStyle w:val="PlainText"/>
        <w:rPr>
          <w:del w:id="4966" w:author="Author" w:date="2020-02-14T18:23:00Z"/>
          <w:rFonts w:ascii="Courier New" w:hAnsi="Courier New" w:cs="Courier New"/>
        </w:rPr>
      </w:pPr>
      <w:del w:id="49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1CAEDE" w14:textId="77777777" w:rsidR="00461780" w:rsidRPr="00461780" w:rsidRDefault="00461780" w:rsidP="00461780">
      <w:pPr>
        <w:pStyle w:val="PlainText"/>
        <w:rPr>
          <w:ins w:id="4968" w:author="Author" w:date="2020-02-14T18:23:00Z"/>
          <w:rFonts w:ascii="Courier New" w:hAnsi="Courier New" w:cs="Courier New"/>
        </w:rPr>
      </w:pPr>
    </w:p>
    <w:p w14:paraId="566D3E88" w14:textId="77777777" w:rsidR="00461780" w:rsidRPr="00461780" w:rsidRDefault="00461780" w:rsidP="00461780">
      <w:pPr>
        <w:pStyle w:val="PlainText"/>
        <w:rPr>
          <w:ins w:id="4969" w:author="Author" w:date="2020-02-14T18:23:00Z"/>
          <w:rFonts w:ascii="Courier New" w:hAnsi="Courier New" w:cs="Courier New"/>
        </w:rPr>
      </w:pPr>
    </w:p>
    <w:p w14:paraId="4CFD2292" w14:textId="77777777" w:rsidR="00F37356" w:rsidRPr="00F37356" w:rsidRDefault="00461780" w:rsidP="00F37356">
      <w:pPr>
        <w:pStyle w:val="PlainText"/>
        <w:rPr>
          <w:del w:id="4970" w:author="Author" w:date="2020-02-14T18:23:00Z"/>
          <w:rFonts w:ascii="Courier New" w:hAnsi="Courier New" w:cs="Courier New"/>
        </w:rPr>
      </w:pPr>
      <w:ins w:id="49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49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04D6FA" w14:textId="77777777" w:rsidR="00461780" w:rsidRPr="00461780" w:rsidRDefault="00461780" w:rsidP="00461780">
      <w:pPr>
        <w:pStyle w:val="PlainText"/>
        <w:rPr>
          <w:ins w:id="4973" w:author="Author" w:date="2020-02-14T18:23:00Z"/>
          <w:rFonts w:ascii="Courier New" w:hAnsi="Courier New" w:cs="Courier New"/>
        </w:rPr>
      </w:pPr>
    </w:p>
    <w:p w14:paraId="26241747" w14:textId="77777777" w:rsidR="00F37356" w:rsidRPr="00F37356" w:rsidRDefault="00461780" w:rsidP="00F37356">
      <w:pPr>
        <w:pStyle w:val="PlainText"/>
        <w:rPr>
          <w:del w:id="4974" w:author="Author" w:date="2020-02-14T18:23:00Z"/>
          <w:rFonts w:ascii="Courier New" w:hAnsi="Courier New" w:cs="Courier New"/>
        </w:rPr>
      </w:pPr>
      <w:ins w:id="49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49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B7FA0E" w14:textId="519DC945" w:rsidR="00461780" w:rsidRPr="00461780" w:rsidRDefault="00F37356" w:rsidP="00461780">
      <w:pPr>
        <w:pStyle w:val="PlainText"/>
        <w:rPr>
          <w:ins w:id="4977" w:author="Author" w:date="2020-02-14T18:23:00Z"/>
          <w:rFonts w:ascii="Courier New" w:hAnsi="Courier New" w:cs="Courier New"/>
        </w:rPr>
      </w:pPr>
      <w:del w:id="49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00BEA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02E727B" w14:textId="77777777" w:rsidR="00F37356" w:rsidRPr="00F37356" w:rsidRDefault="00461780" w:rsidP="00F37356">
      <w:pPr>
        <w:pStyle w:val="PlainText"/>
        <w:rPr>
          <w:del w:id="49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PENLFJH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498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WHEN DID YOU LAST WORK AT A JOB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498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565 - 566</w:t>
      </w:r>
      <w:del w:id="49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9E14A3" w14:textId="2D3F4B09" w:rsidR="00461780" w:rsidRPr="00461780" w:rsidRDefault="00461780" w:rsidP="00461780">
      <w:pPr>
        <w:pStyle w:val="PlainText"/>
        <w:rPr>
          <w:ins w:id="4983" w:author="Author" w:date="2020-02-14T18:23:00Z"/>
          <w:rFonts w:ascii="Courier New" w:hAnsi="Courier New" w:cs="Courier New"/>
        </w:rPr>
      </w:pPr>
    </w:p>
    <w:p w14:paraId="40EACD33" w14:textId="77777777" w:rsidR="00F37356" w:rsidRPr="00F37356" w:rsidRDefault="00461780" w:rsidP="00F37356">
      <w:pPr>
        <w:pStyle w:val="PlainText"/>
        <w:rPr>
          <w:del w:id="4984" w:author="Author" w:date="2020-02-14T18:23:00Z"/>
          <w:rFonts w:ascii="Courier New" w:hAnsi="Courier New" w:cs="Courier New"/>
        </w:rPr>
      </w:pPr>
      <w:ins w:id="49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BUSINESS?</w:t>
      </w:r>
      <w:del w:id="49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CEE264" w14:textId="77777777" w:rsidR="00F37356" w:rsidRPr="00F37356" w:rsidRDefault="00F37356" w:rsidP="00F37356">
      <w:pPr>
        <w:pStyle w:val="PlainText"/>
        <w:rPr>
          <w:del w:id="4987" w:author="Author" w:date="2020-02-14T18:23:00Z"/>
          <w:rFonts w:ascii="Courier New" w:hAnsi="Courier New" w:cs="Courier New"/>
        </w:rPr>
      </w:pPr>
      <w:del w:id="498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8A6523" w14:textId="77777777" w:rsidR="00461780" w:rsidRPr="00461780" w:rsidRDefault="00461780" w:rsidP="00461780">
      <w:pPr>
        <w:pStyle w:val="PlainText"/>
        <w:rPr>
          <w:ins w:id="4989" w:author="Author" w:date="2020-02-14T18:23:00Z"/>
          <w:rFonts w:ascii="Courier New" w:hAnsi="Courier New" w:cs="Courier New"/>
        </w:rPr>
      </w:pPr>
    </w:p>
    <w:p w14:paraId="1356EB33" w14:textId="77777777" w:rsidR="00461780" w:rsidRPr="00461780" w:rsidRDefault="00461780" w:rsidP="00461780">
      <w:pPr>
        <w:pStyle w:val="PlainText"/>
        <w:rPr>
          <w:ins w:id="4990" w:author="Author" w:date="2020-02-14T18:23:00Z"/>
          <w:rFonts w:ascii="Courier New" w:hAnsi="Courier New" w:cs="Courier New"/>
        </w:rPr>
      </w:pPr>
    </w:p>
    <w:p w14:paraId="3DCFC708" w14:textId="77777777" w:rsidR="00F37356" w:rsidRPr="00F37356" w:rsidRDefault="00461780" w:rsidP="00F37356">
      <w:pPr>
        <w:pStyle w:val="PlainText"/>
        <w:rPr>
          <w:del w:id="4991" w:author="Author" w:date="2020-02-14T18:23:00Z"/>
          <w:rFonts w:ascii="Courier New" w:hAnsi="Courier New" w:cs="Courier New"/>
        </w:rPr>
      </w:pPr>
      <w:ins w:id="49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HRMIS = 4 OR 8 AND PEMLR = 3-7</w:t>
      </w:r>
      <w:del w:id="49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135A4A" w14:textId="77777777" w:rsidR="00F37356" w:rsidRPr="00F37356" w:rsidRDefault="00F37356" w:rsidP="00F37356">
      <w:pPr>
        <w:pStyle w:val="PlainText"/>
        <w:rPr>
          <w:del w:id="4994" w:author="Author" w:date="2020-02-14T18:23:00Z"/>
          <w:rFonts w:ascii="Courier New" w:hAnsi="Courier New" w:cs="Courier New"/>
        </w:rPr>
      </w:pPr>
      <w:del w:id="49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89C432" w14:textId="77777777" w:rsidR="00461780" w:rsidRPr="00461780" w:rsidRDefault="00461780" w:rsidP="00461780">
      <w:pPr>
        <w:pStyle w:val="PlainText"/>
        <w:rPr>
          <w:ins w:id="4996" w:author="Author" w:date="2020-02-14T18:23:00Z"/>
          <w:rFonts w:ascii="Courier New" w:hAnsi="Courier New" w:cs="Courier New"/>
        </w:rPr>
      </w:pPr>
    </w:p>
    <w:p w14:paraId="28385C47" w14:textId="77777777" w:rsidR="00461780" w:rsidRPr="00461780" w:rsidRDefault="00461780" w:rsidP="00461780">
      <w:pPr>
        <w:pStyle w:val="PlainText"/>
        <w:rPr>
          <w:ins w:id="4997" w:author="Author" w:date="2020-02-14T18:23:00Z"/>
          <w:rFonts w:ascii="Courier New" w:hAnsi="Courier New" w:cs="Courier New"/>
        </w:rPr>
      </w:pPr>
    </w:p>
    <w:p w14:paraId="6C7BC7A9" w14:textId="77777777" w:rsidR="00F37356" w:rsidRPr="00F37356" w:rsidRDefault="00461780" w:rsidP="00F37356">
      <w:pPr>
        <w:pStyle w:val="PlainText"/>
        <w:rPr>
          <w:del w:id="4998" w:author="Author" w:date="2020-02-14T18:23:00Z"/>
          <w:rFonts w:ascii="Courier New" w:hAnsi="Courier New" w:cs="Courier New"/>
        </w:rPr>
      </w:pPr>
      <w:ins w:id="49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0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A7851F" w14:textId="77777777" w:rsidR="00F37356" w:rsidRPr="00F37356" w:rsidRDefault="00F37356" w:rsidP="00F37356">
      <w:pPr>
        <w:pStyle w:val="PlainText"/>
        <w:rPr>
          <w:del w:id="5001" w:author="Author" w:date="2020-02-14T18:23:00Z"/>
          <w:rFonts w:ascii="Courier New" w:hAnsi="Courier New" w:cs="Courier New"/>
        </w:rPr>
      </w:pPr>
      <w:del w:id="50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38C66B" w14:textId="77777777" w:rsidR="00461780" w:rsidRPr="00461780" w:rsidRDefault="00461780" w:rsidP="00461780">
      <w:pPr>
        <w:pStyle w:val="PlainText"/>
        <w:rPr>
          <w:ins w:id="5003" w:author="Author" w:date="2020-02-14T18:23:00Z"/>
          <w:rFonts w:ascii="Courier New" w:hAnsi="Courier New" w:cs="Courier New"/>
        </w:rPr>
      </w:pPr>
    </w:p>
    <w:p w14:paraId="3E20BA4F" w14:textId="77777777" w:rsidR="00461780" w:rsidRPr="00461780" w:rsidRDefault="00461780" w:rsidP="00461780">
      <w:pPr>
        <w:pStyle w:val="PlainText"/>
        <w:rPr>
          <w:ins w:id="5004" w:author="Author" w:date="2020-02-14T18:23:00Z"/>
          <w:rFonts w:ascii="Courier New" w:hAnsi="Courier New" w:cs="Courier New"/>
        </w:rPr>
      </w:pPr>
    </w:p>
    <w:p w14:paraId="2CAAD14D" w14:textId="77777777" w:rsidR="00F37356" w:rsidRPr="00F37356" w:rsidRDefault="00461780" w:rsidP="00F37356">
      <w:pPr>
        <w:pStyle w:val="PlainText"/>
        <w:rPr>
          <w:del w:id="5005" w:author="Author" w:date="2020-02-14T18:23:00Z"/>
          <w:rFonts w:ascii="Courier New" w:hAnsi="Courier New" w:cs="Courier New"/>
        </w:rPr>
      </w:pPr>
      <w:ins w:id="50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WITHIN THE LAST 12 MONTHS</w:t>
      </w:r>
      <w:del w:id="50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982E76" w14:textId="77777777" w:rsidR="00461780" w:rsidRPr="00461780" w:rsidRDefault="00461780" w:rsidP="00461780">
      <w:pPr>
        <w:pStyle w:val="PlainText"/>
        <w:rPr>
          <w:ins w:id="5008" w:author="Author" w:date="2020-02-14T18:23:00Z"/>
          <w:rFonts w:ascii="Courier New" w:hAnsi="Courier New" w:cs="Courier New"/>
        </w:rPr>
      </w:pPr>
    </w:p>
    <w:p w14:paraId="302C450D" w14:textId="77777777" w:rsidR="00F37356" w:rsidRPr="00F37356" w:rsidRDefault="00461780" w:rsidP="00F37356">
      <w:pPr>
        <w:pStyle w:val="PlainText"/>
        <w:rPr>
          <w:del w:id="5009" w:author="Author" w:date="2020-02-14T18:23:00Z"/>
          <w:rFonts w:ascii="Courier New" w:hAnsi="Courier New" w:cs="Courier New"/>
        </w:rPr>
      </w:pPr>
      <w:ins w:id="50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MORE THAN 12 MONTHS AGO</w:t>
      </w:r>
      <w:del w:id="50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3B1C77" w14:textId="77777777" w:rsidR="00461780" w:rsidRPr="00461780" w:rsidRDefault="00461780" w:rsidP="00461780">
      <w:pPr>
        <w:pStyle w:val="PlainText"/>
        <w:rPr>
          <w:ins w:id="5012" w:author="Author" w:date="2020-02-14T18:23:00Z"/>
          <w:rFonts w:ascii="Courier New" w:hAnsi="Courier New" w:cs="Courier New"/>
        </w:rPr>
      </w:pPr>
    </w:p>
    <w:p w14:paraId="2D61C18A" w14:textId="77777777" w:rsidR="00F37356" w:rsidRPr="00F37356" w:rsidRDefault="00461780" w:rsidP="00F37356">
      <w:pPr>
        <w:pStyle w:val="PlainText"/>
        <w:rPr>
          <w:del w:id="5013" w:author="Author" w:date="2020-02-14T18:23:00Z"/>
          <w:rFonts w:ascii="Courier New" w:hAnsi="Courier New" w:cs="Courier New"/>
        </w:rPr>
      </w:pPr>
      <w:ins w:id="50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NEVER WORKED</w:t>
      </w:r>
      <w:del w:id="50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BFD287" w14:textId="1A4A9F5B" w:rsidR="00461780" w:rsidRPr="00461780" w:rsidRDefault="00F37356" w:rsidP="00461780">
      <w:pPr>
        <w:pStyle w:val="PlainText"/>
        <w:rPr>
          <w:ins w:id="5016" w:author="Author" w:date="2020-02-14T18:23:00Z"/>
          <w:rFonts w:ascii="Courier New" w:hAnsi="Courier New" w:cs="Courier New"/>
        </w:rPr>
      </w:pPr>
      <w:del w:id="50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0FC61F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D01FD4" w14:textId="77777777" w:rsidR="00F37356" w:rsidRPr="00F37356" w:rsidRDefault="00461780" w:rsidP="00F37356">
      <w:pPr>
        <w:pStyle w:val="PlainText"/>
        <w:rPr>
          <w:del w:id="50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PENLFRET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ARE YOU RETIRED FROM A JOB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567 - 568</w:t>
      </w:r>
      <w:del w:id="50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46B078" w14:textId="77777777" w:rsidR="00461780" w:rsidRPr="00461780" w:rsidRDefault="00461780" w:rsidP="00461780">
      <w:pPr>
        <w:pStyle w:val="PlainText"/>
        <w:rPr>
          <w:ins w:id="5020" w:author="Author" w:date="2020-02-14T18:23:00Z"/>
          <w:rFonts w:ascii="Courier New" w:hAnsi="Courier New" w:cs="Courier New"/>
        </w:rPr>
      </w:pPr>
    </w:p>
    <w:p w14:paraId="3A61E394" w14:textId="77777777" w:rsidR="00F37356" w:rsidRPr="00F37356" w:rsidRDefault="00461780" w:rsidP="00F37356">
      <w:pPr>
        <w:pStyle w:val="PlainText"/>
        <w:rPr>
          <w:del w:id="5021" w:author="Author" w:date="2020-02-14T18:23:00Z"/>
          <w:rFonts w:ascii="Courier New" w:hAnsi="Courier New" w:cs="Courier New"/>
        </w:rPr>
      </w:pPr>
      <w:ins w:id="50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BUSINESS?</w:t>
      </w:r>
      <w:del w:id="50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647D41" w14:textId="77777777" w:rsidR="00F37356" w:rsidRPr="00F37356" w:rsidRDefault="00F37356" w:rsidP="00F37356">
      <w:pPr>
        <w:pStyle w:val="PlainText"/>
        <w:rPr>
          <w:del w:id="5024" w:author="Author" w:date="2020-02-14T18:23:00Z"/>
          <w:rFonts w:ascii="Courier New" w:hAnsi="Courier New" w:cs="Courier New"/>
        </w:rPr>
      </w:pPr>
      <w:del w:id="50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ECDBD7" w14:textId="77777777" w:rsidR="00461780" w:rsidRPr="00461780" w:rsidRDefault="00461780" w:rsidP="00461780">
      <w:pPr>
        <w:pStyle w:val="PlainText"/>
        <w:rPr>
          <w:ins w:id="5026" w:author="Author" w:date="2020-02-14T18:23:00Z"/>
          <w:rFonts w:ascii="Courier New" w:hAnsi="Courier New" w:cs="Courier New"/>
        </w:rPr>
      </w:pPr>
    </w:p>
    <w:p w14:paraId="68BA7E7A" w14:textId="77777777" w:rsidR="00461780" w:rsidRPr="00461780" w:rsidRDefault="00461780" w:rsidP="00461780">
      <w:pPr>
        <w:pStyle w:val="PlainText"/>
        <w:rPr>
          <w:ins w:id="5027" w:author="Author" w:date="2020-02-14T18:23:00Z"/>
          <w:rFonts w:ascii="Courier New" w:hAnsi="Courier New" w:cs="Courier New"/>
        </w:rPr>
      </w:pPr>
    </w:p>
    <w:p w14:paraId="2226144F" w14:textId="77777777" w:rsidR="00F37356" w:rsidRPr="00F37356" w:rsidRDefault="00461780" w:rsidP="00F37356">
      <w:pPr>
        <w:pStyle w:val="PlainText"/>
        <w:rPr>
          <w:del w:id="5028" w:author="Author" w:date="2020-02-14T18:23:00Z"/>
          <w:rFonts w:ascii="Courier New" w:hAnsi="Courier New" w:cs="Courier New"/>
        </w:rPr>
      </w:pPr>
      <w:ins w:id="50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PRTAGE = 50+ AND PEMLR = 3-7</w:t>
      </w:r>
      <w:del w:id="50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E5F18B" w14:textId="77777777" w:rsidR="00F37356" w:rsidRPr="00F37356" w:rsidRDefault="00F37356" w:rsidP="00F37356">
      <w:pPr>
        <w:pStyle w:val="PlainText"/>
        <w:rPr>
          <w:del w:id="5031" w:author="Author" w:date="2020-02-14T18:23:00Z"/>
          <w:rFonts w:ascii="Courier New" w:hAnsi="Courier New" w:cs="Courier New"/>
        </w:rPr>
      </w:pPr>
      <w:del w:id="50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592F113" w14:textId="77777777" w:rsidR="00461780" w:rsidRPr="00461780" w:rsidRDefault="00461780" w:rsidP="00461780">
      <w:pPr>
        <w:pStyle w:val="PlainText"/>
        <w:rPr>
          <w:ins w:id="5033" w:author="Author" w:date="2020-02-14T18:23:00Z"/>
          <w:rFonts w:ascii="Courier New" w:hAnsi="Courier New" w:cs="Courier New"/>
        </w:rPr>
      </w:pPr>
    </w:p>
    <w:p w14:paraId="01374F2E" w14:textId="77777777" w:rsidR="00461780" w:rsidRPr="00461780" w:rsidRDefault="00461780" w:rsidP="00461780">
      <w:pPr>
        <w:pStyle w:val="PlainText"/>
        <w:rPr>
          <w:ins w:id="5034" w:author="Author" w:date="2020-02-14T18:23:00Z"/>
          <w:rFonts w:ascii="Courier New" w:hAnsi="Courier New" w:cs="Courier New"/>
        </w:rPr>
      </w:pPr>
    </w:p>
    <w:p w14:paraId="41E5530E" w14:textId="77777777" w:rsidR="00461780" w:rsidRPr="00461780" w:rsidRDefault="00461780" w:rsidP="00461780">
      <w:pPr>
        <w:pStyle w:val="PlainText"/>
        <w:rPr>
          <w:ins w:id="5035" w:author="Author" w:date="2020-02-14T18:23:00Z"/>
          <w:rFonts w:ascii="Courier New" w:hAnsi="Courier New" w:cs="Courier New"/>
        </w:rPr>
      </w:pPr>
    </w:p>
    <w:p w14:paraId="15B01489" w14:textId="77777777" w:rsidR="00461780" w:rsidRPr="00461780" w:rsidRDefault="00461780" w:rsidP="00461780">
      <w:pPr>
        <w:pStyle w:val="PlainText"/>
        <w:rPr>
          <w:ins w:id="5036" w:author="Author" w:date="2020-02-14T18:23:00Z"/>
          <w:rFonts w:ascii="Courier New" w:hAnsi="Courier New" w:cs="Courier New"/>
        </w:rPr>
      </w:pPr>
    </w:p>
    <w:p w14:paraId="757028FA" w14:textId="77777777" w:rsidR="00F37356" w:rsidRPr="00F37356" w:rsidRDefault="00461780" w:rsidP="00F37356">
      <w:pPr>
        <w:pStyle w:val="PlainText"/>
        <w:rPr>
          <w:del w:id="5037" w:author="Author" w:date="2020-02-14T18:23:00Z"/>
          <w:rFonts w:ascii="Courier New" w:hAnsi="Courier New" w:cs="Courier New"/>
        </w:rPr>
      </w:pPr>
      <w:ins w:id="50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0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E0E399" w14:textId="77777777" w:rsidR="00F37356" w:rsidRPr="00F37356" w:rsidRDefault="00F37356" w:rsidP="00F37356">
      <w:pPr>
        <w:pStyle w:val="PlainText"/>
        <w:rPr>
          <w:del w:id="5040" w:author="Author" w:date="2020-02-14T18:23:00Z"/>
          <w:rFonts w:ascii="Courier New" w:hAnsi="Courier New" w:cs="Courier New"/>
        </w:rPr>
      </w:pPr>
      <w:del w:id="50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107F8C" w14:textId="77777777" w:rsidR="00461780" w:rsidRPr="00461780" w:rsidRDefault="00461780" w:rsidP="00461780">
      <w:pPr>
        <w:pStyle w:val="PlainText"/>
        <w:rPr>
          <w:ins w:id="5042" w:author="Author" w:date="2020-02-14T18:23:00Z"/>
          <w:rFonts w:ascii="Courier New" w:hAnsi="Courier New" w:cs="Courier New"/>
        </w:rPr>
      </w:pPr>
    </w:p>
    <w:p w14:paraId="56F9E50A" w14:textId="77777777" w:rsidR="00461780" w:rsidRPr="00461780" w:rsidRDefault="00461780" w:rsidP="00461780">
      <w:pPr>
        <w:pStyle w:val="PlainText"/>
        <w:rPr>
          <w:ins w:id="5043" w:author="Author" w:date="2020-02-14T18:23:00Z"/>
          <w:rFonts w:ascii="Courier New" w:hAnsi="Courier New" w:cs="Courier New"/>
        </w:rPr>
      </w:pPr>
    </w:p>
    <w:p w14:paraId="50884A42" w14:textId="77777777" w:rsidR="00F37356" w:rsidRPr="00F37356" w:rsidRDefault="00461780" w:rsidP="00F37356">
      <w:pPr>
        <w:pStyle w:val="PlainText"/>
        <w:rPr>
          <w:del w:id="5044" w:author="Author" w:date="2020-02-14T18:23:00Z"/>
          <w:rFonts w:ascii="Courier New" w:hAnsi="Courier New" w:cs="Courier New"/>
        </w:rPr>
      </w:pPr>
      <w:ins w:id="504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50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D49FE7" w14:textId="77777777" w:rsidR="00461780" w:rsidRPr="00461780" w:rsidRDefault="00461780" w:rsidP="00461780">
      <w:pPr>
        <w:pStyle w:val="PlainText"/>
        <w:rPr>
          <w:ins w:id="5047" w:author="Author" w:date="2020-02-14T18:23:00Z"/>
          <w:rFonts w:ascii="Courier New" w:hAnsi="Courier New" w:cs="Courier New"/>
        </w:rPr>
      </w:pPr>
    </w:p>
    <w:p w14:paraId="1795B28D" w14:textId="77777777" w:rsidR="00F37356" w:rsidRPr="00F37356" w:rsidRDefault="00461780" w:rsidP="00F37356">
      <w:pPr>
        <w:pStyle w:val="PlainText"/>
        <w:rPr>
          <w:del w:id="5048" w:author="Author" w:date="2020-02-14T18:23:00Z"/>
          <w:rFonts w:ascii="Courier New" w:hAnsi="Courier New" w:cs="Courier New"/>
        </w:rPr>
      </w:pPr>
      <w:ins w:id="50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50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0730A4" w14:textId="64EF8644" w:rsidR="00461780" w:rsidRPr="00461780" w:rsidRDefault="00F37356" w:rsidP="00461780">
      <w:pPr>
        <w:pStyle w:val="PlainText"/>
        <w:rPr>
          <w:ins w:id="5051" w:author="Author" w:date="2020-02-14T18:23:00Z"/>
          <w:rFonts w:ascii="Courier New" w:hAnsi="Courier New" w:cs="Courier New"/>
        </w:rPr>
      </w:pPr>
      <w:del w:id="50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E1E79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3FEBDA3" w14:textId="77777777" w:rsidR="00F37356" w:rsidRPr="00F37356" w:rsidRDefault="00461780" w:rsidP="00F37356">
      <w:pPr>
        <w:pStyle w:val="PlainText"/>
        <w:rPr>
          <w:del w:id="505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PENLFACT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BEST DESCRIBES YOUR SITUATION AT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569 - 570</w:t>
      </w:r>
      <w:del w:id="50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7F11F4" w14:textId="77777777" w:rsidR="00461780" w:rsidRPr="00461780" w:rsidRDefault="00461780" w:rsidP="00461780">
      <w:pPr>
        <w:pStyle w:val="PlainText"/>
        <w:rPr>
          <w:ins w:id="5055" w:author="Author" w:date="2020-02-14T18:23:00Z"/>
          <w:rFonts w:ascii="Courier New" w:hAnsi="Courier New" w:cs="Courier New"/>
        </w:rPr>
      </w:pPr>
    </w:p>
    <w:p w14:paraId="6EBDF55F" w14:textId="77777777" w:rsidR="00F37356" w:rsidRPr="00F37356" w:rsidRDefault="00461780" w:rsidP="00F37356">
      <w:pPr>
        <w:pStyle w:val="PlainText"/>
        <w:rPr>
          <w:del w:id="5056" w:author="Author" w:date="2020-02-14T18:23:00Z"/>
          <w:rFonts w:ascii="Courier New" w:hAnsi="Courier New" w:cs="Courier New"/>
        </w:rPr>
      </w:pPr>
      <w:ins w:id="505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THIS TIME?  FOR EXAMPLE, ARE YOU DISABLED, </w:t>
      </w:r>
      <w:del w:id="50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E0A604" w14:textId="77777777" w:rsidR="00461780" w:rsidRPr="00461780" w:rsidRDefault="00461780" w:rsidP="00461780">
      <w:pPr>
        <w:pStyle w:val="PlainText"/>
        <w:rPr>
          <w:ins w:id="5059" w:author="Author" w:date="2020-02-14T18:23:00Z"/>
          <w:rFonts w:ascii="Courier New" w:hAnsi="Courier New" w:cs="Courier New"/>
        </w:rPr>
      </w:pPr>
    </w:p>
    <w:p w14:paraId="087B3194" w14:textId="77777777" w:rsidR="00F37356" w:rsidRPr="00F37356" w:rsidRDefault="00461780" w:rsidP="00F37356">
      <w:pPr>
        <w:pStyle w:val="PlainText"/>
        <w:rPr>
          <w:del w:id="5060" w:author="Author" w:date="2020-02-14T18:23:00Z"/>
          <w:rFonts w:ascii="Courier New" w:hAnsi="Courier New" w:cs="Courier New"/>
        </w:rPr>
      </w:pPr>
      <w:ins w:id="50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ILL, IN SCHOOL, TAKING CARE OF HOUSE OR</w:t>
      </w:r>
      <w:del w:id="50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4DC244" w14:textId="77777777" w:rsidR="00461780" w:rsidRPr="00461780" w:rsidRDefault="00461780" w:rsidP="00461780">
      <w:pPr>
        <w:pStyle w:val="PlainText"/>
        <w:rPr>
          <w:ins w:id="5063" w:author="Author" w:date="2020-02-14T18:23:00Z"/>
          <w:rFonts w:ascii="Courier New" w:hAnsi="Courier New" w:cs="Courier New"/>
        </w:rPr>
      </w:pPr>
    </w:p>
    <w:p w14:paraId="7929BC2D" w14:textId="77777777" w:rsidR="00F37356" w:rsidRPr="00F37356" w:rsidRDefault="00461780" w:rsidP="00F37356">
      <w:pPr>
        <w:pStyle w:val="PlainText"/>
        <w:rPr>
          <w:del w:id="5064" w:author="Author" w:date="2020-02-14T18:23:00Z"/>
          <w:rFonts w:ascii="Courier New" w:hAnsi="Courier New" w:cs="Courier New"/>
        </w:rPr>
      </w:pPr>
      <w:ins w:id="50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FAMILY, OR SOMETHING ELSE?</w:t>
      </w:r>
      <w:del w:id="50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228A3D" w14:textId="77777777" w:rsidR="00461780" w:rsidRPr="00461780" w:rsidRDefault="00461780" w:rsidP="00461780">
      <w:pPr>
        <w:pStyle w:val="PlainText"/>
        <w:rPr>
          <w:ins w:id="5067" w:author="Author" w:date="2020-02-14T18:23:00Z"/>
          <w:rFonts w:ascii="Courier New" w:hAnsi="Courier New" w:cs="Courier New"/>
        </w:rPr>
      </w:pPr>
    </w:p>
    <w:p w14:paraId="221E1057" w14:textId="77777777" w:rsidR="00461780" w:rsidRPr="00461780" w:rsidRDefault="00461780" w:rsidP="00461780">
      <w:pPr>
        <w:pStyle w:val="PlainText"/>
        <w:rPr>
          <w:ins w:id="5068" w:author="Author" w:date="2020-02-14T18:23:00Z"/>
          <w:rFonts w:ascii="Courier New" w:hAnsi="Courier New" w:cs="Courier New"/>
        </w:rPr>
      </w:pPr>
      <w:ins w:id="506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5124FA24" w14:textId="77777777" w:rsidR="00F37356" w:rsidRPr="00F37356" w:rsidRDefault="00461780" w:rsidP="00F37356">
      <w:pPr>
        <w:pStyle w:val="PlainText"/>
        <w:rPr>
          <w:del w:id="5070" w:author="Author" w:date="2020-02-14T18:23:00Z"/>
          <w:rFonts w:ascii="Courier New" w:hAnsi="Courier New" w:cs="Courier New"/>
        </w:rPr>
      </w:pPr>
      <w:ins w:id="50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(PRTAGE = 14-49) or (PENLFRET = 2)</w:t>
      </w:r>
      <w:del w:id="50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9D1138" w14:textId="77777777" w:rsidR="00F37356" w:rsidRPr="00F37356" w:rsidRDefault="00F37356" w:rsidP="00F37356">
      <w:pPr>
        <w:pStyle w:val="PlainText"/>
        <w:rPr>
          <w:del w:id="5073" w:author="Author" w:date="2020-02-14T18:23:00Z"/>
          <w:rFonts w:ascii="Courier New" w:hAnsi="Courier New" w:cs="Courier New"/>
        </w:rPr>
      </w:pPr>
      <w:del w:id="50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665ACB3" w14:textId="77777777" w:rsidR="00461780" w:rsidRPr="00461780" w:rsidRDefault="00461780" w:rsidP="00461780">
      <w:pPr>
        <w:pStyle w:val="PlainText"/>
        <w:rPr>
          <w:ins w:id="5075" w:author="Author" w:date="2020-02-14T18:23:00Z"/>
          <w:rFonts w:ascii="Courier New" w:hAnsi="Courier New" w:cs="Courier New"/>
        </w:rPr>
      </w:pPr>
    </w:p>
    <w:p w14:paraId="359F39BA" w14:textId="77777777" w:rsidR="00461780" w:rsidRPr="00461780" w:rsidRDefault="00461780" w:rsidP="00461780">
      <w:pPr>
        <w:pStyle w:val="PlainText"/>
        <w:rPr>
          <w:ins w:id="5076" w:author="Author" w:date="2020-02-14T18:23:00Z"/>
          <w:rFonts w:ascii="Courier New" w:hAnsi="Courier New" w:cs="Courier New"/>
        </w:rPr>
      </w:pPr>
    </w:p>
    <w:p w14:paraId="2EAA5887" w14:textId="77777777" w:rsidR="00F37356" w:rsidRPr="00F37356" w:rsidRDefault="00461780" w:rsidP="00F37356">
      <w:pPr>
        <w:pStyle w:val="PlainText"/>
        <w:rPr>
          <w:del w:id="5077" w:author="Author" w:date="2020-02-14T18:23:00Z"/>
          <w:rFonts w:ascii="Courier New" w:hAnsi="Courier New" w:cs="Courier New"/>
        </w:rPr>
      </w:pPr>
      <w:ins w:id="507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0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12FBF2" w14:textId="77777777" w:rsidR="00F37356" w:rsidRPr="00F37356" w:rsidRDefault="00F37356" w:rsidP="00F37356">
      <w:pPr>
        <w:pStyle w:val="PlainText"/>
        <w:rPr>
          <w:del w:id="5080" w:author="Author" w:date="2020-02-14T18:23:00Z"/>
          <w:rFonts w:ascii="Courier New" w:hAnsi="Courier New" w:cs="Courier New"/>
        </w:rPr>
      </w:pPr>
      <w:del w:id="50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766139" w14:textId="77777777" w:rsidR="00461780" w:rsidRPr="00461780" w:rsidRDefault="00461780" w:rsidP="00461780">
      <w:pPr>
        <w:pStyle w:val="PlainText"/>
        <w:rPr>
          <w:ins w:id="5082" w:author="Author" w:date="2020-02-14T18:23:00Z"/>
          <w:rFonts w:ascii="Courier New" w:hAnsi="Courier New" w:cs="Courier New"/>
        </w:rPr>
      </w:pPr>
    </w:p>
    <w:p w14:paraId="307C9A94" w14:textId="77777777" w:rsidR="00461780" w:rsidRPr="00461780" w:rsidRDefault="00461780" w:rsidP="00461780">
      <w:pPr>
        <w:pStyle w:val="PlainText"/>
        <w:rPr>
          <w:ins w:id="5083" w:author="Author" w:date="2020-02-14T18:23:00Z"/>
          <w:rFonts w:ascii="Courier New" w:hAnsi="Courier New" w:cs="Courier New"/>
        </w:rPr>
      </w:pPr>
    </w:p>
    <w:p w14:paraId="6B586900" w14:textId="77777777" w:rsidR="00F37356" w:rsidRPr="00F37356" w:rsidRDefault="00461780" w:rsidP="00F37356">
      <w:pPr>
        <w:pStyle w:val="PlainText"/>
        <w:rPr>
          <w:del w:id="5084" w:author="Author" w:date="2020-02-14T18:23:00Z"/>
          <w:rFonts w:ascii="Courier New" w:hAnsi="Courier New" w:cs="Courier New"/>
        </w:rPr>
      </w:pPr>
      <w:ins w:id="50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DISABLED</w:t>
      </w:r>
      <w:del w:id="50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42F58F" w14:textId="77777777" w:rsidR="00461780" w:rsidRPr="00461780" w:rsidRDefault="00461780" w:rsidP="00461780">
      <w:pPr>
        <w:pStyle w:val="PlainText"/>
        <w:rPr>
          <w:ins w:id="5087" w:author="Author" w:date="2020-02-14T18:23:00Z"/>
          <w:rFonts w:ascii="Courier New" w:hAnsi="Courier New" w:cs="Courier New"/>
        </w:rPr>
      </w:pPr>
    </w:p>
    <w:p w14:paraId="39C10908" w14:textId="77777777" w:rsidR="00F37356" w:rsidRPr="00F37356" w:rsidRDefault="00461780" w:rsidP="00F37356">
      <w:pPr>
        <w:pStyle w:val="PlainText"/>
        <w:rPr>
          <w:del w:id="5088" w:author="Author" w:date="2020-02-14T18:23:00Z"/>
          <w:rFonts w:ascii="Courier New" w:hAnsi="Courier New" w:cs="Courier New"/>
        </w:rPr>
      </w:pPr>
      <w:ins w:id="50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ILL</w:t>
      </w:r>
      <w:del w:id="50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D347F7" w14:textId="77777777" w:rsidR="00461780" w:rsidRPr="00461780" w:rsidRDefault="00461780" w:rsidP="00461780">
      <w:pPr>
        <w:pStyle w:val="PlainText"/>
        <w:rPr>
          <w:ins w:id="5091" w:author="Author" w:date="2020-02-14T18:23:00Z"/>
          <w:rFonts w:ascii="Courier New" w:hAnsi="Courier New" w:cs="Courier New"/>
        </w:rPr>
      </w:pPr>
    </w:p>
    <w:p w14:paraId="3D843E44" w14:textId="77777777" w:rsidR="00F37356" w:rsidRPr="00F37356" w:rsidRDefault="00461780" w:rsidP="00F37356">
      <w:pPr>
        <w:pStyle w:val="PlainText"/>
        <w:rPr>
          <w:del w:id="5092" w:author="Author" w:date="2020-02-14T18:23:00Z"/>
          <w:rFonts w:ascii="Courier New" w:hAnsi="Courier New" w:cs="Courier New"/>
        </w:rPr>
      </w:pPr>
      <w:ins w:id="509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IN SCHOOL</w:t>
      </w:r>
      <w:del w:id="50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7CA07B" w14:textId="77777777" w:rsidR="00461780" w:rsidRPr="00461780" w:rsidRDefault="00461780" w:rsidP="00461780">
      <w:pPr>
        <w:pStyle w:val="PlainText"/>
        <w:rPr>
          <w:ins w:id="5095" w:author="Author" w:date="2020-02-14T18:23:00Z"/>
          <w:rFonts w:ascii="Courier New" w:hAnsi="Courier New" w:cs="Courier New"/>
        </w:rPr>
      </w:pPr>
    </w:p>
    <w:p w14:paraId="15557FB0" w14:textId="77777777" w:rsidR="00F37356" w:rsidRPr="00F37356" w:rsidRDefault="00461780" w:rsidP="00F37356">
      <w:pPr>
        <w:pStyle w:val="PlainText"/>
        <w:rPr>
          <w:del w:id="5096" w:author="Author" w:date="2020-02-14T18:23:00Z"/>
          <w:rFonts w:ascii="Courier New" w:hAnsi="Courier New" w:cs="Courier New"/>
        </w:rPr>
      </w:pPr>
      <w:ins w:id="50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TAKING CARE OF HOUSE OR FAMILY</w:t>
      </w:r>
      <w:del w:id="50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2548AF" w14:textId="77777777" w:rsidR="00461780" w:rsidRPr="00461780" w:rsidRDefault="00461780" w:rsidP="00461780">
      <w:pPr>
        <w:pStyle w:val="PlainText"/>
        <w:rPr>
          <w:ins w:id="5099" w:author="Author" w:date="2020-02-14T18:23:00Z"/>
          <w:rFonts w:ascii="Courier New" w:hAnsi="Courier New" w:cs="Courier New"/>
        </w:rPr>
      </w:pPr>
    </w:p>
    <w:p w14:paraId="0C103345" w14:textId="77777777" w:rsidR="00F37356" w:rsidRPr="00F37356" w:rsidRDefault="00461780" w:rsidP="00F37356">
      <w:pPr>
        <w:pStyle w:val="PlainText"/>
        <w:rPr>
          <w:del w:id="5100" w:author="Author" w:date="2020-02-14T18:23:00Z"/>
          <w:rFonts w:ascii="Courier New" w:hAnsi="Courier New" w:cs="Courier New"/>
        </w:rPr>
      </w:pPr>
      <w:ins w:id="510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IN RETIREMENT</w:t>
      </w:r>
      <w:del w:id="51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620550" w14:textId="77777777" w:rsidR="00461780" w:rsidRPr="00461780" w:rsidRDefault="00461780" w:rsidP="00461780">
      <w:pPr>
        <w:pStyle w:val="PlainText"/>
        <w:rPr>
          <w:ins w:id="5103" w:author="Author" w:date="2020-02-14T18:23:00Z"/>
          <w:rFonts w:ascii="Courier New" w:hAnsi="Courier New" w:cs="Courier New"/>
        </w:rPr>
      </w:pPr>
    </w:p>
    <w:p w14:paraId="648B979C" w14:textId="77777777" w:rsidR="00F37356" w:rsidRPr="00F37356" w:rsidRDefault="00461780" w:rsidP="00F37356">
      <w:pPr>
        <w:pStyle w:val="PlainText"/>
        <w:rPr>
          <w:del w:id="5104" w:author="Author" w:date="2020-02-14T18:23:00Z"/>
          <w:rFonts w:ascii="Courier New" w:hAnsi="Courier New" w:cs="Courier New"/>
        </w:rPr>
      </w:pPr>
      <w:ins w:id="510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SOMETHING ELSE/OTHER</w:t>
      </w:r>
      <w:del w:id="51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A4428B1" w14:textId="77777777" w:rsidR="00F37356" w:rsidRPr="00F37356" w:rsidRDefault="00F37356" w:rsidP="00F37356">
      <w:pPr>
        <w:pStyle w:val="PlainText"/>
        <w:rPr>
          <w:del w:id="5107" w:author="Author" w:date="2020-02-14T18:23:00Z"/>
          <w:rFonts w:ascii="Courier New" w:hAnsi="Courier New" w:cs="Courier New"/>
        </w:rPr>
      </w:pPr>
      <w:del w:id="51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72C08D" w14:textId="03D9F329" w:rsidR="00461780" w:rsidRPr="00461780" w:rsidRDefault="00F37356" w:rsidP="00461780">
      <w:pPr>
        <w:pStyle w:val="PlainText"/>
        <w:rPr>
          <w:ins w:id="5109" w:author="Author" w:date="2020-02-14T18:23:00Z"/>
          <w:rFonts w:ascii="Courier New" w:hAnsi="Courier New" w:cs="Courier New"/>
        </w:rPr>
      </w:pPr>
      <w:del w:id="51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751D00B" w14:textId="77777777" w:rsidR="00461780" w:rsidRPr="00461780" w:rsidRDefault="00461780" w:rsidP="00461780">
      <w:pPr>
        <w:pStyle w:val="PlainText"/>
        <w:rPr>
          <w:ins w:id="5111" w:author="Author" w:date="2020-02-14T18:23:00Z"/>
          <w:rFonts w:ascii="Courier New" w:hAnsi="Courier New" w:cs="Courier New"/>
        </w:rPr>
      </w:pPr>
    </w:p>
    <w:p w14:paraId="58A7025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520BBD" w14:textId="77777777" w:rsidR="00F37356" w:rsidRPr="00F37356" w:rsidRDefault="00461780" w:rsidP="00F37356">
      <w:pPr>
        <w:pStyle w:val="PlainText"/>
        <w:rPr>
          <w:del w:id="511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PUNLFCK1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NOT IN LABOR FORCE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571 - 572</w:t>
      </w:r>
      <w:del w:id="51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11EDB2" w14:textId="77777777" w:rsidR="00461780" w:rsidRPr="00461780" w:rsidRDefault="00461780" w:rsidP="00461780">
      <w:pPr>
        <w:pStyle w:val="PlainText"/>
        <w:rPr>
          <w:ins w:id="5114" w:author="Author" w:date="2020-02-14T18:23:00Z"/>
          <w:rFonts w:ascii="Courier New" w:hAnsi="Courier New" w:cs="Courier New"/>
        </w:rPr>
      </w:pPr>
    </w:p>
    <w:p w14:paraId="75993310" w14:textId="77777777" w:rsidR="00F37356" w:rsidRPr="00F37356" w:rsidRDefault="00461780" w:rsidP="00F37356">
      <w:pPr>
        <w:pStyle w:val="PlainText"/>
        <w:rPr>
          <w:del w:id="5115" w:author="Author" w:date="2020-02-14T18:23:00Z"/>
          <w:rFonts w:ascii="Courier New" w:hAnsi="Courier New" w:cs="Courier New"/>
        </w:rPr>
      </w:pPr>
      <w:ins w:id="511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- 1</w:t>
      </w:r>
      <w:del w:id="51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48F21D" w14:textId="77777777" w:rsidR="00F37356" w:rsidRPr="00F37356" w:rsidRDefault="00F37356" w:rsidP="00F37356">
      <w:pPr>
        <w:pStyle w:val="PlainText"/>
        <w:rPr>
          <w:del w:id="5118" w:author="Author" w:date="2020-02-14T18:23:00Z"/>
          <w:rFonts w:ascii="Courier New" w:hAnsi="Courier New" w:cs="Courier New"/>
        </w:rPr>
      </w:pPr>
      <w:del w:id="511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CD88594" w14:textId="77777777" w:rsidR="00461780" w:rsidRPr="00461780" w:rsidRDefault="00461780" w:rsidP="00461780">
      <w:pPr>
        <w:pStyle w:val="PlainText"/>
        <w:rPr>
          <w:ins w:id="5120" w:author="Author" w:date="2020-02-14T18:23:00Z"/>
          <w:rFonts w:ascii="Courier New" w:hAnsi="Courier New" w:cs="Courier New"/>
        </w:rPr>
      </w:pPr>
    </w:p>
    <w:p w14:paraId="59895648" w14:textId="77777777" w:rsidR="00461780" w:rsidRPr="00461780" w:rsidRDefault="00461780" w:rsidP="00461780">
      <w:pPr>
        <w:pStyle w:val="PlainText"/>
        <w:rPr>
          <w:ins w:id="5121" w:author="Author" w:date="2020-02-14T18:23:00Z"/>
          <w:rFonts w:ascii="Courier New" w:hAnsi="Courier New" w:cs="Courier New"/>
        </w:rPr>
      </w:pPr>
    </w:p>
    <w:p w14:paraId="367CFB68" w14:textId="77777777" w:rsidR="00F37356" w:rsidRPr="00F37356" w:rsidRDefault="00461780" w:rsidP="00F37356">
      <w:pPr>
        <w:pStyle w:val="PlainText"/>
        <w:rPr>
          <w:del w:id="5122" w:author="Author" w:date="2020-02-14T18:23:00Z"/>
          <w:rFonts w:ascii="Courier New" w:hAnsi="Courier New" w:cs="Courier New"/>
        </w:rPr>
      </w:pPr>
      <w:ins w:id="51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1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C59973" w14:textId="77777777" w:rsidR="00F37356" w:rsidRPr="00F37356" w:rsidRDefault="00F37356" w:rsidP="00F37356">
      <w:pPr>
        <w:pStyle w:val="PlainText"/>
        <w:rPr>
          <w:del w:id="5125" w:author="Author" w:date="2020-02-14T18:23:00Z"/>
          <w:rFonts w:ascii="Courier New" w:hAnsi="Courier New" w:cs="Courier New"/>
        </w:rPr>
      </w:pPr>
      <w:del w:id="51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BFE7FE" w14:textId="77777777" w:rsidR="00461780" w:rsidRPr="00461780" w:rsidRDefault="00461780" w:rsidP="00461780">
      <w:pPr>
        <w:pStyle w:val="PlainText"/>
        <w:rPr>
          <w:ins w:id="5127" w:author="Author" w:date="2020-02-14T18:23:00Z"/>
          <w:rFonts w:ascii="Courier New" w:hAnsi="Courier New" w:cs="Courier New"/>
        </w:rPr>
      </w:pPr>
    </w:p>
    <w:p w14:paraId="5133BAF6" w14:textId="77777777" w:rsidR="00461780" w:rsidRPr="00461780" w:rsidRDefault="00461780" w:rsidP="00461780">
      <w:pPr>
        <w:pStyle w:val="PlainText"/>
        <w:rPr>
          <w:ins w:id="5128" w:author="Author" w:date="2020-02-14T18:23:00Z"/>
          <w:rFonts w:ascii="Courier New" w:hAnsi="Courier New" w:cs="Courier New"/>
        </w:rPr>
      </w:pPr>
    </w:p>
    <w:p w14:paraId="7E9CB45B" w14:textId="77777777" w:rsidR="00F37356" w:rsidRPr="00F37356" w:rsidRDefault="00461780" w:rsidP="00F37356">
      <w:pPr>
        <w:pStyle w:val="PlainText"/>
        <w:rPr>
          <w:del w:id="5129" w:author="Author" w:date="2020-02-14T18:23:00Z"/>
          <w:rFonts w:ascii="Courier New" w:hAnsi="Courier New" w:cs="Courier New"/>
        </w:rPr>
      </w:pPr>
      <w:ins w:id="51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 xml:space="preserve">IF AGERNG EQUALS 1-4 OR 9 </w:t>
      </w:r>
      <w:del w:id="51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985857" w14:textId="77777777" w:rsidR="00461780" w:rsidRPr="00461780" w:rsidRDefault="00461780" w:rsidP="00461780">
      <w:pPr>
        <w:pStyle w:val="PlainText"/>
        <w:rPr>
          <w:ins w:id="5132" w:author="Author" w:date="2020-02-14T18:23:00Z"/>
          <w:rFonts w:ascii="Courier New" w:hAnsi="Courier New" w:cs="Courier New"/>
        </w:rPr>
      </w:pPr>
    </w:p>
    <w:p w14:paraId="5CBFF055" w14:textId="77777777" w:rsidR="00F37356" w:rsidRPr="00F37356" w:rsidRDefault="00461780" w:rsidP="00F37356">
      <w:pPr>
        <w:pStyle w:val="PlainText"/>
        <w:rPr>
          <w:del w:id="5133" w:author="Author" w:date="2020-02-14T18:23:00Z"/>
          <w:rFonts w:ascii="Courier New" w:hAnsi="Courier New" w:cs="Courier New"/>
        </w:rPr>
      </w:pPr>
      <w:ins w:id="51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THEN GOTO NLFACT</w:t>
      </w:r>
      <w:del w:id="51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81EDCE" w14:textId="77777777" w:rsidR="00461780" w:rsidRPr="00461780" w:rsidRDefault="00461780" w:rsidP="00461780">
      <w:pPr>
        <w:pStyle w:val="PlainText"/>
        <w:rPr>
          <w:ins w:id="5136" w:author="Author" w:date="2020-02-14T18:23:00Z"/>
          <w:rFonts w:ascii="Courier New" w:hAnsi="Courier New" w:cs="Courier New"/>
        </w:rPr>
      </w:pPr>
    </w:p>
    <w:p w14:paraId="4A73CEA9" w14:textId="77777777" w:rsidR="00F37356" w:rsidRPr="00F37356" w:rsidRDefault="00461780" w:rsidP="00F37356">
      <w:pPr>
        <w:pStyle w:val="PlainText"/>
        <w:rPr>
          <w:del w:id="5137" w:author="Author" w:date="2020-02-14T18:23:00Z"/>
          <w:rFonts w:ascii="Courier New" w:hAnsi="Courier New" w:cs="Courier New"/>
        </w:rPr>
      </w:pPr>
      <w:ins w:id="51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ALL OTHERS GOT NLFRET</w:t>
      </w:r>
      <w:del w:id="51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8CB666" w14:textId="57CC04CE" w:rsidR="00461780" w:rsidRPr="00461780" w:rsidRDefault="00F37356" w:rsidP="00461780">
      <w:pPr>
        <w:pStyle w:val="PlainText"/>
        <w:rPr>
          <w:ins w:id="5140" w:author="Author" w:date="2020-02-14T18:23:00Z"/>
          <w:rFonts w:ascii="Courier New" w:hAnsi="Courier New" w:cs="Courier New"/>
        </w:rPr>
      </w:pPr>
      <w:del w:id="51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73E5A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5142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48E143C1" w14:textId="77777777" w:rsidR="00F37356" w:rsidRPr="00F37356" w:rsidRDefault="00461780" w:rsidP="00F37356">
      <w:pPr>
        <w:pStyle w:val="PlainText"/>
        <w:rPr>
          <w:del w:id="51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PUNLFCK2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NOT IN LABOR FORCE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573 - 574</w:t>
      </w:r>
      <w:del w:id="51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2656A8" w14:textId="77777777" w:rsidR="00461780" w:rsidRPr="00461780" w:rsidRDefault="00461780" w:rsidP="00461780">
      <w:pPr>
        <w:pStyle w:val="PlainText"/>
        <w:rPr>
          <w:ins w:id="5145" w:author="Author" w:date="2020-02-14T18:23:00Z"/>
          <w:rFonts w:ascii="Courier New" w:hAnsi="Courier New" w:cs="Courier New"/>
        </w:rPr>
      </w:pPr>
    </w:p>
    <w:p w14:paraId="04F112B1" w14:textId="77777777" w:rsidR="00F37356" w:rsidRPr="00F37356" w:rsidRDefault="00461780" w:rsidP="00F37356">
      <w:pPr>
        <w:pStyle w:val="PlainText"/>
        <w:rPr>
          <w:del w:id="5146" w:author="Author" w:date="2020-02-14T18:23:00Z"/>
          <w:rFonts w:ascii="Courier New" w:hAnsi="Courier New" w:cs="Courier New"/>
        </w:rPr>
      </w:pPr>
      <w:ins w:id="51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CHECK ITEM - 2</w:t>
      </w:r>
      <w:del w:id="51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66C008" w14:textId="77777777" w:rsidR="00F37356" w:rsidRPr="00F37356" w:rsidRDefault="00F37356" w:rsidP="00F37356">
      <w:pPr>
        <w:pStyle w:val="PlainText"/>
        <w:rPr>
          <w:del w:id="5149" w:author="Author" w:date="2020-02-14T18:23:00Z"/>
          <w:rFonts w:ascii="Courier New" w:hAnsi="Courier New" w:cs="Courier New"/>
        </w:rPr>
      </w:pPr>
      <w:del w:id="51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FD731EA" w14:textId="77777777" w:rsidR="00461780" w:rsidRPr="00461780" w:rsidRDefault="00461780" w:rsidP="00461780">
      <w:pPr>
        <w:pStyle w:val="PlainText"/>
        <w:rPr>
          <w:ins w:id="5151" w:author="Author" w:date="2020-02-14T18:23:00Z"/>
          <w:rFonts w:ascii="Courier New" w:hAnsi="Courier New" w:cs="Courier New"/>
        </w:rPr>
      </w:pPr>
    </w:p>
    <w:p w14:paraId="3DA2B167" w14:textId="77777777" w:rsidR="00461780" w:rsidRPr="00461780" w:rsidRDefault="00461780" w:rsidP="00461780">
      <w:pPr>
        <w:pStyle w:val="PlainText"/>
        <w:rPr>
          <w:ins w:id="5152" w:author="Author" w:date="2020-02-14T18:23:00Z"/>
          <w:rFonts w:ascii="Courier New" w:hAnsi="Courier New" w:cs="Courier New"/>
        </w:rPr>
      </w:pPr>
    </w:p>
    <w:p w14:paraId="13E1C16F" w14:textId="77777777" w:rsidR="00F37356" w:rsidRPr="00F37356" w:rsidRDefault="00461780" w:rsidP="00F37356">
      <w:pPr>
        <w:pStyle w:val="PlainText"/>
        <w:rPr>
          <w:del w:id="5153" w:author="Author" w:date="2020-02-14T18:23:00Z"/>
          <w:rFonts w:ascii="Courier New" w:hAnsi="Courier New" w:cs="Courier New"/>
        </w:rPr>
      </w:pPr>
      <w:ins w:id="515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1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C68096" w14:textId="77777777" w:rsidR="00F37356" w:rsidRPr="00F37356" w:rsidRDefault="00F37356" w:rsidP="00F37356">
      <w:pPr>
        <w:pStyle w:val="PlainText"/>
        <w:rPr>
          <w:del w:id="5156" w:author="Author" w:date="2020-02-14T18:23:00Z"/>
          <w:rFonts w:ascii="Courier New" w:hAnsi="Courier New" w:cs="Courier New"/>
        </w:rPr>
      </w:pPr>
      <w:del w:id="51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57C9CA1" w14:textId="77777777" w:rsidR="00461780" w:rsidRPr="00461780" w:rsidRDefault="00461780" w:rsidP="00461780">
      <w:pPr>
        <w:pStyle w:val="PlainText"/>
        <w:rPr>
          <w:ins w:id="5158" w:author="Author" w:date="2020-02-14T18:23:00Z"/>
          <w:rFonts w:ascii="Courier New" w:hAnsi="Courier New" w:cs="Courier New"/>
        </w:rPr>
      </w:pPr>
    </w:p>
    <w:p w14:paraId="389188A8" w14:textId="77777777" w:rsidR="00461780" w:rsidRPr="00461780" w:rsidRDefault="00461780" w:rsidP="00461780">
      <w:pPr>
        <w:pStyle w:val="PlainText"/>
        <w:rPr>
          <w:ins w:id="5159" w:author="Author" w:date="2020-02-14T18:23:00Z"/>
          <w:rFonts w:ascii="Courier New" w:hAnsi="Courier New" w:cs="Courier New"/>
        </w:rPr>
      </w:pPr>
    </w:p>
    <w:p w14:paraId="183FDC5A" w14:textId="77777777" w:rsidR="00F37356" w:rsidRPr="00F37356" w:rsidRDefault="00461780" w:rsidP="00F37356">
      <w:pPr>
        <w:pStyle w:val="PlainText"/>
        <w:rPr>
          <w:del w:id="5160" w:author="Author" w:date="2020-02-14T18:23:00Z"/>
          <w:rFonts w:ascii="Courier New" w:hAnsi="Courier New" w:cs="Courier New"/>
        </w:rPr>
      </w:pPr>
      <w:ins w:id="51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IF MISCK EQUALS 4 OR 8 THEN GOTO NLFJH</w:t>
      </w:r>
      <w:del w:id="51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346967" w14:textId="77777777" w:rsidR="00461780" w:rsidRPr="00461780" w:rsidRDefault="00461780" w:rsidP="00461780">
      <w:pPr>
        <w:pStyle w:val="PlainText"/>
        <w:rPr>
          <w:ins w:id="5163" w:author="Author" w:date="2020-02-14T18:23:00Z"/>
          <w:rFonts w:ascii="Courier New" w:hAnsi="Courier New" w:cs="Courier New"/>
        </w:rPr>
      </w:pPr>
    </w:p>
    <w:p w14:paraId="64F524B6" w14:textId="77777777" w:rsidR="00F37356" w:rsidRPr="00F37356" w:rsidRDefault="00461780" w:rsidP="00F37356">
      <w:pPr>
        <w:pStyle w:val="PlainText"/>
        <w:rPr>
          <w:del w:id="5164" w:author="Author" w:date="2020-02-14T18:23:00Z"/>
          <w:rFonts w:ascii="Courier New" w:hAnsi="Courier New" w:cs="Courier New"/>
        </w:rPr>
      </w:pPr>
      <w:ins w:id="51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ALL OTHERS GOTO LBFR-END</w:t>
      </w:r>
      <w:del w:id="51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BC5C1F" w14:textId="2B8E46EA" w:rsidR="00461780" w:rsidRPr="00461780" w:rsidRDefault="00F37356" w:rsidP="00461780">
      <w:pPr>
        <w:pStyle w:val="PlainText"/>
        <w:rPr>
          <w:ins w:id="5167" w:author="Author" w:date="2020-02-14T18:23:00Z"/>
          <w:rFonts w:ascii="Courier New" w:hAnsi="Courier New" w:cs="Courier New"/>
        </w:rPr>
      </w:pPr>
      <w:del w:id="51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8270AF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C434EF6" w14:textId="77777777" w:rsidR="00F37356" w:rsidRPr="00F37356" w:rsidRDefault="00461780" w:rsidP="00F37356">
      <w:pPr>
        <w:pStyle w:val="PlainText"/>
        <w:rPr>
          <w:del w:id="51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PESCHENR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LAST WEEK, WERE YOU ENROLLED IN A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575 - 576</w:t>
      </w:r>
      <w:del w:id="51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DBBF26" w14:textId="77777777" w:rsidR="00461780" w:rsidRPr="00461780" w:rsidRDefault="00461780" w:rsidP="00461780">
      <w:pPr>
        <w:pStyle w:val="PlainText"/>
        <w:rPr>
          <w:ins w:id="5171" w:author="Author" w:date="2020-02-14T18:23:00Z"/>
          <w:rFonts w:ascii="Courier New" w:hAnsi="Courier New" w:cs="Courier New"/>
        </w:rPr>
      </w:pPr>
    </w:p>
    <w:p w14:paraId="0D38DF94" w14:textId="77777777" w:rsidR="00F37356" w:rsidRPr="00F37356" w:rsidRDefault="00461780" w:rsidP="00F37356">
      <w:pPr>
        <w:pStyle w:val="PlainText"/>
        <w:rPr>
          <w:del w:id="5172" w:author="Author" w:date="2020-02-14T18:23:00Z"/>
          <w:rFonts w:ascii="Courier New" w:hAnsi="Courier New" w:cs="Courier New"/>
        </w:rPr>
      </w:pPr>
      <w:ins w:id="51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HIGH SCHOOL, COLLEGE, OR UNIVERSITY?</w:t>
      </w:r>
      <w:del w:id="51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E5EAAF" w14:textId="77777777" w:rsidR="00F37356" w:rsidRPr="00F37356" w:rsidRDefault="00F37356" w:rsidP="00F37356">
      <w:pPr>
        <w:pStyle w:val="PlainText"/>
        <w:rPr>
          <w:del w:id="5175" w:author="Author" w:date="2020-02-14T18:23:00Z"/>
          <w:rFonts w:ascii="Courier New" w:hAnsi="Courier New" w:cs="Courier New"/>
        </w:rPr>
      </w:pPr>
      <w:del w:id="51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4121D3" w14:textId="77777777" w:rsidR="00461780" w:rsidRPr="00461780" w:rsidRDefault="00461780" w:rsidP="00461780">
      <w:pPr>
        <w:pStyle w:val="PlainText"/>
        <w:rPr>
          <w:ins w:id="5177" w:author="Author" w:date="2020-02-14T18:23:00Z"/>
          <w:rFonts w:ascii="Courier New" w:hAnsi="Courier New" w:cs="Courier New"/>
        </w:rPr>
      </w:pPr>
    </w:p>
    <w:p w14:paraId="7EBB496E" w14:textId="77777777" w:rsidR="00461780" w:rsidRPr="00461780" w:rsidRDefault="00461780" w:rsidP="00461780">
      <w:pPr>
        <w:pStyle w:val="PlainText"/>
        <w:rPr>
          <w:ins w:id="5178" w:author="Author" w:date="2020-02-14T18:23:00Z"/>
          <w:rFonts w:ascii="Courier New" w:hAnsi="Courier New" w:cs="Courier New"/>
        </w:rPr>
      </w:pPr>
    </w:p>
    <w:p w14:paraId="64692512" w14:textId="77777777" w:rsidR="00F37356" w:rsidRPr="00F37356" w:rsidRDefault="00461780" w:rsidP="00F37356">
      <w:pPr>
        <w:pStyle w:val="PlainText"/>
        <w:rPr>
          <w:del w:id="5179" w:author="Author" w:date="2020-02-14T18:23:00Z"/>
          <w:rFonts w:ascii="Courier New" w:hAnsi="Courier New" w:cs="Courier New"/>
        </w:rPr>
      </w:pPr>
      <w:ins w:id="518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 and PRTAGE = 16-54</w:t>
      </w:r>
      <w:del w:id="51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C01A27" w14:textId="77777777" w:rsidR="00F37356" w:rsidRPr="00F37356" w:rsidRDefault="00F37356" w:rsidP="00F37356">
      <w:pPr>
        <w:pStyle w:val="PlainText"/>
        <w:rPr>
          <w:del w:id="5182" w:author="Author" w:date="2020-02-14T18:23:00Z"/>
          <w:rFonts w:ascii="Courier New" w:hAnsi="Courier New" w:cs="Courier New"/>
        </w:rPr>
      </w:pPr>
      <w:del w:id="51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FD007C" w14:textId="77777777" w:rsidR="00461780" w:rsidRPr="00461780" w:rsidRDefault="00461780" w:rsidP="00461780">
      <w:pPr>
        <w:pStyle w:val="PlainText"/>
        <w:rPr>
          <w:ins w:id="5184" w:author="Author" w:date="2020-02-14T18:23:00Z"/>
          <w:rFonts w:ascii="Courier New" w:hAnsi="Courier New" w:cs="Courier New"/>
        </w:rPr>
      </w:pPr>
    </w:p>
    <w:p w14:paraId="12089B3F" w14:textId="77777777" w:rsidR="00461780" w:rsidRPr="00461780" w:rsidRDefault="00461780" w:rsidP="00461780">
      <w:pPr>
        <w:pStyle w:val="PlainText"/>
        <w:rPr>
          <w:ins w:id="5185" w:author="Author" w:date="2020-02-14T18:23:00Z"/>
          <w:rFonts w:ascii="Courier New" w:hAnsi="Courier New" w:cs="Courier New"/>
        </w:rPr>
      </w:pPr>
    </w:p>
    <w:p w14:paraId="6F387FA6" w14:textId="77777777" w:rsidR="00461780" w:rsidRPr="00461780" w:rsidRDefault="00461780" w:rsidP="00461780">
      <w:pPr>
        <w:pStyle w:val="PlainText"/>
        <w:rPr>
          <w:ins w:id="5186" w:author="Author" w:date="2020-02-14T18:23:00Z"/>
          <w:rFonts w:ascii="Courier New" w:hAnsi="Courier New" w:cs="Courier New"/>
        </w:rPr>
      </w:pPr>
    </w:p>
    <w:p w14:paraId="6585F33F" w14:textId="77777777" w:rsidR="00461780" w:rsidRPr="00461780" w:rsidRDefault="00461780" w:rsidP="00461780">
      <w:pPr>
        <w:pStyle w:val="PlainText"/>
        <w:rPr>
          <w:ins w:id="5187" w:author="Author" w:date="2020-02-14T18:23:00Z"/>
          <w:rFonts w:ascii="Courier New" w:hAnsi="Courier New" w:cs="Courier New"/>
        </w:rPr>
      </w:pPr>
    </w:p>
    <w:p w14:paraId="54B81240" w14:textId="77777777" w:rsidR="00F37356" w:rsidRPr="00F37356" w:rsidRDefault="00461780" w:rsidP="00F37356">
      <w:pPr>
        <w:pStyle w:val="PlainText"/>
        <w:rPr>
          <w:del w:id="5188" w:author="Author" w:date="2020-02-14T18:23:00Z"/>
          <w:rFonts w:ascii="Courier New" w:hAnsi="Courier New" w:cs="Courier New"/>
        </w:rPr>
      </w:pPr>
      <w:ins w:id="51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1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A0F10D" w14:textId="77777777" w:rsidR="00F37356" w:rsidRPr="00F37356" w:rsidRDefault="00F37356" w:rsidP="00F37356">
      <w:pPr>
        <w:pStyle w:val="PlainText"/>
        <w:rPr>
          <w:del w:id="5191" w:author="Author" w:date="2020-02-14T18:23:00Z"/>
          <w:rFonts w:ascii="Courier New" w:hAnsi="Courier New" w:cs="Courier New"/>
        </w:rPr>
      </w:pPr>
      <w:del w:id="51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D1A01C" w14:textId="77777777" w:rsidR="00461780" w:rsidRPr="00461780" w:rsidRDefault="00461780" w:rsidP="00461780">
      <w:pPr>
        <w:pStyle w:val="PlainText"/>
        <w:rPr>
          <w:ins w:id="5193" w:author="Author" w:date="2020-02-14T18:23:00Z"/>
          <w:rFonts w:ascii="Courier New" w:hAnsi="Courier New" w:cs="Courier New"/>
        </w:rPr>
      </w:pPr>
    </w:p>
    <w:p w14:paraId="2AF8456A" w14:textId="77777777" w:rsidR="00461780" w:rsidRPr="00461780" w:rsidRDefault="00461780" w:rsidP="00461780">
      <w:pPr>
        <w:pStyle w:val="PlainText"/>
        <w:rPr>
          <w:ins w:id="5194" w:author="Author" w:date="2020-02-14T18:23:00Z"/>
          <w:rFonts w:ascii="Courier New" w:hAnsi="Courier New" w:cs="Courier New"/>
        </w:rPr>
      </w:pPr>
    </w:p>
    <w:p w14:paraId="1D4C445C" w14:textId="77777777" w:rsidR="00F37356" w:rsidRPr="00F37356" w:rsidRDefault="00461780" w:rsidP="00F37356">
      <w:pPr>
        <w:pStyle w:val="PlainText"/>
        <w:rPr>
          <w:del w:id="5195" w:author="Author" w:date="2020-02-14T18:23:00Z"/>
          <w:rFonts w:ascii="Courier New" w:hAnsi="Courier New" w:cs="Courier New"/>
        </w:rPr>
      </w:pPr>
      <w:ins w:id="519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51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8BB4EC" w14:textId="77777777" w:rsidR="00461780" w:rsidRPr="00461780" w:rsidRDefault="00461780" w:rsidP="00461780">
      <w:pPr>
        <w:pStyle w:val="PlainText"/>
        <w:rPr>
          <w:ins w:id="5198" w:author="Author" w:date="2020-02-14T18:23:00Z"/>
          <w:rFonts w:ascii="Courier New" w:hAnsi="Courier New" w:cs="Courier New"/>
        </w:rPr>
      </w:pPr>
    </w:p>
    <w:p w14:paraId="11E73F96" w14:textId="77777777" w:rsidR="00F37356" w:rsidRPr="00F37356" w:rsidRDefault="00461780" w:rsidP="00F37356">
      <w:pPr>
        <w:pStyle w:val="PlainText"/>
        <w:rPr>
          <w:del w:id="5199" w:author="Author" w:date="2020-02-14T18:23:00Z"/>
          <w:rFonts w:ascii="Courier New" w:hAnsi="Courier New" w:cs="Courier New"/>
        </w:rPr>
      </w:pPr>
      <w:ins w:id="520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52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A88B2A" w14:textId="6F7F1FE0" w:rsidR="00461780" w:rsidRPr="00461780" w:rsidRDefault="00F37356" w:rsidP="00461780">
      <w:pPr>
        <w:pStyle w:val="PlainText"/>
        <w:rPr>
          <w:ins w:id="5202" w:author="Author" w:date="2020-02-14T18:23:00Z"/>
          <w:rFonts w:ascii="Courier New" w:hAnsi="Courier New" w:cs="Courier New"/>
        </w:rPr>
      </w:pPr>
      <w:del w:id="520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EFA46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9E447E8" w14:textId="77777777" w:rsidR="00F37356" w:rsidRPr="00F37356" w:rsidRDefault="00461780" w:rsidP="00F37356">
      <w:pPr>
        <w:pStyle w:val="PlainText"/>
        <w:rPr>
          <w:del w:id="520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PESCHFT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520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ARE YOU ENROLLED IN SCHOOL AS 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520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577 - 578</w:t>
      </w:r>
      <w:del w:id="52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82A43D" w14:textId="7AF6D207" w:rsidR="00461780" w:rsidRPr="00461780" w:rsidRDefault="00461780" w:rsidP="00461780">
      <w:pPr>
        <w:pStyle w:val="PlainText"/>
        <w:rPr>
          <w:ins w:id="5208" w:author="Author" w:date="2020-02-14T18:23:00Z"/>
          <w:rFonts w:ascii="Courier New" w:hAnsi="Courier New" w:cs="Courier New"/>
        </w:rPr>
      </w:pPr>
    </w:p>
    <w:p w14:paraId="75A788BD" w14:textId="77777777" w:rsidR="00F37356" w:rsidRPr="00F37356" w:rsidRDefault="00461780" w:rsidP="00F37356">
      <w:pPr>
        <w:pStyle w:val="PlainText"/>
        <w:rPr>
          <w:del w:id="5209" w:author="Author" w:date="2020-02-14T18:23:00Z"/>
          <w:rFonts w:ascii="Courier New" w:hAnsi="Courier New" w:cs="Courier New"/>
        </w:rPr>
      </w:pPr>
      <w:ins w:id="52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FULL-TIME OR PART-TIME STUDENT? </w:t>
      </w:r>
      <w:del w:id="52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35A55C" w14:textId="77777777" w:rsidR="00F37356" w:rsidRPr="00F37356" w:rsidRDefault="00F37356" w:rsidP="00F37356">
      <w:pPr>
        <w:pStyle w:val="PlainText"/>
        <w:rPr>
          <w:del w:id="5212" w:author="Author" w:date="2020-02-14T18:23:00Z"/>
          <w:rFonts w:ascii="Courier New" w:hAnsi="Courier New" w:cs="Courier New"/>
        </w:rPr>
      </w:pPr>
      <w:del w:id="52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E38110" w14:textId="77777777" w:rsidR="00461780" w:rsidRPr="00461780" w:rsidRDefault="00461780" w:rsidP="00461780">
      <w:pPr>
        <w:pStyle w:val="PlainText"/>
        <w:rPr>
          <w:ins w:id="5214" w:author="Author" w:date="2020-02-14T18:23:00Z"/>
          <w:rFonts w:ascii="Courier New" w:hAnsi="Courier New" w:cs="Courier New"/>
        </w:rPr>
      </w:pPr>
    </w:p>
    <w:p w14:paraId="3FDB38E6" w14:textId="77777777" w:rsidR="00461780" w:rsidRPr="00461780" w:rsidRDefault="00461780" w:rsidP="00461780">
      <w:pPr>
        <w:pStyle w:val="PlainText"/>
        <w:rPr>
          <w:ins w:id="5215" w:author="Author" w:date="2020-02-14T18:23:00Z"/>
          <w:rFonts w:ascii="Courier New" w:hAnsi="Courier New" w:cs="Courier New"/>
        </w:rPr>
      </w:pPr>
    </w:p>
    <w:p w14:paraId="20158713" w14:textId="77777777" w:rsidR="00F37356" w:rsidRPr="00F37356" w:rsidRDefault="00461780" w:rsidP="00F37356">
      <w:pPr>
        <w:pStyle w:val="PlainText"/>
        <w:rPr>
          <w:del w:id="5216" w:author="Author" w:date="2020-02-14T18:23:00Z"/>
          <w:rFonts w:ascii="Courier New" w:hAnsi="Courier New" w:cs="Courier New"/>
        </w:rPr>
      </w:pPr>
      <w:ins w:id="521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PESCHLVL = 1, 2</w:t>
      </w:r>
      <w:del w:id="52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EBB6C5" w14:textId="77777777" w:rsidR="00F37356" w:rsidRPr="00F37356" w:rsidRDefault="00F37356" w:rsidP="00F37356">
      <w:pPr>
        <w:pStyle w:val="PlainText"/>
        <w:rPr>
          <w:del w:id="5219" w:author="Author" w:date="2020-02-14T18:23:00Z"/>
          <w:rFonts w:ascii="Courier New" w:hAnsi="Courier New" w:cs="Courier New"/>
        </w:rPr>
      </w:pPr>
      <w:del w:id="52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22B395" w14:textId="77777777" w:rsidR="00461780" w:rsidRPr="00461780" w:rsidRDefault="00461780" w:rsidP="00461780">
      <w:pPr>
        <w:pStyle w:val="PlainText"/>
        <w:rPr>
          <w:ins w:id="5221" w:author="Author" w:date="2020-02-14T18:23:00Z"/>
          <w:rFonts w:ascii="Courier New" w:hAnsi="Courier New" w:cs="Courier New"/>
        </w:rPr>
      </w:pPr>
    </w:p>
    <w:p w14:paraId="465047C6" w14:textId="77777777" w:rsidR="00461780" w:rsidRPr="00461780" w:rsidRDefault="00461780" w:rsidP="00461780">
      <w:pPr>
        <w:pStyle w:val="PlainText"/>
        <w:rPr>
          <w:ins w:id="5222" w:author="Author" w:date="2020-02-14T18:23:00Z"/>
          <w:rFonts w:ascii="Courier New" w:hAnsi="Courier New" w:cs="Courier New"/>
        </w:rPr>
      </w:pPr>
    </w:p>
    <w:p w14:paraId="11CF9FBA" w14:textId="77777777" w:rsidR="00F37356" w:rsidRPr="00F37356" w:rsidRDefault="00461780" w:rsidP="00F37356">
      <w:pPr>
        <w:pStyle w:val="PlainText"/>
        <w:rPr>
          <w:del w:id="5223" w:author="Author" w:date="2020-02-14T18:23:00Z"/>
          <w:rFonts w:ascii="Courier New" w:hAnsi="Courier New" w:cs="Courier New"/>
        </w:rPr>
      </w:pPr>
      <w:ins w:id="522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2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2F554B" w14:textId="77777777" w:rsidR="00F37356" w:rsidRPr="00F37356" w:rsidRDefault="00F37356" w:rsidP="00F37356">
      <w:pPr>
        <w:pStyle w:val="PlainText"/>
        <w:rPr>
          <w:del w:id="5226" w:author="Author" w:date="2020-02-14T18:23:00Z"/>
          <w:rFonts w:ascii="Courier New" w:hAnsi="Courier New" w:cs="Courier New"/>
        </w:rPr>
      </w:pPr>
      <w:del w:id="522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DE5F4F" w14:textId="77777777" w:rsidR="00461780" w:rsidRPr="00461780" w:rsidRDefault="00461780" w:rsidP="00461780">
      <w:pPr>
        <w:pStyle w:val="PlainText"/>
        <w:rPr>
          <w:ins w:id="5228" w:author="Author" w:date="2020-02-14T18:23:00Z"/>
          <w:rFonts w:ascii="Courier New" w:hAnsi="Courier New" w:cs="Courier New"/>
        </w:rPr>
      </w:pPr>
    </w:p>
    <w:p w14:paraId="3DFB0E26" w14:textId="77777777" w:rsidR="00461780" w:rsidRPr="00461780" w:rsidRDefault="00461780" w:rsidP="00461780">
      <w:pPr>
        <w:pStyle w:val="PlainText"/>
        <w:rPr>
          <w:ins w:id="5229" w:author="Author" w:date="2020-02-14T18:23:00Z"/>
          <w:rFonts w:ascii="Courier New" w:hAnsi="Courier New" w:cs="Courier New"/>
        </w:rPr>
      </w:pPr>
    </w:p>
    <w:p w14:paraId="63E81D53" w14:textId="77777777" w:rsidR="00F37356" w:rsidRPr="00F37356" w:rsidRDefault="00461780" w:rsidP="00F37356">
      <w:pPr>
        <w:pStyle w:val="PlainText"/>
        <w:rPr>
          <w:del w:id="5230" w:author="Author" w:date="2020-02-14T18:23:00Z"/>
          <w:rFonts w:ascii="Courier New" w:hAnsi="Courier New" w:cs="Courier New"/>
        </w:rPr>
      </w:pPr>
      <w:ins w:id="523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FULL-TIME</w:t>
      </w:r>
      <w:del w:id="52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5AA756" w14:textId="77777777" w:rsidR="00461780" w:rsidRPr="00461780" w:rsidRDefault="00461780" w:rsidP="00461780">
      <w:pPr>
        <w:pStyle w:val="PlainText"/>
        <w:rPr>
          <w:ins w:id="5233" w:author="Author" w:date="2020-02-14T18:23:00Z"/>
          <w:rFonts w:ascii="Courier New" w:hAnsi="Courier New" w:cs="Courier New"/>
        </w:rPr>
      </w:pPr>
    </w:p>
    <w:p w14:paraId="5AB9D563" w14:textId="77777777" w:rsidR="00F37356" w:rsidRPr="00F37356" w:rsidRDefault="00461780" w:rsidP="00F37356">
      <w:pPr>
        <w:pStyle w:val="PlainText"/>
        <w:rPr>
          <w:del w:id="5234" w:author="Author" w:date="2020-02-14T18:23:00Z"/>
          <w:rFonts w:ascii="Courier New" w:hAnsi="Courier New" w:cs="Courier New"/>
        </w:rPr>
      </w:pPr>
      <w:ins w:id="52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PART-TIME</w:t>
      </w:r>
      <w:del w:id="52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D27EC9" w14:textId="263C27CF" w:rsidR="00461780" w:rsidRPr="00461780" w:rsidRDefault="00F37356" w:rsidP="00461780">
      <w:pPr>
        <w:pStyle w:val="PlainText"/>
        <w:rPr>
          <w:ins w:id="5237" w:author="Author" w:date="2020-02-14T18:23:00Z"/>
          <w:rFonts w:ascii="Courier New" w:hAnsi="Courier New" w:cs="Courier New"/>
        </w:rPr>
      </w:pPr>
      <w:del w:id="52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56B81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CCFF8CD" w14:textId="77777777" w:rsidR="00F37356" w:rsidRPr="00F37356" w:rsidRDefault="00461780" w:rsidP="00F37356">
      <w:pPr>
        <w:pStyle w:val="PlainText"/>
        <w:rPr>
          <w:del w:id="52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PESCHLVL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WOULD THAT BE HIGH SCHOOL, COLLEGE,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579 - 580</w:t>
      </w:r>
      <w:del w:id="52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E21B3D" w14:textId="77777777" w:rsidR="00461780" w:rsidRPr="00461780" w:rsidRDefault="00461780" w:rsidP="00461780">
      <w:pPr>
        <w:pStyle w:val="PlainText"/>
        <w:rPr>
          <w:ins w:id="5241" w:author="Author" w:date="2020-02-14T18:23:00Z"/>
          <w:rFonts w:ascii="Courier New" w:hAnsi="Courier New" w:cs="Courier New"/>
        </w:rPr>
      </w:pPr>
    </w:p>
    <w:p w14:paraId="0188D10E" w14:textId="77777777" w:rsidR="00F37356" w:rsidRPr="00F37356" w:rsidRDefault="00461780" w:rsidP="00F37356">
      <w:pPr>
        <w:pStyle w:val="PlainText"/>
        <w:rPr>
          <w:del w:id="5242" w:author="Author" w:date="2020-02-14T18:23:00Z"/>
          <w:rFonts w:ascii="Courier New" w:hAnsi="Courier New" w:cs="Courier New"/>
        </w:rPr>
      </w:pPr>
      <w:ins w:id="52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UNIVERSITY?</w:t>
      </w:r>
      <w:del w:id="52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C8ADDF" w14:textId="77777777" w:rsidR="00F37356" w:rsidRPr="00F37356" w:rsidRDefault="00F37356" w:rsidP="00F37356">
      <w:pPr>
        <w:pStyle w:val="PlainText"/>
        <w:rPr>
          <w:del w:id="5245" w:author="Author" w:date="2020-02-14T18:23:00Z"/>
          <w:rFonts w:ascii="Courier New" w:hAnsi="Courier New" w:cs="Courier New"/>
        </w:rPr>
      </w:pPr>
      <w:del w:id="52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3B9973" w14:textId="77777777" w:rsidR="00461780" w:rsidRPr="00461780" w:rsidRDefault="00461780" w:rsidP="00461780">
      <w:pPr>
        <w:pStyle w:val="PlainText"/>
        <w:rPr>
          <w:ins w:id="5247" w:author="Author" w:date="2020-02-14T18:23:00Z"/>
          <w:rFonts w:ascii="Courier New" w:hAnsi="Courier New" w:cs="Courier New"/>
        </w:rPr>
      </w:pPr>
    </w:p>
    <w:p w14:paraId="287AA3A6" w14:textId="77777777" w:rsidR="00461780" w:rsidRPr="00461780" w:rsidRDefault="00461780" w:rsidP="00461780">
      <w:pPr>
        <w:pStyle w:val="PlainText"/>
        <w:rPr>
          <w:ins w:id="5248" w:author="Author" w:date="2020-02-14T18:23:00Z"/>
          <w:rFonts w:ascii="Courier New" w:hAnsi="Courier New" w:cs="Courier New"/>
        </w:rPr>
      </w:pPr>
    </w:p>
    <w:p w14:paraId="45C32F29" w14:textId="77777777" w:rsidR="00F37356" w:rsidRPr="00F37356" w:rsidRDefault="00461780" w:rsidP="00F37356">
      <w:pPr>
        <w:pStyle w:val="PlainText"/>
        <w:rPr>
          <w:del w:id="5249" w:author="Author" w:date="2020-02-14T18:23:00Z"/>
          <w:rFonts w:ascii="Courier New" w:hAnsi="Courier New" w:cs="Courier New"/>
        </w:rPr>
      </w:pPr>
      <w:ins w:id="525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PESCHENR = 1</w:t>
      </w:r>
      <w:del w:id="52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F51388" w14:textId="77777777" w:rsidR="00F37356" w:rsidRPr="00F37356" w:rsidRDefault="00F37356" w:rsidP="00F37356">
      <w:pPr>
        <w:pStyle w:val="PlainText"/>
        <w:rPr>
          <w:del w:id="5252" w:author="Author" w:date="2020-02-14T18:23:00Z"/>
          <w:rFonts w:ascii="Courier New" w:hAnsi="Courier New" w:cs="Courier New"/>
        </w:rPr>
      </w:pPr>
      <w:del w:id="52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E4ED1A" w14:textId="77777777" w:rsidR="00461780" w:rsidRPr="00461780" w:rsidRDefault="00461780" w:rsidP="00461780">
      <w:pPr>
        <w:pStyle w:val="PlainText"/>
        <w:rPr>
          <w:ins w:id="5254" w:author="Author" w:date="2020-02-14T18:23:00Z"/>
          <w:rFonts w:ascii="Courier New" w:hAnsi="Courier New" w:cs="Courier New"/>
        </w:rPr>
      </w:pPr>
    </w:p>
    <w:p w14:paraId="0068B11A" w14:textId="77777777" w:rsidR="00461780" w:rsidRPr="00461780" w:rsidRDefault="00461780" w:rsidP="00461780">
      <w:pPr>
        <w:pStyle w:val="PlainText"/>
        <w:rPr>
          <w:ins w:id="5255" w:author="Author" w:date="2020-02-14T18:23:00Z"/>
          <w:rFonts w:ascii="Courier New" w:hAnsi="Courier New" w:cs="Courier New"/>
        </w:rPr>
      </w:pPr>
    </w:p>
    <w:p w14:paraId="33FB27DE" w14:textId="77777777" w:rsidR="00F37356" w:rsidRPr="00F37356" w:rsidRDefault="00461780" w:rsidP="00F37356">
      <w:pPr>
        <w:pStyle w:val="PlainText"/>
        <w:rPr>
          <w:del w:id="5256" w:author="Author" w:date="2020-02-14T18:23:00Z"/>
          <w:rFonts w:ascii="Courier New" w:hAnsi="Courier New" w:cs="Courier New"/>
        </w:rPr>
      </w:pPr>
      <w:ins w:id="525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2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353302" w14:textId="77777777" w:rsidR="00F37356" w:rsidRPr="00F37356" w:rsidRDefault="00F37356" w:rsidP="00F37356">
      <w:pPr>
        <w:pStyle w:val="PlainText"/>
        <w:rPr>
          <w:del w:id="5259" w:author="Author" w:date="2020-02-14T18:23:00Z"/>
          <w:rFonts w:ascii="Courier New" w:hAnsi="Courier New" w:cs="Courier New"/>
        </w:rPr>
      </w:pPr>
      <w:del w:id="526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5EDDD4" w14:textId="77777777" w:rsidR="00461780" w:rsidRPr="00461780" w:rsidRDefault="00461780" w:rsidP="00461780">
      <w:pPr>
        <w:pStyle w:val="PlainText"/>
        <w:rPr>
          <w:ins w:id="5261" w:author="Author" w:date="2020-02-14T18:23:00Z"/>
          <w:rFonts w:ascii="Courier New" w:hAnsi="Courier New" w:cs="Courier New"/>
        </w:rPr>
      </w:pPr>
    </w:p>
    <w:p w14:paraId="1170EE61" w14:textId="77777777" w:rsidR="00461780" w:rsidRPr="00461780" w:rsidRDefault="00461780" w:rsidP="00461780">
      <w:pPr>
        <w:pStyle w:val="PlainText"/>
        <w:rPr>
          <w:ins w:id="5262" w:author="Author" w:date="2020-02-14T18:23:00Z"/>
          <w:rFonts w:ascii="Courier New" w:hAnsi="Courier New" w:cs="Courier New"/>
        </w:rPr>
      </w:pPr>
    </w:p>
    <w:p w14:paraId="24F2B8E2" w14:textId="77777777" w:rsidR="00F37356" w:rsidRPr="00F37356" w:rsidRDefault="00461780" w:rsidP="00F37356">
      <w:pPr>
        <w:pStyle w:val="PlainText"/>
        <w:rPr>
          <w:del w:id="5263" w:author="Author" w:date="2020-02-14T18:23:00Z"/>
          <w:rFonts w:ascii="Courier New" w:hAnsi="Courier New" w:cs="Courier New"/>
        </w:rPr>
      </w:pPr>
      <w:ins w:id="52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HIGH SCHOOL</w:t>
      </w:r>
      <w:del w:id="52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75B15E" w14:textId="77777777" w:rsidR="00461780" w:rsidRPr="00461780" w:rsidRDefault="00461780" w:rsidP="00461780">
      <w:pPr>
        <w:pStyle w:val="PlainText"/>
        <w:rPr>
          <w:ins w:id="5266" w:author="Author" w:date="2020-02-14T18:23:00Z"/>
          <w:rFonts w:ascii="Courier New" w:hAnsi="Courier New" w:cs="Courier New"/>
        </w:rPr>
      </w:pPr>
    </w:p>
    <w:p w14:paraId="0EAB71D3" w14:textId="77777777" w:rsidR="00F37356" w:rsidRPr="00F37356" w:rsidRDefault="00461780" w:rsidP="00F37356">
      <w:pPr>
        <w:pStyle w:val="PlainText"/>
        <w:rPr>
          <w:del w:id="5267" w:author="Author" w:date="2020-02-14T18:23:00Z"/>
          <w:rFonts w:ascii="Courier New" w:hAnsi="Courier New" w:cs="Courier New"/>
        </w:rPr>
      </w:pPr>
      <w:ins w:id="526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COLLEGE OR UNIVERSITY</w:t>
      </w:r>
      <w:del w:id="52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222A7B" w14:textId="623A5636" w:rsidR="00461780" w:rsidRPr="00461780" w:rsidRDefault="00F37356" w:rsidP="00461780">
      <w:pPr>
        <w:pStyle w:val="PlainText"/>
        <w:rPr>
          <w:ins w:id="5270" w:author="Author" w:date="2020-02-14T18:23:00Z"/>
          <w:rFonts w:ascii="Courier New" w:hAnsi="Courier New" w:cs="Courier New"/>
        </w:rPr>
      </w:pPr>
      <w:del w:id="52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C4878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30A360C" w14:textId="77777777" w:rsidR="00F37356" w:rsidRPr="00F37356" w:rsidRDefault="00461780" w:rsidP="00F37356">
      <w:pPr>
        <w:pStyle w:val="PlainText"/>
        <w:rPr>
          <w:del w:id="527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PRNLFSCH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NLF ACTIVITY - IN SCHOOL OR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581 - 582</w:t>
      </w:r>
      <w:del w:id="527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900D86" w14:textId="77777777" w:rsidR="00461780" w:rsidRPr="00461780" w:rsidRDefault="00461780" w:rsidP="00461780">
      <w:pPr>
        <w:pStyle w:val="PlainText"/>
        <w:rPr>
          <w:ins w:id="5274" w:author="Author" w:date="2020-02-14T18:23:00Z"/>
          <w:rFonts w:ascii="Courier New" w:hAnsi="Courier New" w:cs="Courier New"/>
        </w:rPr>
      </w:pPr>
    </w:p>
    <w:p w14:paraId="69C861CB" w14:textId="77777777" w:rsidR="00F37356" w:rsidRPr="00F37356" w:rsidRDefault="00461780" w:rsidP="00F37356">
      <w:pPr>
        <w:pStyle w:val="PlainText"/>
        <w:rPr>
          <w:del w:id="5275" w:author="Author" w:date="2020-02-14T18:23:00Z"/>
          <w:rFonts w:ascii="Courier New" w:hAnsi="Courier New" w:cs="Courier New"/>
        </w:rPr>
      </w:pPr>
      <w:ins w:id="527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NOT IN SCHOOL</w:t>
      </w:r>
      <w:del w:id="52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5C9744" w14:textId="77777777" w:rsidR="00F37356" w:rsidRPr="00F37356" w:rsidRDefault="00F37356" w:rsidP="00F37356">
      <w:pPr>
        <w:pStyle w:val="PlainText"/>
        <w:rPr>
          <w:del w:id="5278" w:author="Author" w:date="2020-02-14T18:23:00Z"/>
          <w:rFonts w:ascii="Courier New" w:hAnsi="Courier New" w:cs="Courier New"/>
        </w:rPr>
      </w:pPr>
      <w:del w:id="52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263B276" w14:textId="77777777" w:rsidR="00461780" w:rsidRPr="00461780" w:rsidRDefault="00461780" w:rsidP="00461780">
      <w:pPr>
        <w:pStyle w:val="PlainText"/>
        <w:rPr>
          <w:ins w:id="5280" w:author="Author" w:date="2020-02-14T18:23:00Z"/>
          <w:rFonts w:ascii="Courier New" w:hAnsi="Courier New" w:cs="Courier New"/>
        </w:rPr>
      </w:pPr>
    </w:p>
    <w:p w14:paraId="35C2182F" w14:textId="77777777" w:rsidR="00461780" w:rsidRPr="00461780" w:rsidRDefault="00461780" w:rsidP="00461780">
      <w:pPr>
        <w:pStyle w:val="PlainText"/>
        <w:rPr>
          <w:ins w:id="5281" w:author="Author" w:date="2020-02-14T18:23:00Z"/>
          <w:rFonts w:ascii="Courier New" w:hAnsi="Courier New" w:cs="Courier New"/>
        </w:rPr>
      </w:pPr>
    </w:p>
    <w:p w14:paraId="4623E278" w14:textId="77777777" w:rsidR="00F37356" w:rsidRPr="00F37356" w:rsidRDefault="00461780" w:rsidP="00F37356">
      <w:pPr>
        <w:pStyle w:val="PlainText"/>
        <w:rPr>
          <w:del w:id="5282" w:author="Author" w:date="2020-02-14T18:23:00Z"/>
          <w:rFonts w:ascii="Courier New" w:hAnsi="Courier New" w:cs="Courier New"/>
        </w:rPr>
      </w:pPr>
      <w:ins w:id="52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PENLFACT = -1 OR 1-6 AND PRTAGE = 16-24</w:t>
      </w:r>
      <w:del w:id="52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B3FC78" w14:textId="77777777" w:rsidR="00F37356" w:rsidRPr="00F37356" w:rsidRDefault="00F37356" w:rsidP="00F37356">
      <w:pPr>
        <w:pStyle w:val="PlainText"/>
        <w:rPr>
          <w:del w:id="5285" w:author="Author" w:date="2020-02-14T18:23:00Z"/>
          <w:rFonts w:ascii="Courier New" w:hAnsi="Courier New" w:cs="Courier New"/>
        </w:rPr>
      </w:pPr>
      <w:del w:id="52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268934" w14:textId="77777777" w:rsidR="00461780" w:rsidRPr="00461780" w:rsidRDefault="00461780" w:rsidP="00461780">
      <w:pPr>
        <w:pStyle w:val="PlainText"/>
        <w:rPr>
          <w:ins w:id="5287" w:author="Author" w:date="2020-02-14T18:23:00Z"/>
          <w:rFonts w:ascii="Courier New" w:hAnsi="Courier New" w:cs="Courier New"/>
        </w:rPr>
      </w:pPr>
    </w:p>
    <w:p w14:paraId="4B6A90B1" w14:textId="77777777" w:rsidR="00461780" w:rsidRPr="00461780" w:rsidRDefault="00461780" w:rsidP="00461780">
      <w:pPr>
        <w:pStyle w:val="PlainText"/>
        <w:rPr>
          <w:ins w:id="5288" w:author="Author" w:date="2020-02-14T18:23:00Z"/>
          <w:rFonts w:ascii="Courier New" w:hAnsi="Courier New" w:cs="Courier New"/>
        </w:rPr>
      </w:pPr>
    </w:p>
    <w:p w14:paraId="38E9707E" w14:textId="77777777" w:rsidR="00F37356" w:rsidRPr="00F37356" w:rsidRDefault="00461780" w:rsidP="00F37356">
      <w:pPr>
        <w:pStyle w:val="PlainText"/>
        <w:rPr>
          <w:del w:id="5289" w:author="Author" w:date="2020-02-14T18:23:00Z"/>
          <w:rFonts w:ascii="Courier New" w:hAnsi="Courier New" w:cs="Courier New"/>
        </w:rPr>
      </w:pPr>
      <w:ins w:id="529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2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8D7700" w14:textId="77777777" w:rsidR="00F37356" w:rsidRPr="00F37356" w:rsidRDefault="00F37356" w:rsidP="00F37356">
      <w:pPr>
        <w:pStyle w:val="PlainText"/>
        <w:rPr>
          <w:del w:id="5292" w:author="Author" w:date="2020-02-14T18:23:00Z"/>
          <w:rFonts w:ascii="Courier New" w:hAnsi="Courier New" w:cs="Courier New"/>
        </w:rPr>
      </w:pPr>
      <w:del w:id="52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3DB96E" w14:textId="77777777" w:rsidR="00461780" w:rsidRPr="00461780" w:rsidRDefault="00461780" w:rsidP="00461780">
      <w:pPr>
        <w:pStyle w:val="PlainText"/>
        <w:rPr>
          <w:ins w:id="5294" w:author="Author" w:date="2020-02-14T18:23:00Z"/>
          <w:rFonts w:ascii="Courier New" w:hAnsi="Courier New" w:cs="Courier New"/>
        </w:rPr>
      </w:pPr>
    </w:p>
    <w:p w14:paraId="24FF96B7" w14:textId="77777777" w:rsidR="00461780" w:rsidRPr="00461780" w:rsidRDefault="00461780" w:rsidP="00461780">
      <w:pPr>
        <w:pStyle w:val="PlainText"/>
        <w:rPr>
          <w:ins w:id="5295" w:author="Author" w:date="2020-02-14T18:23:00Z"/>
          <w:rFonts w:ascii="Courier New" w:hAnsi="Courier New" w:cs="Courier New"/>
        </w:rPr>
      </w:pPr>
    </w:p>
    <w:p w14:paraId="441B240D" w14:textId="77777777" w:rsidR="00F37356" w:rsidRPr="00F37356" w:rsidRDefault="00461780" w:rsidP="00F37356">
      <w:pPr>
        <w:pStyle w:val="PlainText"/>
        <w:rPr>
          <w:del w:id="5296" w:author="Author" w:date="2020-02-14T18:23:00Z"/>
          <w:rFonts w:ascii="Courier New" w:hAnsi="Courier New" w:cs="Courier New"/>
        </w:rPr>
      </w:pPr>
      <w:ins w:id="52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IN SCHOOL</w:t>
      </w:r>
      <w:del w:id="52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45B794" w14:textId="77777777" w:rsidR="00461780" w:rsidRPr="00461780" w:rsidRDefault="00461780" w:rsidP="00461780">
      <w:pPr>
        <w:pStyle w:val="PlainText"/>
        <w:rPr>
          <w:ins w:id="5299" w:author="Author" w:date="2020-02-14T18:23:00Z"/>
          <w:rFonts w:ascii="Courier New" w:hAnsi="Courier New" w:cs="Courier New"/>
        </w:rPr>
      </w:pPr>
    </w:p>
    <w:p w14:paraId="6042D3AC" w14:textId="77777777" w:rsidR="00F37356" w:rsidRPr="00F37356" w:rsidRDefault="00461780" w:rsidP="00F37356">
      <w:pPr>
        <w:pStyle w:val="PlainText"/>
        <w:rPr>
          <w:del w:id="5300" w:author="Author" w:date="2020-02-14T18:23:00Z"/>
          <w:rFonts w:ascii="Courier New" w:hAnsi="Courier New" w:cs="Courier New"/>
        </w:rPr>
      </w:pPr>
      <w:ins w:id="530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NOT IN SCHOOL</w:t>
      </w:r>
      <w:del w:id="53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A0A573" w14:textId="7EBF5C3A" w:rsidR="00461780" w:rsidRPr="00461780" w:rsidRDefault="00F37356" w:rsidP="00461780">
      <w:pPr>
        <w:pStyle w:val="PlainText"/>
        <w:rPr>
          <w:ins w:id="5303" w:author="Author" w:date="2020-02-14T18:23:00Z"/>
          <w:rFonts w:ascii="Courier New" w:hAnsi="Courier New" w:cs="Courier New"/>
        </w:rPr>
      </w:pPr>
      <w:del w:id="53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F7E9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4208BF" w14:textId="77777777" w:rsidR="00F37356" w:rsidRPr="00F37356" w:rsidRDefault="00461780" w:rsidP="00F37356">
      <w:pPr>
        <w:pStyle w:val="PlainText"/>
        <w:rPr>
          <w:del w:id="53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PERSON'S WEIGHTS</w:t>
      </w:r>
      <w:del w:id="53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D2DEBB" w14:textId="16563B9D" w:rsidR="00461780" w:rsidRPr="00461780" w:rsidRDefault="00F37356" w:rsidP="00461780">
      <w:pPr>
        <w:pStyle w:val="PlainText"/>
        <w:rPr>
          <w:ins w:id="5307" w:author="Author" w:date="2020-02-14T18:23:00Z"/>
          <w:rFonts w:ascii="Courier New" w:hAnsi="Courier New" w:cs="Courier New"/>
        </w:rPr>
      </w:pPr>
      <w:del w:id="53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B78EE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39C0AB" w14:textId="77777777" w:rsidR="00F37356" w:rsidRPr="00F37356" w:rsidRDefault="00461780" w:rsidP="00F37356">
      <w:pPr>
        <w:pStyle w:val="PlainText"/>
        <w:rPr>
          <w:del w:id="53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PWFMWGT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FAMILY WEIGHT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583 - 592</w:t>
      </w:r>
      <w:del w:id="53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F27ED3" w14:textId="77777777" w:rsidR="00461780" w:rsidRPr="00461780" w:rsidRDefault="00461780" w:rsidP="00461780">
      <w:pPr>
        <w:pStyle w:val="PlainText"/>
        <w:rPr>
          <w:ins w:id="5311" w:author="Author" w:date="2020-02-14T18:23:00Z"/>
          <w:rFonts w:ascii="Courier New" w:hAnsi="Courier New" w:cs="Courier New"/>
        </w:rPr>
      </w:pPr>
    </w:p>
    <w:p w14:paraId="13A1104E" w14:textId="77777777" w:rsidR="00F37356" w:rsidRPr="00F37356" w:rsidRDefault="00461780" w:rsidP="00F37356">
      <w:pPr>
        <w:pStyle w:val="PlainText"/>
        <w:rPr>
          <w:del w:id="5312" w:author="Author" w:date="2020-02-14T18:23:00Z"/>
          <w:rFonts w:ascii="Courier New" w:hAnsi="Courier New" w:cs="Courier New"/>
        </w:rPr>
      </w:pPr>
      <w:ins w:id="531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(4 IMPLIED DECIMALS)</w:t>
      </w:r>
      <w:del w:id="53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F83A00" w14:textId="77777777" w:rsidR="00461780" w:rsidRPr="00461780" w:rsidRDefault="00461780" w:rsidP="00461780">
      <w:pPr>
        <w:pStyle w:val="PlainText"/>
        <w:rPr>
          <w:ins w:id="5315" w:author="Author" w:date="2020-02-14T18:23:00Z"/>
          <w:rFonts w:ascii="Courier New" w:hAnsi="Courier New" w:cs="Courier New"/>
        </w:rPr>
      </w:pPr>
    </w:p>
    <w:p w14:paraId="24FB2BF2" w14:textId="77777777" w:rsidR="00F37356" w:rsidRPr="00F37356" w:rsidRDefault="00461780" w:rsidP="00F37356">
      <w:pPr>
        <w:pStyle w:val="PlainText"/>
        <w:rPr>
          <w:del w:id="5316" w:author="Author" w:date="2020-02-14T18:23:00Z"/>
          <w:rFonts w:ascii="Courier New" w:hAnsi="Courier New" w:cs="Courier New"/>
        </w:rPr>
      </w:pPr>
      <w:ins w:id="531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ONLY USED FOR TALLYING FAMILY CHARACTERISTICS.</w:t>
      </w:r>
      <w:del w:id="53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D1B1D0" w14:textId="77777777" w:rsidR="00F37356" w:rsidRPr="00F37356" w:rsidRDefault="00F37356" w:rsidP="00F37356">
      <w:pPr>
        <w:pStyle w:val="PlainText"/>
        <w:rPr>
          <w:del w:id="5319" w:author="Author" w:date="2020-02-14T18:23:00Z"/>
          <w:rFonts w:ascii="Courier New" w:hAnsi="Courier New" w:cs="Courier New"/>
        </w:rPr>
      </w:pPr>
      <w:del w:id="532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D5C135" w14:textId="77777777" w:rsidR="00461780" w:rsidRPr="00461780" w:rsidRDefault="00461780" w:rsidP="00461780">
      <w:pPr>
        <w:pStyle w:val="PlainText"/>
        <w:rPr>
          <w:ins w:id="5321" w:author="Author" w:date="2020-02-14T18:23:00Z"/>
          <w:rFonts w:ascii="Courier New" w:hAnsi="Courier New" w:cs="Courier New"/>
        </w:rPr>
      </w:pPr>
    </w:p>
    <w:p w14:paraId="7461D25C" w14:textId="77777777" w:rsidR="00461780" w:rsidRPr="00461780" w:rsidRDefault="00461780" w:rsidP="00461780">
      <w:pPr>
        <w:pStyle w:val="PlainText"/>
        <w:rPr>
          <w:ins w:id="5322" w:author="Author" w:date="2020-02-14T18:23:00Z"/>
          <w:rFonts w:ascii="Courier New" w:hAnsi="Courier New" w:cs="Courier New"/>
        </w:rPr>
      </w:pPr>
    </w:p>
    <w:p w14:paraId="519F5CAA" w14:textId="77777777" w:rsidR="00F37356" w:rsidRPr="00F37356" w:rsidRDefault="00461780" w:rsidP="00F37356">
      <w:pPr>
        <w:pStyle w:val="PlainText"/>
        <w:rPr>
          <w:del w:id="5323" w:author="Author" w:date="2020-02-14T18:23:00Z"/>
          <w:rFonts w:ascii="Courier New" w:hAnsi="Courier New" w:cs="Courier New"/>
        </w:rPr>
      </w:pPr>
      <w:ins w:id="532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1-3</w:t>
      </w:r>
      <w:del w:id="53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D017E5" w14:textId="69B2D95F" w:rsidR="00461780" w:rsidRPr="00461780" w:rsidRDefault="00F37356" w:rsidP="00461780">
      <w:pPr>
        <w:pStyle w:val="PlainText"/>
        <w:rPr>
          <w:ins w:id="5326" w:author="Author" w:date="2020-02-14T18:23:00Z"/>
          <w:rFonts w:ascii="Courier New" w:hAnsi="Courier New" w:cs="Courier New"/>
        </w:rPr>
      </w:pPr>
      <w:del w:id="532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5318B6D" w14:textId="77777777" w:rsidR="00461780" w:rsidRPr="00461780" w:rsidRDefault="00461780" w:rsidP="00461780">
      <w:pPr>
        <w:pStyle w:val="PlainText"/>
        <w:rPr>
          <w:ins w:id="5328" w:author="Author" w:date="2020-02-14T18:23:00Z"/>
          <w:rFonts w:ascii="Courier New" w:hAnsi="Courier New" w:cs="Courier New"/>
        </w:rPr>
      </w:pPr>
    </w:p>
    <w:p w14:paraId="48BEA944" w14:textId="77777777" w:rsidR="00461780" w:rsidRPr="00461780" w:rsidRDefault="00461780" w:rsidP="00461780">
      <w:pPr>
        <w:pStyle w:val="PlainText"/>
        <w:rPr>
          <w:ins w:id="5329" w:author="Author" w:date="2020-02-14T18:23:00Z"/>
          <w:rFonts w:ascii="Courier New" w:hAnsi="Courier New" w:cs="Courier New"/>
        </w:rPr>
      </w:pPr>
    </w:p>
    <w:p w14:paraId="55707948" w14:textId="77777777" w:rsidR="00461780" w:rsidRPr="00461780" w:rsidRDefault="00461780" w:rsidP="00461780">
      <w:pPr>
        <w:pStyle w:val="PlainText"/>
        <w:rPr>
          <w:ins w:id="5330" w:author="Author" w:date="2020-02-14T18:23:00Z"/>
          <w:rFonts w:ascii="Courier New" w:hAnsi="Courier New" w:cs="Courier New"/>
        </w:rPr>
      </w:pPr>
    </w:p>
    <w:p w14:paraId="56E9A85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D49F5C5" w14:textId="77777777" w:rsidR="00F37356" w:rsidRPr="00F37356" w:rsidRDefault="00461780" w:rsidP="00F37356">
      <w:pPr>
        <w:pStyle w:val="PlainText"/>
        <w:rPr>
          <w:del w:id="53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PWLGWGT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LONGITUDINAL WEIGHT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593 - 602</w:t>
      </w:r>
      <w:del w:id="53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EC85CC" w14:textId="77777777" w:rsidR="00461780" w:rsidRPr="00461780" w:rsidRDefault="00461780" w:rsidP="00461780">
      <w:pPr>
        <w:pStyle w:val="PlainText"/>
        <w:rPr>
          <w:ins w:id="5333" w:author="Author" w:date="2020-02-14T18:23:00Z"/>
          <w:rFonts w:ascii="Courier New" w:hAnsi="Courier New" w:cs="Courier New"/>
        </w:rPr>
      </w:pPr>
    </w:p>
    <w:p w14:paraId="69663B63" w14:textId="77777777" w:rsidR="00F37356" w:rsidRPr="00F37356" w:rsidRDefault="00461780" w:rsidP="00F37356">
      <w:pPr>
        <w:pStyle w:val="PlainText"/>
        <w:rPr>
          <w:del w:id="5334" w:author="Author" w:date="2020-02-14T18:23:00Z"/>
          <w:rFonts w:ascii="Courier New" w:hAnsi="Courier New" w:cs="Courier New"/>
        </w:rPr>
      </w:pPr>
      <w:ins w:id="53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(4 IMPLIED DECIMALS)</w:t>
      </w:r>
      <w:del w:id="53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D5BBAC" w14:textId="77777777" w:rsidR="00461780" w:rsidRPr="00461780" w:rsidRDefault="00461780" w:rsidP="00461780">
      <w:pPr>
        <w:pStyle w:val="PlainText"/>
        <w:rPr>
          <w:ins w:id="5337" w:author="Author" w:date="2020-02-14T18:23:00Z"/>
          <w:rFonts w:ascii="Courier New" w:hAnsi="Courier New" w:cs="Courier New"/>
        </w:rPr>
      </w:pPr>
    </w:p>
    <w:p w14:paraId="12014758" w14:textId="77777777" w:rsidR="00F37356" w:rsidRPr="00F37356" w:rsidRDefault="00461780" w:rsidP="00F37356">
      <w:pPr>
        <w:pStyle w:val="PlainText"/>
        <w:rPr>
          <w:del w:id="5338" w:author="Author" w:date="2020-02-14T18:23:00Z"/>
          <w:rFonts w:ascii="Courier New" w:hAnsi="Courier New" w:cs="Courier New"/>
        </w:rPr>
      </w:pPr>
      <w:ins w:id="533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ONLY FOUND ON ADULT RECORDS MATCHED FROM MONTH TO MONTH.</w:t>
      </w:r>
      <w:del w:id="53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8DAA26" w14:textId="77777777" w:rsidR="00461780" w:rsidRPr="00461780" w:rsidRDefault="00461780" w:rsidP="00461780">
      <w:pPr>
        <w:pStyle w:val="PlainText"/>
        <w:rPr>
          <w:ins w:id="5341" w:author="Author" w:date="2020-02-14T18:23:00Z"/>
          <w:rFonts w:ascii="Courier New" w:hAnsi="Courier New" w:cs="Courier New"/>
        </w:rPr>
      </w:pPr>
    </w:p>
    <w:p w14:paraId="561AB08B" w14:textId="77777777" w:rsidR="00F37356" w:rsidRPr="00F37356" w:rsidRDefault="00461780" w:rsidP="00F37356">
      <w:pPr>
        <w:pStyle w:val="PlainText"/>
        <w:rPr>
          <w:del w:id="5342" w:author="Author" w:date="2020-02-14T18:23:00Z"/>
          <w:rFonts w:ascii="Courier New" w:hAnsi="Courier New" w:cs="Courier New"/>
        </w:rPr>
      </w:pPr>
      <w:ins w:id="53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(USED FOR GROSS FLOWS ANALYSIS)</w:t>
      </w:r>
      <w:del w:id="53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F39977" w14:textId="77777777" w:rsidR="00F37356" w:rsidRPr="00F37356" w:rsidRDefault="00F37356" w:rsidP="00F37356">
      <w:pPr>
        <w:pStyle w:val="PlainText"/>
        <w:rPr>
          <w:del w:id="5345" w:author="Author" w:date="2020-02-14T18:23:00Z"/>
          <w:rFonts w:ascii="Courier New" w:hAnsi="Courier New" w:cs="Courier New"/>
        </w:rPr>
      </w:pPr>
      <w:del w:id="53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7C54699" w14:textId="77777777" w:rsidR="00461780" w:rsidRPr="00461780" w:rsidRDefault="00461780" w:rsidP="00461780">
      <w:pPr>
        <w:pStyle w:val="PlainText"/>
        <w:rPr>
          <w:ins w:id="5347" w:author="Author" w:date="2020-02-14T18:23:00Z"/>
          <w:rFonts w:ascii="Courier New" w:hAnsi="Courier New" w:cs="Courier New"/>
        </w:rPr>
      </w:pPr>
    </w:p>
    <w:p w14:paraId="163250C6" w14:textId="77777777" w:rsidR="00461780" w:rsidRPr="00461780" w:rsidRDefault="00461780" w:rsidP="00461780">
      <w:pPr>
        <w:pStyle w:val="PlainText"/>
        <w:rPr>
          <w:ins w:id="5348" w:author="Author" w:date="2020-02-14T18:23:00Z"/>
          <w:rFonts w:ascii="Courier New" w:hAnsi="Courier New" w:cs="Courier New"/>
        </w:rPr>
      </w:pPr>
    </w:p>
    <w:p w14:paraId="14534353" w14:textId="77777777" w:rsidR="00F37356" w:rsidRPr="00F37356" w:rsidRDefault="00461780" w:rsidP="00F37356">
      <w:pPr>
        <w:pStyle w:val="PlainText"/>
        <w:rPr>
          <w:del w:id="5349" w:author="Author" w:date="2020-02-14T18:23:00Z"/>
          <w:rFonts w:ascii="Courier New" w:hAnsi="Courier New" w:cs="Courier New"/>
        </w:rPr>
      </w:pPr>
      <w:ins w:id="535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</w:t>
      </w:r>
      <w:del w:id="53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5172B4" w14:textId="594A7981" w:rsidR="00461780" w:rsidRPr="00461780" w:rsidRDefault="00F37356" w:rsidP="00461780">
      <w:pPr>
        <w:pStyle w:val="PlainText"/>
        <w:rPr>
          <w:ins w:id="5352" w:author="Author" w:date="2020-02-14T18:23:00Z"/>
          <w:rFonts w:ascii="Courier New" w:hAnsi="Courier New" w:cs="Courier New"/>
        </w:rPr>
      </w:pPr>
      <w:del w:id="53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6AA34C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24261A" w14:textId="77777777" w:rsidR="00F37356" w:rsidRPr="00F37356" w:rsidRDefault="00461780" w:rsidP="00F37356">
      <w:pPr>
        <w:pStyle w:val="PlainText"/>
        <w:rPr>
          <w:del w:id="53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PWORWGT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OUTGOING ROTATION WEIGHT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603 - 612</w:t>
      </w:r>
      <w:del w:id="53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B700B8" w14:textId="77777777" w:rsidR="00461780" w:rsidRPr="00461780" w:rsidRDefault="00461780" w:rsidP="00461780">
      <w:pPr>
        <w:pStyle w:val="PlainText"/>
        <w:rPr>
          <w:ins w:id="5356" w:author="Author" w:date="2020-02-14T18:23:00Z"/>
          <w:rFonts w:ascii="Courier New" w:hAnsi="Courier New" w:cs="Courier New"/>
        </w:rPr>
      </w:pPr>
    </w:p>
    <w:p w14:paraId="1AD67DED" w14:textId="77777777" w:rsidR="00F37356" w:rsidRPr="00F37356" w:rsidRDefault="00461780" w:rsidP="00F37356">
      <w:pPr>
        <w:pStyle w:val="PlainText"/>
        <w:rPr>
          <w:del w:id="5357" w:author="Author" w:date="2020-02-14T18:23:00Z"/>
          <w:rFonts w:ascii="Courier New" w:hAnsi="Courier New" w:cs="Courier New"/>
        </w:rPr>
      </w:pPr>
      <w:ins w:id="535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(4 IMPLIED DECIMALS)</w:t>
      </w:r>
      <w:del w:id="53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A3718D" w14:textId="77777777" w:rsidR="00461780" w:rsidRPr="00461780" w:rsidRDefault="00461780" w:rsidP="00461780">
      <w:pPr>
        <w:pStyle w:val="PlainText"/>
        <w:rPr>
          <w:ins w:id="5360" w:author="Author" w:date="2020-02-14T18:23:00Z"/>
          <w:rFonts w:ascii="Courier New" w:hAnsi="Courier New" w:cs="Courier New"/>
        </w:rPr>
      </w:pPr>
    </w:p>
    <w:p w14:paraId="31A9B5B4" w14:textId="77777777" w:rsidR="00F37356" w:rsidRPr="00F37356" w:rsidRDefault="00461780" w:rsidP="00F37356">
      <w:pPr>
        <w:pStyle w:val="PlainText"/>
        <w:rPr>
          <w:del w:id="5361" w:author="Author" w:date="2020-02-14T18:23:00Z"/>
          <w:rFonts w:ascii="Courier New" w:hAnsi="Courier New" w:cs="Courier New"/>
        </w:rPr>
      </w:pPr>
      <w:ins w:id="536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USED FOR TALLYING INFORMATION COLLECTED ONLY IN </w:t>
      </w:r>
      <w:del w:id="53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481ED7" w14:textId="77777777" w:rsidR="00461780" w:rsidRPr="00461780" w:rsidRDefault="00461780" w:rsidP="00461780">
      <w:pPr>
        <w:pStyle w:val="PlainText"/>
        <w:rPr>
          <w:ins w:id="5364" w:author="Author" w:date="2020-02-14T18:23:00Z"/>
          <w:rFonts w:ascii="Courier New" w:hAnsi="Courier New" w:cs="Courier New"/>
        </w:rPr>
      </w:pPr>
    </w:p>
    <w:p w14:paraId="56AC949A" w14:textId="77777777" w:rsidR="00F37356" w:rsidRPr="00F37356" w:rsidRDefault="00461780" w:rsidP="00F37356">
      <w:pPr>
        <w:pStyle w:val="PlainText"/>
        <w:rPr>
          <w:del w:id="5365" w:author="Author" w:date="2020-02-14T18:23:00Z"/>
          <w:rFonts w:ascii="Courier New" w:hAnsi="Courier New" w:cs="Courier New"/>
        </w:rPr>
      </w:pPr>
      <w:ins w:id="5366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OUTGOING ROTATIONS (i.e., EARNINGS, 2nd JOB I &amp; O, </w:t>
      </w:r>
      <w:del w:id="53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D3F82B" w14:textId="77777777" w:rsidR="00461780" w:rsidRPr="00461780" w:rsidRDefault="00461780" w:rsidP="00461780">
      <w:pPr>
        <w:pStyle w:val="PlainText"/>
        <w:rPr>
          <w:ins w:id="5368" w:author="Author" w:date="2020-02-14T18:23:00Z"/>
          <w:rFonts w:ascii="Courier New" w:hAnsi="Courier New" w:cs="Courier New"/>
        </w:rPr>
      </w:pPr>
    </w:p>
    <w:p w14:paraId="35CDCC76" w14:textId="77777777" w:rsidR="00F37356" w:rsidRPr="00F37356" w:rsidRDefault="00461780" w:rsidP="00F37356">
      <w:pPr>
        <w:pStyle w:val="PlainText"/>
        <w:rPr>
          <w:del w:id="5369" w:author="Author" w:date="2020-02-14T18:23:00Z"/>
          <w:rFonts w:ascii="Courier New" w:hAnsi="Courier New" w:cs="Courier New"/>
        </w:rPr>
      </w:pPr>
      <w:ins w:id="53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NILF)</w:t>
      </w:r>
      <w:del w:id="53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298FA7" w14:textId="77777777" w:rsidR="00F37356" w:rsidRPr="00F37356" w:rsidRDefault="00F37356" w:rsidP="00F37356">
      <w:pPr>
        <w:pStyle w:val="PlainText"/>
        <w:rPr>
          <w:del w:id="5372" w:author="Author" w:date="2020-02-14T18:23:00Z"/>
          <w:rFonts w:ascii="Courier New" w:hAnsi="Courier New" w:cs="Courier New"/>
        </w:rPr>
      </w:pPr>
      <w:del w:id="53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E47033" w14:textId="77777777" w:rsidR="00461780" w:rsidRPr="00461780" w:rsidRDefault="00461780" w:rsidP="00461780">
      <w:pPr>
        <w:pStyle w:val="PlainText"/>
        <w:rPr>
          <w:ins w:id="5374" w:author="Author" w:date="2020-02-14T18:23:00Z"/>
          <w:rFonts w:ascii="Courier New" w:hAnsi="Courier New" w:cs="Courier New"/>
        </w:rPr>
      </w:pPr>
    </w:p>
    <w:p w14:paraId="23B121A1" w14:textId="77777777" w:rsidR="00461780" w:rsidRPr="00461780" w:rsidRDefault="00461780" w:rsidP="00461780">
      <w:pPr>
        <w:pStyle w:val="PlainText"/>
        <w:rPr>
          <w:ins w:id="5375" w:author="Author" w:date="2020-02-14T18:23:00Z"/>
          <w:rFonts w:ascii="Courier New" w:hAnsi="Courier New" w:cs="Courier New"/>
        </w:rPr>
      </w:pPr>
    </w:p>
    <w:p w14:paraId="5C78C9C4" w14:textId="77777777" w:rsidR="00F37356" w:rsidRPr="00F37356" w:rsidRDefault="00461780" w:rsidP="00F37356">
      <w:pPr>
        <w:pStyle w:val="PlainText"/>
        <w:rPr>
          <w:del w:id="5376" w:author="Author" w:date="2020-02-14T18:23:00Z"/>
          <w:rFonts w:ascii="Courier New" w:hAnsi="Courier New" w:cs="Courier New"/>
        </w:rPr>
      </w:pPr>
      <w:ins w:id="53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</w:t>
      </w:r>
      <w:del w:id="53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63F3CE" w14:textId="20E144B7" w:rsidR="00461780" w:rsidRPr="00461780" w:rsidRDefault="00F37356" w:rsidP="00461780">
      <w:pPr>
        <w:pStyle w:val="PlainText"/>
        <w:rPr>
          <w:ins w:id="5379" w:author="Author" w:date="2020-02-14T18:23:00Z"/>
          <w:rFonts w:ascii="Courier New" w:hAnsi="Courier New" w:cs="Courier New"/>
        </w:rPr>
      </w:pPr>
      <w:del w:id="53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8D094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15D228" w14:textId="77777777" w:rsidR="00F37356" w:rsidRPr="00F37356" w:rsidRDefault="00461780" w:rsidP="00F37356">
      <w:pPr>
        <w:pStyle w:val="PlainText"/>
        <w:rPr>
          <w:del w:id="538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PWSSWGT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FINAL WEIGHT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613 - 622</w:t>
      </w:r>
      <w:del w:id="53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A950F7" w14:textId="77777777" w:rsidR="00461780" w:rsidRPr="00461780" w:rsidRDefault="00461780" w:rsidP="00461780">
      <w:pPr>
        <w:pStyle w:val="PlainText"/>
        <w:rPr>
          <w:ins w:id="5383" w:author="Author" w:date="2020-02-14T18:23:00Z"/>
          <w:rFonts w:ascii="Courier New" w:hAnsi="Courier New" w:cs="Courier New"/>
        </w:rPr>
      </w:pPr>
    </w:p>
    <w:p w14:paraId="492C32C8" w14:textId="77777777" w:rsidR="00F37356" w:rsidRPr="00F37356" w:rsidRDefault="00461780" w:rsidP="00F37356">
      <w:pPr>
        <w:pStyle w:val="PlainText"/>
        <w:rPr>
          <w:del w:id="5384" w:author="Author" w:date="2020-02-14T18:23:00Z"/>
          <w:rFonts w:ascii="Courier New" w:hAnsi="Courier New" w:cs="Courier New"/>
        </w:rPr>
      </w:pPr>
      <w:ins w:id="53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(4 IMPLIED DECIMAL PLACES)</w:t>
      </w:r>
      <w:del w:id="53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93F6B5" w14:textId="77777777" w:rsidR="00461780" w:rsidRPr="00461780" w:rsidRDefault="00461780" w:rsidP="00461780">
      <w:pPr>
        <w:pStyle w:val="PlainText"/>
        <w:rPr>
          <w:ins w:id="5387" w:author="Author" w:date="2020-02-14T18:23:00Z"/>
          <w:rFonts w:ascii="Courier New" w:hAnsi="Courier New" w:cs="Courier New"/>
        </w:rPr>
      </w:pPr>
    </w:p>
    <w:p w14:paraId="3FA4EC03" w14:textId="77777777" w:rsidR="00F37356" w:rsidRPr="00F37356" w:rsidRDefault="00461780" w:rsidP="00F37356">
      <w:pPr>
        <w:pStyle w:val="PlainText"/>
        <w:rPr>
          <w:del w:id="5388" w:author="Author" w:date="2020-02-14T18:23:00Z"/>
          <w:rFonts w:ascii="Courier New" w:hAnsi="Courier New" w:cs="Courier New"/>
        </w:rPr>
      </w:pPr>
      <w:ins w:id="53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USED FOR MOST TABULATIONS, CONTROLLED TO </w:t>
      </w:r>
      <w:del w:id="53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6C7BEF" w14:textId="77777777" w:rsidR="00461780" w:rsidRPr="00461780" w:rsidRDefault="00461780" w:rsidP="00461780">
      <w:pPr>
        <w:pStyle w:val="PlainText"/>
        <w:rPr>
          <w:ins w:id="5391" w:author="Author" w:date="2020-02-14T18:23:00Z"/>
          <w:rFonts w:ascii="Courier New" w:hAnsi="Courier New" w:cs="Courier New"/>
        </w:rPr>
      </w:pPr>
    </w:p>
    <w:p w14:paraId="34FF0243" w14:textId="77777777" w:rsidR="00F37356" w:rsidRPr="00F37356" w:rsidRDefault="00461780" w:rsidP="00F37356">
      <w:pPr>
        <w:pStyle w:val="PlainText"/>
        <w:rPr>
          <w:del w:id="5392" w:author="Author" w:date="2020-02-14T18:23:00Z"/>
          <w:rFonts w:ascii="Courier New" w:hAnsi="Courier New" w:cs="Courier New"/>
        </w:rPr>
      </w:pPr>
      <w:ins w:id="539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INDEPENDENT ESTIMATES FOR 1) STATES; 2) ORIGIN, SEX, </w:t>
      </w:r>
      <w:del w:id="53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DB552A" w14:textId="77777777" w:rsidR="00461780" w:rsidRPr="00461780" w:rsidRDefault="00461780" w:rsidP="00461780">
      <w:pPr>
        <w:pStyle w:val="PlainText"/>
        <w:rPr>
          <w:ins w:id="5395" w:author="Author" w:date="2020-02-14T18:23:00Z"/>
          <w:rFonts w:ascii="Courier New" w:hAnsi="Courier New" w:cs="Courier New"/>
        </w:rPr>
      </w:pPr>
    </w:p>
    <w:p w14:paraId="36068FA5" w14:textId="77777777" w:rsidR="00F37356" w:rsidRPr="00F37356" w:rsidRDefault="00461780" w:rsidP="00F37356">
      <w:pPr>
        <w:pStyle w:val="PlainText"/>
        <w:rPr>
          <w:del w:id="5396" w:author="Author" w:date="2020-02-14T18:23:00Z"/>
          <w:rFonts w:ascii="Courier New" w:hAnsi="Courier New" w:cs="Courier New"/>
        </w:rPr>
      </w:pPr>
      <w:ins w:id="53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AND AGE; AND 3) AGE, RACE, AND SEX.</w:t>
      </w:r>
      <w:del w:id="53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C17579" w14:textId="77777777" w:rsidR="00F37356" w:rsidRPr="00F37356" w:rsidRDefault="00F37356" w:rsidP="00F37356">
      <w:pPr>
        <w:pStyle w:val="PlainText"/>
        <w:rPr>
          <w:del w:id="5399" w:author="Author" w:date="2020-02-14T18:23:00Z"/>
          <w:rFonts w:ascii="Courier New" w:hAnsi="Courier New" w:cs="Courier New"/>
        </w:rPr>
      </w:pPr>
      <w:del w:id="54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5F2830" w14:textId="77777777" w:rsidR="00461780" w:rsidRPr="00461780" w:rsidRDefault="00461780" w:rsidP="00461780">
      <w:pPr>
        <w:pStyle w:val="PlainText"/>
        <w:rPr>
          <w:ins w:id="5401" w:author="Author" w:date="2020-02-14T18:23:00Z"/>
          <w:rFonts w:ascii="Courier New" w:hAnsi="Courier New" w:cs="Courier New"/>
        </w:rPr>
      </w:pPr>
    </w:p>
    <w:p w14:paraId="3295A3E9" w14:textId="77777777" w:rsidR="00461780" w:rsidRPr="00461780" w:rsidRDefault="00461780" w:rsidP="00461780">
      <w:pPr>
        <w:pStyle w:val="PlainText"/>
        <w:rPr>
          <w:ins w:id="5402" w:author="Author" w:date="2020-02-14T18:23:00Z"/>
          <w:rFonts w:ascii="Courier New" w:hAnsi="Courier New" w:cs="Courier New"/>
        </w:rPr>
      </w:pPr>
    </w:p>
    <w:p w14:paraId="7CC47633" w14:textId="77777777" w:rsidR="00F37356" w:rsidRPr="00F37356" w:rsidRDefault="00461780" w:rsidP="00F37356">
      <w:pPr>
        <w:pStyle w:val="PlainText"/>
        <w:rPr>
          <w:del w:id="5403" w:author="Author" w:date="2020-02-14T18:23:00Z"/>
          <w:rFonts w:ascii="Courier New" w:hAnsi="Courier New" w:cs="Courier New"/>
        </w:rPr>
      </w:pPr>
      <w:ins w:id="540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1-3</w:t>
      </w:r>
      <w:del w:id="54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BDFFC1" w14:textId="17F77B2A" w:rsidR="00461780" w:rsidRPr="00461780" w:rsidRDefault="00F37356" w:rsidP="00461780">
      <w:pPr>
        <w:pStyle w:val="PlainText"/>
        <w:rPr>
          <w:ins w:id="5406" w:author="Author" w:date="2020-02-14T18:23:00Z"/>
          <w:rFonts w:ascii="Courier New" w:hAnsi="Courier New" w:cs="Courier New"/>
        </w:rPr>
      </w:pPr>
      <w:del w:id="54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1096E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71397C" w14:textId="77777777" w:rsidR="00F37356" w:rsidRPr="00F37356" w:rsidRDefault="00461780" w:rsidP="00F37356">
      <w:pPr>
        <w:pStyle w:val="PlainText"/>
        <w:rPr>
          <w:del w:id="540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PWVETWGT</w:t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54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VETERANS WEIGHT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541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623 - 632</w:t>
      </w:r>
      <w:del w:id="54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DB2100" w14:textId="0C3CBED2" w:rsidR="00461780" w:rsidRPr="00461780" w:rsidRDefault="00461780" w:rsidP="00461780">
      <w:pPr>
        <w:pStyle w:val="PlainText"/>
        <w:rPr>
          <w:ins w:id="5412" w:author="Author" w:date="2020-02-14T18:23:00Z"/>
          <w:rFonts w:ascii="Courier New" w:hAnsi="Courier New" w:cs="Courier New"/>
        </w:rPr>
      </w:pPr>
    </w:p>
    <w:p w14:paraId="3FB7108E" w14:textId="77777777" w:rsidR="00F37356" w:rsidRPr="00F37356" w:rsidRDefault="00461780" w:rsidP="00F37356">
      <w:pPr>
        <w:pStyle w:val="PlainText"/>
        <w:rPr>
          <w:del w:id="5413" w:author="Author" w:date="2020-02-14T18:23:00Z"/>
          <w:rFonts w:ascii="Courier New" w:hAnsi="Courier New" w:cs="Courier New"/>
        </w:rPr>
      </w:pPr>
      <w:ins w:id="54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(4 IMPLIED DECIMALS)</w:t>
      </w:r>
      <w:del w:id="54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8DE095" w14:textId="77777777" w:rsidR="00461780" w:rsidRPr="00461780" w:rsidRDefault="00461780" w:rsidP="00461780">
      <w:pPr>
        <w:pStyle w:val="PlainText"/>
        <w:rPr>
          <w:ins w:id="5416" w:author="Author" w:date="2020-02-14T18:23:00Z"/>
          <w:rFonts w:ascii="Courier New" w:hAnsi="Courier New" w:cs="Courier New"/>
        </w:rPr>
      </w:pPr>
    </w:p>
    <w:p w14:paraId="6D02EE80" w14:textId="77777777" w:rsidR="00F37356" w:rsidRPr="00F37356" w:rsidRDefault="00461780" w:rsidP="00F37356">
      <w:pPr>
        <w:pStyle w:val="PlainText"/>
        <w:rPr>
          <w:del w:id="5417" w:author="Author" w:date="2020-02-14T18:23:00Z"/>
          <w:rFonts w:ascii="Courier New" w:hAnsi="Courier New" w:cs="Courier New"/>
        </w:rPr>
      </w:pPr>
      <w:ins w:id="54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USED FOR TALLYING VETERAN'S DATA ONLY, CONTROLLED TO</w:t>
      </w:r>
      <w:del w:id="54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ED76F6" w14:textId="77777777" w:rsidR="00461780" w:rsidRPr="00461780" w:rsidRDefault="00461780" w:rsidP="00461780">
      <w:pPr>
        <w:pStyle w:val="PlainText"/>
        <w:rPr>
          <w:ins w:id="5420" w:author="Author" w:date="2020-02-14T18:23:00Z"/>
          <w:rFonts w:ascii="Courier New" w:hAnsi="Courier New" w:cs="Courier New"/>
        </w:rPr>
      </w:pPr>
    </w:p>
    <w:p w14:paraId="24849951" w14:textId="77777777" w:rsidR="00F37356" w:rsidRPr="00F37356" w:rsidRDefault="00461780" w:rsidP="00F37356">
      <w:pPr>
        <w:pStyle w:val="PlainText"/>
        <w:rPr>
          <w:del w:id="5421" w:author="Author" w:date="2020-02-14T18:23:00Z"/>
          <w:rFonts w:ascii="Courier New" w:hAnsi="Courier New" w:cs="Courier New"/>
        </w:rPr>
      </w:pPr>
      <w:ins w:id="54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ESTIMATES OF VETERANS SUPPLIED BY VA.</w:t>
      </w:r>
      <w:del w:id="54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FA72CC" w14:textId="77777777" w:rsidR="00F37356" w:rsidRPr="00F37356" w:rsidRDefault="00F37356" w:rsidP="00F37356">
      <w:pPr>
        <w:pStyle w:val="PlainText"/>
        <w:rPr>
          <w:del w:id="5424" w:author="Author" w:date="2020-02-14T18:23:00Z"/>
          <w:rFonts w:ascii="Courier New" w:hAnsi="Courier New" w:cs="Courier New"/>
        </w:rPr>
      </w:pPr>
      <w:del w:id="54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F9BC77" w14:textId="77777777" w:rsidR="00461780" w:rsidRPr="00461780" w:rsidRDefault="00461780" w:rsidP="00461780">
      <w:pPr>
        <w:pStyle w:val="PlainText"/>
        <w:rPr>
          <w:ins w:id="5426" w:author="Author" w:date="2020-02-14T18:23:00Z"/>
          <w:rFonts w:ascii="Courier New" w:hAnsi="Courier New" w:cs="Courier New"/>
        </w:rPr>
      </w:pPr>
    </w:p>
    <w:p w14:paraId="42C0203C" w14:textId="77777777" w:rsidR="00461780" w:rsidRPr="00461780" w:rsidRDefault="00461780" w:rsidP="00461780">
      <w:pPr>
        <w:pStyle w:val="PlainText"/>
        <w:rPr>
          <w:ins w:id="5427" w:author="Author" w:date="2020-02-14T18:23:00Z"/>
          <w:rFonts w:ascii="Courier New" w:hAnsi="Courier New" w:cs="Courier New"/>
        </w:rPr>
      </w:pPr>
    </w:p>
    <w:p w14:paraId="5C12C2B1" w14:textId="77777777" w:rsidR="00F37356" w:rsidRPr="00F37356" w:rsidRDefault="00461780" w:rsidP="00F37356">
      <w:pPr>
        <w:pStyle w:val="PlainText"/>
        <w:rPr>
          <w:del w:id="5428" w:author="Author" w:date="2020-02-14T18:23:00Z"/>
          <w:rFonts w:ascii="Courier New" w:hAnsi="Courier New" w:cs="Courier New"/>
        </w:rPr>
      </w:pPr>
      <w:ins w:id="54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PRPERTYP = 2</w:t>
      </w:r>
      <w:del w:id="54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A17323" w14:textId="56C3DE2F" w:rsidR="00461780" w:rsidRPr="00461780" w:rsidRDefault="00F37356" w:rsidP="00461780">
      <w:pPr>
        <w:pStyle w:val="PlainText"/>
        <w:rPr>
          <w:ins w:id="5431" w:author="Author" w:date="2020-02-14T18:23:00Z"/>
          <w:rFonts w:ascii="Courier New" w:hAnsi="Courier New" w:cs="Courier New"/>
        </w:rPr>
      </w:pPr>
      <w:del w:id="54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CB01A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5433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332FA1C4" w14:textId="77777777" w:rsidR="00F37356" w:rsidRPr="00F37356" w:rsidRDefault="00461780" w:rsidP="00F37356">
      <w:pPr>
        <w:pStyle w:val="PlainText"/>
        <w:rPr>
          <w:del w:id="54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PRCHLD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PRESENCE OF OWN CHILDREN &lt;18 YEARS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633-634</w:t>
      </w:r>
      <w:del w:id="54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0B016A" w14:textId="77777777" w:rsidR="00461780" w:rsidRPr="00461780" w:rsidRDefault="00461780" w:rsidP="00461780">
      <w:pPr>
        <w:pStyle w:val="PlainText"/>
        <w:rPr>
          <w:ins w:id="5436" w:author="Author" w:date="2020-02-14T18:23:00Z"/>
          <w:rFonts w:ascii="Courier New" w:hAnsi="Courier New" w:cs="Courier New"/>
        </w:rPr>
      </w:pPr>
    </w:p>
    <w:p w14:paraId="455DBD3C" w14:textId="77777777" w:rsidR="00F37356" w:rsidRPr="00F37356" w:rsidRDefault="00461780" w:rsidP="00F37356">
      <w:pPr>
        <w:pStyle w:val="PlainText"/>
        <w:rPr>
          <w:del w:id="5437" w:author="Author" w:date="2020-02-14T18:23:00Z"/>
          <w:rFonts w:ascii="Courier New" w:hAnsi="Courier New" w:cs="Courier New"/>
        </w:rPr>
      </w:pPr>
      <w:ins w:id="54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OF AGE BY SELECTED AGE GROUP</w:t>
      </w:r>
      <w:del w:id="54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318941" w14:textId="77777777" w:rsidR="00F37356" w:rsidRPr="00F37356" w:rsidRDefault="00F37356" w:rsidP="00F37356">
      <w:pPr>
        <w:pStyle w:val="PlainText"/>
        <w:rPr>
          <w:del w:id="5440" w:author="Author" w:date="2020-02-14T18:23:00Z"/>
          <w:rFonts w:ascii="Courier New" w:hAnsi="Courier New" w:cs="Courier New"/>
        </w:rPr>
      </w:pPr>
      <w:del w:id="544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3421D9E" w14:textId="77777777" w:rsidR="00461780" w:rsidRPr="00461780" w:rsidRDefault="00461780" w:rsidP="00461780">
      <w:pPr>
        <w:pStyle w:val="PlainText"/>
        <w:rPr>
          <w:ins w:id="5442" w:author="Author" w:date="2020-02-14T18:23:00Z"/>
          <w:rFonts w:ascii="Courier New" w:hAnsi="Courier New" w:cs="Courier New"/>
        </w:rPr>
      </w:pPr>
    </w:p>
    <w:p w14:paraId="2A7715A2" w14:textId="77777777" w:rsidR="00461780" w:rsidRPr="00461780" w:rsidRDefault="00461780" w:rsidP="00461780">
      <w:pPr>
        <w:pStyle w:val="PlainText"/>
        <w:rPr>
          <w:ins w:id="5443" w:author="Author" w:date="2020-02-14T18:23:00Z"/>
          <w:rFonts w:ascii="Courier New" w:hAnsi="Courier New" w:cs="Courier New"/>
        </w:rPr>
      </w:pPr>
      <w:ins w:id="544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5F6B5003" w14:textId="77777777" w:rsidR="00F37356" w:rsidRPr="00F37356" w:rsidRDefault="00461780" w:rsidP="00F37356">
      <w:pPr>
        <w:pStyle w:val="PlainText"/>
        <w:rPr>
          <w:del w:id="5445" w:author="Author" w:date="2020-02-14T18:23:00Z"/>
          <w:rFonts w:ascii="Courier New" w:hAnsi="Courier New" w:cs="Courier New"/>
        </w:rPr>
      </w:pPr>
      <w:ins w:id="544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PRFAMREL = 1 or 2</w:t>
      </w:r>
      <w:del w:id="54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E97548" w14:textId="77777777" w:rsidR="00F37356" w:rsidRPr="00F37356" w:rsidRDefault="00F37356" w:rsidP="00F37356">
      <w:pPr>
        <w:pStyle w:val="PlainText"/>
        <w:rPr>
          <w:del w:id="5448" w:author="Author" w:date="2020-02-14T18:23:00Z"/>
          <w:rFonts w:ascii="Courier New" w:hAnsi="Courier New" w:cs="Courier New"/>
        </w:rPr>
      </w:pPr>
      <w:del w:id="54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585BC86" w14:textId="77777777" w:rsidR="00461780" w:rsidRPr="00461780" w:rsidRDefault="00461780" w:rsidP="00461780">
      <w:pPr>
        <w:pStyle w:val="PlainText"/>
        <w:rPr>
          <w:ins w:id="5450" w:author="Author" w:date="2020-02-14T18:23:00Z"/>
          <w:rFonts w:ascii="Courier New" w:hAnsi="Courier New" w:cs="Courier New"/>
        </w:rPr>
      </w:pPr>
    </w:p>
    <w:p w14:paraId="669E1DE5" w14:textId="77777777" w:rsidR="00461780" w:rsidRPr="00461780" w:rsidRDefault="00461780" w:rsidP="00461780">
      <w:pPr>
        <w:pStyle w:val="PlainText"/>
        <w:rPr>
          <w:ins w:id="5451" w:author="Author" w:date="2020-02-14T18:23:00Z"/>
          <w:rFonts w:ascii="Courier New" w:hAnsi="Courier New" w:cs="Courier New"/>
        </w:rPr>
      </w:pPr>
    </w:p>
    <w:p w14:paraId="41451E1A" w14:textId="77777777" w:rsidR="00F37356" w:rsidRPr="00F37356" w:rsidRDefault="00461780" w:rsidP="00F37356">
      <w:pPr>
        <w:pStyle w:val="PlainText"/>
        <w:rPr>
          <w:del w:id="5452" w:author="Author" w:date="2020-02-14T18:23:00Z"/>
          <w:rFonts w:ascii="Courier New" w:hAnsi="Courier New" w:cs="Courier New"/>
        </w:rPr>
      </w:pPr>
      <w:ins w:id="545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4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A0A836" w14:textId="77777777" w:rsidR="00F37356" w:rsidRPr="00F37356" w:rsidRDefault="00F37356" w:rsidP="00F37356">
      <w:pPr>
        <w:pStyle w:val="PlainText"/>
        <w:rPr>
          <w:del w:id="5455" w:author="Author" w:date="2020-02-14T18:23:00Z"/>
          <w:rFonts w:ascii="Courier New" w:hAnsi="Courier New" w:cs="Courier New"/>
        </w:rPr>
      </w:pPr>
      <w:del w:id="54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EDC364" w14:textId="77777777" w:rsidR="00461780" w:rsidRPr="00461780" w:rsidRDefault="00461780" w:rsidP="00461780">
      <w:pPr>
        <w:pStyle w:val="PlainText"/>
        <w:rPr>
          <w:ins w:id="5457" w:author="Author" w:date="2020-02-14T18:23:00Z"/>
          <w:rFonts w:ascii="Courier New" w:hAnsi="Courier New" w:cs="Courier New"/>
        </w:rPr>
      </w:pPr>
    </w:p>
    <w:p w14:paraId="6E6DAE10" w14:textId="77777777" w:rsidR="00461780" w:rsidRPr="00461780" w:rsidRDefault="00461780" w:rsidP="00461780">
      <w:pPr>
        <w:pStyle w:val="PlainText"/>
        <w:rPr>
          <w:ins w:id="5458" w:author="Author" w:date="2020-02-14T18:23:00Z"/>
          <w:rFonts w:ascii="Courier New" w:hAnsi="Courier New" w:cs="Courier New"/>
        </w:rPr>
      </w:pPr>
    </w:p>
    <w:p w14:paraId="1561CE27" w14:textId="77777777" w:rsidR="00F37356" w:rsidRPr="00F37356" w:rsidRDefault="00461780" w:rsidP="00F37356">
      <w:pPr>
        <w:pStyle w:val="PlainText"/>
        <w:rPr>
          <w:del w:id="5459" w:author="Author" w:date="2020-02-14T18:23:00Z"/>
          <w:rFonts w:ascii="Courier New" w:hAnsi="Courier New" w:cs="Courier New"/>
        </w:rPr>
      </w:pPr>
      <w:ins w:id="54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NIU (Not a parent)</w:t>
      </w:r>
      <w:del w:id="5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BB9ABF" w14:textId="77777777" w:rsidR="00461780" w:rsidRPr="00461780" w:rsidRDefault="00461780" w:rsidP="00461780">
      <w:pPr>
        <w:pStyle w:val="PlainText"/>
        <w:rPr>
          <w:ins w:id="5462" w:author="Author" w:date="2020-02-14T18:23:00Z"/>
          <w:rFonts w:ascii="Courier New" w:hAnsi="Courier New" w:cs="Courier New"/>
        </w:rPr>
      </w:pPr>
    </w:p>
    <w:p w14:paraId="642E59ED" w14:textId="77777777" w:rsidR="00F37356" w:rsidRPr="00F37356" w:rsidRDefault="00461780" w:rsidP="00F37356">
      <w:pPr>
        <w:pStyle w:val="PlainText"/>
        <w:rPr>
          <w:del w:id="5463" w:author="Author" w:date="2020-02-14T18:23:00Z"/>
          <w:rFonts w:ascii="Courier New" w:hAnsi="Courier New" w:cs="Courier New"/>
        </w:rPr>
      </w:pPr>
      <w:ins w:id="54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0</w:t>
      </w:r>
      <w:r w:rsidRPr="00461780">
        <w:rPr>
          <w:rFonts w:ascii="Courier New" w:hAnsi="Courier New" w:cs="Courier New"/>
        </w:rPr>
        <w:tab/>
        <w:t>No own children under 18 years of age</w:t>
      </w:r>
      <w:del w:id="54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2C3979" w14:textId="613CB5EF" w:rsidR="00461780" w:rsidRPr="00461780" w:rsidRDefault="00F37356" w:rsidP="00461780">
      <w:pPr>
        <w:pStyle w:val="PlainText"/>
        <w:rPr>
          <w:ins w:id="5466" w:author="Author" w:date="2020-02-14T18:23:00Z"/>
          <w:rFonts w:ascii="Courier New" w:hAnsi="Courier New" w:cs="Courier New"/>
        </w:rPr>
      </w:pPr>
      <w:del w:id="5467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711C6DAF" w14:textId="77777777" w:rsidR="00F37356" w:rsidRPr="00F37356" w:rsidRDefault="00461780" w:rsidP="00F37356">
      <w:pPr>
        <w:pStyle w:val="PlainText"/>
        <w:rPr>
          <w:del w:id="5468" w:author="Author" w:date="2020-02-14T18:23:00Z"/>
          <w:rFonts w:ascii="Courier New" w:hAnsi="Courier New" w:cs="Courier New"/>
        </w:rPr>
      </w:pPr>
      <w:ins w:id="5469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1</w:t>
      </w:r>
      <w:r w:rsidRPr="00461780">
        <w:rPr>
          <w:rFonts w:ascii="Courier New" w:hAnsi="Courier New" w:cs="Courier New"/>
        </w:rPr>
        <w:tab/>
        <w:t>All own children  0- 2 years of age</w:t>
      </w:r>
      <w:del w:id="54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A5B79E" w14:textId="77777777" w:rsidR="00461780" w:rsidRPr="00461780" w:rsidRDefault="00461780" w:rsidP="00461780">
      <w:pPr>
        <w:pStyle w:val="PlainText"/>
        <w:rPr>
          <w:ins w:id="5471" w:author="Author" w:date="2020-02-14T18:23:00Z"/>
          <w:rFonts w:ascii="Courier New" w:hAnsi="Courier New" w:cs="Courier New"/>
        </w:rPr>
      </w:pPr>
    </w:p>
    <w:p w14:paraId="6AA8C6F0" w14:textId="77777777" w:rsidR="00F37356" w:rsidRPr="00F37356" w:rsidRDefault="00461780" w:rsidP="00F37356">
      <w:pPr>
        <w:pStyle w:val="PlainText"/>
        <w:rPr>
          <w:del w:id="5472" w:author="Author" w:date="2020-02-14T18:23:00Z"/>
          <w:rFonts w:ascii="Courier New" w:hAnsi="Courier New" w:cs="Courier New"/>
        </w:rPr>
      </w:pPr>
      <w:ins w:id="54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2</w:t>
      </w:r>
      <w:r w:rsidRPr="00461780">
        <w:rPr>
          <w:rFonts w:ascii="Courier New" w:hAnsi="Courier New" w:cs="Courier New"/>
        </w:rPr>
        <w:tab/>
        <w:t>All own children  3- 5 years of age</w:t>
      </w:r>
      <w:del w:id="54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81F37A" w14:textId="77777777" w:rsidR="00461780" w:rsidRPr="00461780" w:rsidRDefault="00461780" w:rsidP="00461780">
      <w:pPr>
        <w:pStyle w:val="PlainText"/>
        <w:rPr>
          <w:ins w:id="5475" w:author="Author" w:date="2020-02-14T18:23:00Z"/>
          <w:rFonts w:ascii="Courier New" w:hAnsi="Courier New" w:cs="Courier New"/>
        </w:rPr>
      </w:pPr>
    </w:p>
    <w:p w14:paraId="67E4C279" w14:textId="77777777" w:rsidR="00F37356" w:rsidRPr="00F37356" w:rsidRDefault="00461780" w:rsidP="00F37356">
      <w:pPr>
        <w:pStyle w:val="PlainText"/>
        <w:rPr>
          <w:del w:id="5476" w:author="Author" w:date="2020-02-14T18:23:00Z"/>
          <w:rFonts w:ascii="Courier New" w:hAnsi="Courier New" w:cs="Courier New"/>
        </w:rPr>
      </w:pPr>
      <w:ins w:id="54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3</w:t>
      </w:r>
      <w:r w:rsidRPr="00461780">
        <w:rPr>
          <w:rFonts w:ascii="Courier New" w:hAnsi="Courier New" w:cs="Courier New"/>
        </w:rPr>
        <w:tab/>
        <w:t>All own children  6-13 years of age</w:t>
      </w:r>
      <w:del w:id="54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66694F" w14:textId="77777777" w:rsidR="00461780" w:rsidRPr="00461780" w:rsidRDefault="00461780" w:rsidP="00461780">
      <w:pPr>
        <w:pStyle w:val="PlainText"/>
        <w:rPr>
          <w:ins w:id="5479" w:author="Author" w:date="2020-02-14T18:23:00Z"/>
          <w:rFonts w:ascii="Courier New" w:hAnsi="Courier New" w:cs="Courier New"/>
        </w:rPr>
      </w:pPr>
    </w:p>
    <w:p w14:paraId="4E057B44" w14:textId="77777777" w:rsidR="00F37356" w:rsidRPr="00F37356" w:rsidRDefault="00461780" w:rsidP="00F37356">
      <w:pPr>
        <w:pStyle w:val="PlainText"/>
        <w:rPr>
          <w:del w:id="5480" w:author="Author" w:date="2020-02-14T18:23:00Z"/>
          <w:rFonts w:ascii="Courier New" w:hAnsi="Courier New" w:cs="Courier New"/>
        </w:rPr>
      </w:pPr>
      <w:ins w:id="548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4</w:t>
      </w:r>
      <w:r w:rsidRPr="00461780">
        <w:rPr>
          <w:rFonts w:ascii="Courier New" w:hAnsi="Courier New" w:cs="Courier New"/>
        </w:rPr>
        <w:tab/>
        <w:t>All own children 14-17 years of age</w:t>
      </w:r>
      <w:del w:id="54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E2DB50" w14:textId="77777777" w:rsidR="00461780" w:rsidRPr="00461780" w:rsidRDefault="00461780" w:rsidP="00461780">
      <w:pPr>
        <w:pStyle w:val="PlainText"/>
        <w:rPr>
          <w:ins w:id="5483" w:author="Author" w:date="2020-02-14T18:23:00Z"/>
          <w:rFonts w:ascii="Courier New" w:hAnsi="Courier New" w:cs="Courier New"/>
        </w:rPr>
      </w:pPr>
    </w:p>
    <w:p w14:paraId="4356BB57" w14:textId="77777777" w:rsidR="00F37356" w:rsidRPr="00F37356" w:rsidRDefault="00461780" w:rsidP="00F37356">
      <w:pPr>
        <w:pStyle w:val="PlainText"/>
        <w:rPr>
          <w:del w:id="5484" w:author="Author" w:date="2020-02-14T18:23:00Z"/>
          <w:rFonts w:ascii="Courier New" w:hAnsi="Courier New" w:cs="Courier New"/>
        </w:rPr>
      </w:pPr>
      <w:ins w:id="54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5</w:t>
      </w:r>
      <w:r w:rsidRPr="00461780">
        <w:rPr>
          <w:rFonts w:ascii="Courier New" w:hAnsi="Courier New" w:cs="Courier New"/>
        </w:rPr>
        <w:tab/>
        <w:t>Own children  0- 2 and  3- 5 years of age (none  6-17)</w:t>
      </w:r>
      <w:del w:id="54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0436D9" w14:textId="77777777" w:rsidR="00461780" w:rsidRPr="00461780" w:rsidRDefault="00461780" w:rsidP="00461780">
      <w:pPr>
        <w:pStyle w:val="PlainText"/>
        <w:rPr>
          <w:ins w:id="5487" w:author="Author" w:date="2020-02-14T18:23:00Z"/>
          <w:rFonts w:ascii="Courier New" w:hAnsi="Courier New" w:cs="Courier New"/>
        </w:rPr>
      </w:pPr>
    </w:p>
    <w:p w14:paraId="715DD810" w14:textId="77777777" w:rsidR="00F37356" w:rsidRPr="00F37356" w:rsidRDefault="00461780" w:rsidP="00F37356">
      <w:pPr>
        <w:pStyle w:val="PlainText"/>
        <w:rPr>
          <w:del w:id="5488" w:author="Author" w:date="2020-02-14T18:23:00Z"/>
          <w:rFonts w:ascii="Courier New" w:hAnsi="Courier New" w:cs="Courier New"/>
        </w:rPr>
      </w:pPr>
      <w:ins w:id="548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6</w:t>
      </w:r>
      <w:r w:rsidRPr="00461780">
        <w:rPr>
          <w:rFonts w:ascii="Courier New" w:hAnsi="Courier New" w:cs="Courier New"/>
        </w:rPr>
        <w:tab/>
        <w:t>Own children  0- 2 and  6-13 years of age (none  3- 5 or 14-17)</w:t>
      </w:r>
      <w:del w:id="54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B8F1CE" w14:textId="77777777" w:rsidR="00461780" w:rsidRPr="00461780" w:rsidRDefault="00461780" w:rsidP="00461780">
      <w:pPr>
        <w:pStyle w:val="PlainText"/>
        <w:rPr>
          <w:ins w:id="5491" w:author="Author" w:date="2020-02-14T18:23:00Z"/>
          <w:rFonts w:ascii="Courier New" w:hAnsi="Courier New" w:cs="Courier New"/>
        </w:rPr>
      </w:pPr>
    </w:p>
    <w:p w14:paraId="262156E9" w14:textId="77777777" w:rsidR="00461780" w:rsidRPr="00461780" w:rsidRDefault="00461780" w:rsidP="00461780">
      <w:pPr>
        <w:pStyle w:val="PlainText"/>
        <w:rPr>
          <w:ins w:id="5492" w:author="Author" w:date="2020-02-14T18:23:00Z"/>
          <w:rFonts w:ascii="Courier New" w:hAnsi="Courier New" w:cs="Courier New"/>
        </w:rPr>
      </w:pPr>
    </w:p>
    <w:p w14:paraId="3836C763" w14:textId="77777777" w:rsidR="00F37356" w:rsidRPr="00F37356" w:rsidRDefault="00461780" w:rsidP="00F37356">
      <w:pPr>
        <w:pStyle w:val="PlainText"/>
        <w:rPr>
          <w:del w:id="5493" w:author="Author" w:date="2020-02-14T18:23:00Z"/>
          <w:rFonts w:ascii="Courier New" w:hAnsi="Courier New" w:cs="Courier New"/>
        </w:rPr>
      </w:pPr>
      <w:ins w:id="5494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7</w:t>
      </w:r>
      <w:r w:rsidRPr="00461780">
        <w:rPr>
          <w:rFonts w:ascii="Courier New" w:hAnsi="Courier New" w:cs="Courier New"/>
        </w:rPr>
        <w:tab/>
        <w:t>Own children  0- 2 and 14-17 years of age (none  3-13)</w:t>
      </w:r>
      <w:del w:id="54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80FF1C6" w14:textId="77777777" w:rsidR="00461780" w:rsidRPr="00461780" w:rsidRDefault="00461780" w:rsidP="00461780">
      <w:pPr>
        <w:pStyle w:val="PlainText"/>
        <w:rPr>
          <w:ins w:id="5496" w:author="Author" w:date="2020-02-14T18:23:00Z"/>
          <w:rFonts w:ascii="Courier New" w:hAnsi="Courier New" w:cs="Courier New"/>
        </w:rPr>
      </w:pPr>
    </w:p>
    <w:p w14:paraId="288BF842" w14:textId="77777777" w:rsidR="00F37356" w:rsidRPr="00F37356" w:rsidRDefault="00461780" w:rsidP="00F37356">
      <w:pPr>
        <w:pStyle w:val="PlainText"/>
        <w:rPr>
          <w:del w:id="5497" w:author="Author" w:date="2020-02-14T18:23:00Z"/>
          <w:rFonts w:ascii="Courier New" w:hAnsi="Courier New" w:cs="Courier New"/>
        </w:rPr>
      </w:pPr>
      <w:ins w:id="549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8</w:t>
      </w:r>
      <w:r w:rsidRPr="00461780">
        <w:rPr>
          <w:rFonts w:ascii="Courier New" w:hAnsi="Courier New" w:cs="Courier New"/>
        </w:rPr>
        <w:tab/>
        <w:t>Own children  3- 5 and  6-13 years of age (none  0- 2 or 14-17)</w:t>
      </w:r>
      <w:del w:id="54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BB1D8F" w14:textId="1CBFC6E8" w:rsidR="00461780" w:rsidRPr="00461780" w:rsidRDefault="00F37356" w:rsidP="00461780">
      <w:pPr>
        <w:pStyle w:val="PlainText"/>
        <w:rPr>
          <w:ins w:id="5500" w:author="Author" w:date="2020-02-14T18:23:00Z"/>
          <w:rFonts w:ascii="Courier New" w:hAnsi="Courier New" w:cs="Courier New"/>
        </w:rPr>
      </w:pPr>
      <w:del w:id="5501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043E7E56" w14:textId="77777777" w:rsidR="00F37356" w:rsidRPr="00F37356" w:rsidRDefault="00461780" w:rsidP="00F37356">
      <w:pPr>
        <w:pStyle w:val="PlainText"/>
        <w:rPr>
          <w:del w:id="5502" w:author="Author" w:date="2020-02-14T18:23:00Z"/>
          <w:rFonts w:ascii="Courier New" w:hAnsi="Courier New" w:cs="Courier New"/>
        </w:rPr>
      </w:pPr>
      <w:ins w:id="5503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9</w:t>
      </w:r>
      <w:r w:rsidRPr="00461780">
        <w:rPr>
          <w:rFonts w:ascii="Courier New" w:hAnsi="Courier New" w:cs="Courier New"/>
        </w:rPr>
        <w:tab/>
        <w:t>Own children  3- 5 and 14-17 years of age (none  0- 2 or  6-13)</w:t>
      </w:r>
      <w:del w:id="55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69CE9E" w14:textId="6C816ABA" w:rsidR="00461780" w:rsidRPr="00461780" w:rsidRDefault="00F37356" w:rsidP="00461780">
      <w:pPr>
        <w:pStyle w:val="PlainText"/>
        <w:rPr>
          <w:ins w:id="5505" w:author="Author" w:date="2020-02-14T18:23:00Z"/>
          <w:rFonts w:ascii="Courier New" w:hAnsi="Courier New" w:cs="Courier New"/>
        </w:rPr>
      </w:pPr>
      <w:del w:id="5506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3BE85855" w14:textId="77777777" w:rsidR="00F37356" w:rsidRPr="00F37356" w:rsidRDefault="00461780" w:rsidP="00F37356">
      <w:pPr>
        <w:pStyle w:val="PlainText"/>
        <w:rPr>
          <w:del w:id="5507" w:author="Author" w:date="2020-02-14T18:23:00Z"/>
          <w:rFonts w:ascii="Courier New" w:hAnsi="Courier New" w:cs="Courier New"/>
        </w:rPr>
      </w:pPr>
      <w:ins w:id="5508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Own children  6-13 and 14-17 years of age (none  0- 5)</w:t>
      </w:r>
      <w:del w:id="55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284ACE" w14:textId="77777777" w:rsidR="00461780" w:rsidRPr="00461780" w:rsidRDefault="00461780" w:rsidP="00461780">
      <w:pPr>
        <w:pStyle w:val="PlainText"/>
        <w:rPr>
          <w:ins w:id="5510" w:author="Author" w:date="2020-02-14T18:23:00Z"/>
          <w:rFonts w:ascii="Courier New" w:hAnsi="Courier New" w:cs="Courier New"/>
        </w:rPr>
      </w:pPr>
    </w:p>
    <w:p w14:paraId="5B918AF8" w14:textId="77777777" w:rsidR="00F37356" w:rsidRPr="00F37356" w:rsidRDefault="00461780" w:rsidP="00F37356">
      <w:pPr>
        <w:pStyle w:val="PlainText"/>
        <w:rPr>
          <w:del w:id="5511" w:author="Author" w:date="2020-02-14T18:23:00Z"/>
          <w:rFonts w:ascii="Courier New" w:hAnsi="Courier New" w:cs="Courier New"/>
        </w:rPr>
      </w:pPr>
      <w:ins w:id="551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Own children  0- 2,  3- 5, and  6-13 years of age (none 14-17)</w:t>
      </w:r>
      <w:del w:id="55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CA9EA5" w14:textId="77777777" w:rsidR="00461780" w:rsidRPr="00461780" w:rsidRDefault="00461780" w:rsidP="00461780">
      <w:pPr>
        <w:pStyle w:val="PlainText"/>
        <w:rPr>
          <w:ins w:id="5514" w:author="Author" w:date="2020-02-14T18:23:00Z"/>
          <w:rFonts w:ascii="Courier New" w:hAnsi="Courier New" w:cs="Courier New"/>
        </w:rPr>
      </w:pPr>
    </w:p>
    <w:p w14:paraId="798D40FB" w14:textId="77777777" w:rsidR="00F37356" w:rsidRPr="00F37356" w:rsidRDefault="00461780" w:rsidP="00F37356">
      <w:pPr>
        <w:pStyle w:val="PlainText"/>
        <w:rPr>
          <w:del w:id="5515" w:author="Author" w:date="2020-02-14T18:23:00Z"/>
          <w:rFonts w:ascii="Courier New" w:hAnsi="Courier New" w:cs="Courier New"/>
        </w:rPr>
      </w:pPr>
      <w:ins w:id="551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Own children  0- 2,  3- 5, and 14-17 years of age (none 6-13)</w:t>
      </w:r>
      <w:del w:id="55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3509AB" w14:textId="3B02C4CF" w:rsidR="00461780" w:rsidRPr="00461780" w:rsidRDefault="00F37356" w:rsidP="00461780">
      <w:pPr>
        <w:pStyle w:val="PlainText"/>
        <w:rPr>
          <w:ins w:id="5518" w:author="Author" w:date="2020-02-14T18:23:00Z"/>
          <w:rFonts w:ascii="Courier New" w:hAnsi="Courier New" w:cs="Courier New"/>
        </w:rPr>
      </w:pPr>
      <w:del w:id="5519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74451B21" w14:textId="77777777" w:rsidR="00F37356" w:rsidRPr="00F37356" w:rsidRDefault="00461780" w:rsidP="00F37356">
      <w:pPr>
        <w:pStyle w:val="PlainText"/>
        <w:rPr>
          <w:del w:id="5520" w:author="Author" w:date="2020-02-14T18:23:00Z"/>
          <w:rFonts w:ascii="Courier New" w:hAnsi="Courier New" w:cs="Courier New"/>
        </w:rPr>
      </w:pPr>
      <w:ins w:id="5521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Own children  0- 2,  6-13, and 14-17 years of age (none 3- 5)</w:t>
      </w:r>
      <w:del w:id="55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C0A3FD" w14:textId="77777777" w:rsidR="00461780" w:rsidRPr="00461780" w:rsidRDefault="00461780" w:rsidP="00461780">
      <w:pPr>
        <w:pStyle w:val="PlainText"/>
        <w:rPr>
          <w:ins w:id="5523" w:author="Author" w:date="2020-02-14T18:23:00Z"/>
          <w:rFonts w:ascii="Courier New" w:hAnsi="Courier New" w:cs="Courier New"/>
        </w:rPr>
      </w:pPr>
    </w:p>
    <w:p w14:paraId="1A2EAA57" w14:textId="77777777" w:rsidR="00F37356" w:rsidRPr="00F37356" w:rsidRDefault="00461780" w:rsidP="00F37356">
      <w:pPr>
        <w:pStyle w:val="PlainText"/>
        <w:rPr>
          <w:del w:id="5524" w:author="Author" w:date="2020-02-14T18:23:00Z"/>
          <w:rFonts w:ascii="Courier New" w:hAnsi="Courier New" w:cs="Courier New"/>
        </w:rPr>
      </w:pPr>
      <w:ins w:id="552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>Own children  3- 5,  6-13, and 14-17 years of age (none  0- 2)</w:t>
      </w:r>
      <w:del w:id="55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5FE39A" w14:textId="0B498E12" w:rsidR="00461780" w:rsidRPr="00461780" w:rsidRDefault="00F37356" w:rsidP="00461780">
      <w:pPr>
        <w:pStyle w:val="PlainText"/>
        <w:rPr>
          <w:ins w:id="5527" w:author="Author" w:date="2020-02-14T18:23:00Z"/>
          <w:rFonts w:ascii="Courier New" w:hAnsi="Courier New" w:cs="Courier New"/>
        </w:rPr>
      </w:pPr>
      <w:del w:id="5528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</w:del>
    </w:p>
    <w:p w14:paraId="1FDC0070" w14:textId="77777777" w:rsidR="00F37356" w:rsidRPr="00F37356" w:rsidRDefault="00461780" w:rsidP="00F37356">
      <w:pPr>
        <w:pStyle w:val="PlainText"/>
        <w:rPr>
          <w:del w:id="5529" w:author="Author" w:date="2020-02-14T18:23:00Z"/>
          <w:rFonts w:ascii="Courier New" w:hAnsi="Courier New" w:cs="Courier New"/>
        </w:rPr>
      </w:pPr>
      <w:ins w:id="5530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Own children  from all age groups</w:t>
      </w:r>
      <w:del w:id="55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AB3161" w14:textId="56098F7E" w:rsidR="00461780" w:rsidRPr="00461780" w:rsidRDefault="00F37356" w:rsidP="00461780">
      <w:pPr>
        <w:pStyle w:val="PlainText"/>
        <w:rPr>
          <w:ins w:id="5532" w:author="Author" w:date="2020-02-14T18:23:00Z"/>
          <w:rFonts w:ascii="Courier New" w:hAnsi="Courier New" w:cs="Courier New"/>
        </w:rPr>
      </w:pPr>
      <w:del w:id="55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925D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D2C790" w14:textId="77777777" w:rsidR="00F37356" w:rsidRPr="00F37356" w:rsidRDefault="00461780" w:rsidP="00F37356">
      <w:pPr>
        <w:pStyle w:val="PlainText"/>
        <w:rPr>
          <w:del w:id="55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PRNMCHLD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Number of own children &lt;18 years of age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635-636</w:t>
      </w:r>
      <w:del w:id="55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3EC3A3" w14:textId="77777777" w:rsidR="00F37356" w:rsidRPr="00F37356" w:rsidRDefault="00F37356" w:rsidP="00F37356">
      <w:pPr>
        <w:pStyle w:val="PlainText"/>
        <w:rPr>
          <w:del w:id="5536" w:author="Author" w:date="2020-02-14T18:23:00Z"/>
          <w:rFonts w:ascii="Courier New" w:hAnsi="Courier New" w:cs="Courier New"/>
        </w:rPr>
      </w:pPr>
      <w:del w:id="553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3C1652B2" w14:textId="77777777" w:rsidR="00461780" w:rsidRPr="00461780" w:rsidRDefault="00461780" w:rsidP="00461780">
      <w:pPr>
        <w:pStyle w:val="PlainText"/>
        <w:rPr>
          <w:ins w:id="5538" w:author="Author" w:date="2020-02-14T18:23:00Z"/>
          <w:rFonts w:ascii="Courier New" w:hAnsi="Courier New" w:cs="Courier New"/>
        </w:rPr>
      </w:pPr>
    </w:p>
    <w:p w14:paraId="3F6F506E" w14:textId="77777777" w:rsidR="00461780" w:rsidRPr="00461780" w:rsidRDefault="00461780" w:rsidP="00461780">
      <w:pPr>
        <w:pStyle w:val="PlainText"/>
        <w:rPr>
          <w:ins w:id="5539" w:author="Author" w:date="2020-02-14T18:23:00Z"/>
          <w:rFonts w:ascii="Courier New" w:hAnsi="Courier New" w:cs="Courier New"/>
        </w:rPr>
      </w:pPr>
      <w:ins w:id="554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0EE44CBD" w14:textId="77777777" w:rsidR="00F37356" w:rsidRPr="00F37356" w:rsidRDefault="00461780" w:rsidP="00F37356">
      <w:pPr>
        <w:pStyle w:val="PlainText"/>
        <w:rPr>
          <w:del w:id="5541" w:author="Author" w:date="2020-02-14T18:23:00Z"/>
          <w:rFonts w:ascii="Courier New" w:hAnsi="Courier New" w:cs="Courier New"/>
        </w:rPr>
      </w:pPr>
      <w:ins w:id="554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PRFAMREL = 1 or 2</w:t>
      </w:r>
      <w:del w:id="55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60A056" w14:textId="77777777" w:rsidR="00F37356" w:rsidRPr="00F37356" w:rsidRDefault="00F37356" w:rsidP="00F37356">
      <w:pPr>
        <w:pStyle w:val="PlainText"/>
        <w:rPr>
          <w:del w:id="5544" w:author="Author" w:date="2020-02-14T18:23:00Z"/>
          <w:rFonts w:ascii="Courier New" w:hAnsi="Courier New" w:cs="Courier New"/>
        </w:rPr>
      </w:pPr>
      <w:del w:id="55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6D56AA" w14:textId="77777777" w:rsidR="00461780" w:rsidRPr="00461780" w:rsidRDefault="00461780" w:rsidP="00461780">
      <w:pPr>
        <w:pStyle w:val="PlainText"/>
        <w:rPr>
          <w:ins w:id="5546" w:author="Author" w:date="2020-02-14T18:23:00Z"/>
          <w:rFonts w:ascii="Courier New" w:hAnsi="Courier New" w:cs="Courier New"/>
        </w:rPr>
      </w:pPr>
    </w:p>
    <w:p w14:paraId="79A29544" w14:textId="77777777" w:rsidR="00461780" w:rsidRPr="00461780" w:rsidRDefault="00461780" w:rsidP="00461780">
      <w:pPr>
        <w:pStyle w:val="PlainText"/>
        <w:rPr>
          <w:ins w:id="5547" w:author="Author" w:date="2020-02-14T18:23:00Z"/>
          <w:rFonts w:ascii="Courier New" w:hAnsi="Courier New" w:cs="Courier New"/>
        </w:rPr>
      </w:pPr>
    </w:p>
    <w:p w14:paraId="00F3ED7F" w14:textId="77777777" w:rsidR="00F37356" w:rsidRPr="00F37356" w:rsidRDefault="00461780" w:rsidP="00F37356">
      <w:pPr>
        <w:pStyle w:val="PlainText"/>
        <w:rPr>
          <w:del w:id="5548" w:author="Author" w:date="2020-02-14T18:23:00Z"/>
          <w:rFonts w:ascii="Courier New" w:hAnsi="Courier New" w:cs="Courier New"/>
        </w:rPr>
      </w:pPr>
      <w:ins w:id="55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5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EAC3FB" w14:textId="77777777" w:rsidR="00F37356" w:rsidRPr="00F37356" w:rsidRDefault="00F37356" w:rsidP="00F37356">
      <w:pPr>
        <w:pStyle w:val="PlainText"/>
        <w:rPr>
          <w:del w:id="5551" w:author="Author" w:date="2020-02-14T18:23:00Z"/>
          <w:rFonts w:ascii="Courier New" w:hAnsi="Courier New" w:cs="Courier New"/>
        </w:rPr>
      </w:pPr>
      <w:del w:id="55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4545EA" w14:textId="77777777" w:rsidR="00461780" w:rsidRPr="00461780" w:rsidRDefault="00461780" w:rsidP="00461780">
      <w:pPr>
        <w:pStyle w:val="PlainText"/>
        <w:rPr>
          <w:ins w:id="5553" w:author="Author" w:date="2020-02-14T18:23:00Z"/>
          <w:rFonts w:ascii="Courier New" w:hAnsi="Courier New" w:cs="Courier New"/>
        </w:rPr>
      </w:pPr>
    </w:p>
    <w:p w14:paraId="159817B9" w14:textId="77777777" w:rsidR="00461780" w:rsidRPr="00461780" w:rsidRDefault="00461780" w:rsidP="00461780">
      <w:pPr>
        <w:pStyle w:val="PlainText"/>
        <w:rPr>
          <w:ins w:id="5554" w:author="Author" w:date="2020-02-14T18:23:00Z"/>
          <w:rFonts w:ascii="Courier New" w:hAnsi="Courier New" w:cs="Courier New"/>
        </w:rPr>
      </w:pPr>
    </w:p>
    <w:p w14:paraId="516D396B" w14:textId="77777777" w:rsidR="00F37356" w:rsidRPr="00F37356" w:rsidRDefault="00461780" w:rsidP="00F37356">
      <w:pPr>
        <w:pStyle w:val="PlainText"/>
        <w:rPr>
          <w:del w:id="5555" w:author="Author" w:date="2020-02-14T18:23:00Z"/>
          <w:rFonts w:ascii="Courier New" w:hAnsi="Courier New" w:cs="Courier New"/>
        </w:rPr>
      </w:pPr>
      <w:ins w:id="55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 NIU (Not a parent)</w:t>
      </w:r>
      <w:del w:id="55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D2D579" w14:textId="77777777" w:rsidR="00461780" w:rsidRPr="00461780" w:rsidRDefault="00461780" w:rsidP="00461780">
      <w:pPr>
        <w:pStyle w:val="PlainText"/>
        <w:rPr>
          <w:ins w:id="5558" w:author="Author" w:date="2020-02-14T18:23:00Z"/>
          <w:rFonts w:ascii="Courier New" w:hAnsi="Courier New" w:cs="Courier New"/>
        </w:rPr>
      </w:pPr>
    </w:p>
    <w:p w14:paraId="66409CEA" w14:textId="77777777" w:rsidR="00F37356" w:rsidRPr="00F37356" w:rsidRDefault="00461780" w:rsidP="00F37356">
      <w:pPr>
        <w:pStyle w:val="PlainText"/>
        <w:rPr>
          <w:del w:id="5559" w:author="Author" w:date="2020-02-14T18:23:00Z"/>
          <w:rFonts w:ascii="Courier New" w:hAnsi="Courier New" w:cs="Courier New"/>
        </w:rPr>
      </w:pPr>
      <w:ins w:id="55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0:99 Number of own children under 18 years of age</w:t>
      </w:r>
      <w:del w:id="55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543E73" w14:textId="57D0B9D6" w:rsidR="00461780" w:rsidRPr="00461780" w:rsidRDefault="00F37356" w:rsidP="00461780">
      <w:pPr>
        <w:pStyle w:val="PlainText"/>
        <w:rPr>
          <w:ins w:id="5562" w:author="Author" w:date="2020-02-14T18:23:00Z"/>
          <w:rFonts w:ascii="Courier New" w:hAnsi="Courier New" w:cs="Courier New"/>
        </w:rPr>
      </w:pPr>
      <w:del w:id="55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ECA42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C627F54" w14:textId="7D76381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FLAGS</w:t>
      </w:r>
      <w:del w:id="55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BB8976" w14:textId="3B535D3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Unless otherwise noted, the values for all allocation</w:t>
      </w:r>
      <w:del w:id="55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2B0489" w14:textId="77777777" w:rsidR="00F37356" w:rsidRPr="00F37356" w:rsidRDefault="00461780" w:rsidP="00F37356">
      <w:pPr>
        <w:pStyle w:val="PlainText"/>
        <w:rPr>
          <w:del w:id="55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flags are defined as described below:</w:t>
      </w:r>
      <w:del w:id="55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956CCE" w14:textId="7559A62D" w:rsidR="00461780" w:rsidRPr="00461780" w:rsidRDefault="00F37356" w:rsidP="00461780">
      <w:pPr>
        <w:pStyle w:val="PlainText"/>
        <w:rPr>
          <w:ins w:id="5568" w:author="Author" w:date="2020-02-14T18:23:00Z"/>
          <w:rFonts w:ascii="Courier New" w:hAnsi="Courier New" w:cs="Courier New"/>
        </w:rPr>
      </w:pPr>
      <w:del w:id="55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7BD4E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490536" w14:textId="77777777" w:rsidR="00F37356" w:rsidRPr="00F37356" w:rsidRDefault="00461780" w:rsidP="00F37356">
      <w:pPr>
        <w:pStyle w:val="PlainText"/>
        <w:rPr>
          <w:del w:id="55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55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A3995B" w14:textId="0B599BA6" w:rsidR="00461780" w:rsidRPr="00461780" w:rsidRDefault="00F37356" w:rsidP="00461780">
      <w:pPr>
        <w:pStyle w:val="PlainText"/>
        <w:rPr>
          <w:ins w:id="5572" w:author="Author" w:date="2020-02-14T18:23:00Z"/>
          <w:rFonts w:ascii="Courier New" w:hAnsi="Courier New" w:cs="Courier New"/>
        </w:rPr>
      </w:pPr>
      <w:del w:id="55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3F001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4F25502" w14:textId="3FAF58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00</w:t>
      </w:r>
      <w:r w:rsidRPr="00461780">
        <w:rPr>
          <w:rFonts w:ascii="Courier New" w:hAnsi="Courier New" w:cs="Courier New"/>
        </w:rPr>
        <w:tab/>
        <w:t xml:space="preserve">VALUE </w:t>
      </w:r>
      <w:del w:id="5574" w:author="Author" w:date="2020-02-14T18:23:00Z">
        <w:r w:rsidR="00F37356" w:rsidRPr="00F37356">
          <w:rPr>
            <w:rFonts w:ascii="Courier New" w:hAnsi="Courier New" w:cs="Courier New"/>
          </w:rPr>
          <w:noBreakHyphen/>
        </w:r>
      </w:del>
      <w:ins w:id="5575" w:author="Author" w:date="2020-02-14T18:23:00Z">
        <w:r w:rsidRPr="00461780">
          <w:rPr>
            <w:rFonts w:ascii="Courier New" w:hAnsi="Courier New" w:cs="Courier New"/>
          </w:rPr>
          <w:t>-</w:t>
        </w:r>
      </w:ins>
      <w:r w:rsidRPr="00461780">
        <w:rPr>
          <w:rFonts w:ascii="Courier New" w:hAnsi="Courier New" w:cs="Courier New"/>
        </w:rPr>
        <w:t xml:space="preserve"> NO CHANGE</w:t>
      </w:r>
      <w:del w:id="55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B3F67C" w14:textId="19855A15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01</w:t>
      </w:r>
      <w:r w:rsidRPr="00461780">
        <w:rPr>
          <w:rFonts w:ascii="Courier New" w:hAnsi="Courier New" w:cs="Courier New"/>
        </w:rPr>
        <w:tab/>
        <w:t xml:space="preserve">BLANK </w:t>
      </w:r>
      <w:del w:id="5577" w:author="Author" w:date="2020-02-14T18:23:00Z">
        <w:r w:rsidR="00F37356" w:rsidRPr="00F37356">
          <w:rPr>
            <w:rFonts w:ascii="Courier New" w:hAnsi="Courier New" w:cs="Courier New"/>
          </w:rPr>
          <w:noBreakHyphen/>
        </w:r>
      </w:del>
      <w:ins w:id="5578" w:author="Author" w:date="2020-02-14T18:23:00Z">
        <w:r w:rsidRPr="00461780">
          <w:rPr>
            <w:rFonts w:ascii="Courier New" w:hAnsi="Courier New" w:cs="Courier New"/>
          </w:rPr>
          <w:t>-</w:t>
        </w:r>
      </w:ins>
      <w:r w:rsidRPr="00461780">
        <w:rPr>
          <w:rFonts w:ascii="Courier New" w:hAnsi="Courier New" w:cs="Courier New"/>
        </w:rPr>
        <w:t xml:space="preserve"> NO CHANGE</w:t>
      </w:r>
      <w:del w:id="55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03B4D5" w14:textId="6C6245A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02</w:t>
      </w:r>
      <w:r w:rsidRPr="00461780">
        <w:rPr>
          <w:rFonts w:ascii="Courier New" w:hAnsi="Courier New" w:cs="Courier New"/>
        </w:rPr>
        <w:tab/>
        <w:t xml:space="preserve">DON'T KNOW </w:t>
      </w:r>
      <w:del w:id="5580" w:author="Author" w:date="2020-02-14T18:23:00Z">
        <w:r w:rsidR="00F37356" w:rsidRPr="00F37356">
          <w:rPr>
            <w:rFonts w:ascii="Courier New" w:hAnsi="Courier New" w:cs="Courier New"/>
          </w:rPr>
          <w:noBreakHyphen/>
        </w:r>
      </w:del>
      <w:ins w:id="5581" w:author="Author" w:date="2020-02-14T18:23:00Z">
        <w:r w:rsidRPr="00461780">
          <w:rPr>
            <w:rFonts w:ascii="Courier New" w:hAnsi="Courier New" w:cs="Courier New"/>
          </w:rPr>
          <w:t>-</w:t>
        </w:r>
      </w:ins>
      <w:r w:rsidRPr="00461780">
        <w:rPr>
          <w:rFonts w:ascii="Courier New" w:hAnsi="Courier New" w:cs="Courier New"/>
        </w:rPr>
        <w:t xml:space="preserve"> NO CHANGE</w:t>
      </w:r>
      <w:del w:id="55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3D3BA6" w14:textId="4744CCE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03</w:t>
      </w:r>
      <w:r w:rsidRPr="00461780">
        <w:rPr>
          <w:rFonts w:ascii="Courier New" w:hAnsi="Courier New" w:cs="Courier New"/>
        </w:rPr>
        <w:tab/>
        <w:t xml:space="preserve">REFUSED </w:t>
      </w:r>
      <w:del w:id="5583" w:author="Author" w:date="2020-02-14T18:23:00Z">
        <w:r w:rsidR="00F37356" w:rsidRPr="00F37356">
          <w:rPr>
            <w:rFonts w:ascii="Courier New" w:hAnsi="Courier New" w:cs="Courier New"/>
          </w:rPr>
          <w:noBreakHyphen/>
        </w:r>
      </w:del>
      <w:ins w:id="5584" w:author="Author" w:date="2020-02-14T18:23:00Z">
        <w:r w:rsidRPr="00461780">
          <w:rPr>
            <w:rFonts w:ascii="Courier New" w:hAnsi="Courier New" w:cs="Courier New"/>
          </w:rPr>
          <w:t>-</w:t>
        </w:r>
      </w:ins>
      <w:r w:rsidRPr="00461780">
        <w:rPr>
          <w:rFonts w:ascii="Courier New" w:hAnsi="Courier New" w:cs="Courier New"/>
        </w:rPr>
        <w:t xml:space="preserve"> NO CHANGE</w:t>
      </w:r>
      <w:del w:id="55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3263B34" w14:textId="3574C14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10</w:t>
      </w:r>
      <w:r w:rsidRPr="00461780">
        <w:rPr>
          <w:rFonts w:ascii="Courier New" w:hAnsi="Courier New" w:cs="Courier New"/>
        </w:rPr>
        <w:tab/>
        <w:t>VALUE TO VALUE</w:t>
      </w:r>
      <w:del w:id="55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BA02F2" w14:textId="5B27D66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11</w:t>
      </w:r>
      <w:r w:rsidRPr="00461780">
        <w:rPr>
          <w:rFonts w:ascii="Courier New" w:hAnsi="Courier New" w:cs="Courier New"/>
        </w:rPr>
        <w:tab/>
        <w:t>BLANK TO VALUE</w:t>
      </w:r>
      <w:del w:id="55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0FDB93" w14:textId="2259E35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12</w:t>
      </w:r>
      <w:r w:rsidRPr="00461780">
        <w:rPr>
          <w:rFonts w:ascii="Courier New" w:hAnsi="Courier New" w:cs="Courier New"/>
        </w:rPr>
        <w:tab/>
        <w:t>DON'T KNOW TO VALUE</w:t>
      </w:r>
      <w:del w:id="55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677230" w14:textId="6D72A4D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13</w:t>
      </w:r>
      <w:r w:rsidRPr="00461780">
        <w:rPr>
          <w:rFonts w:ascii="Courier New" w:hAnsi="Courier New" w:cs="Courier New"/>
        </w:rPr>
        <w:tab/>
        <w:t>REFUSED TO VALUE</w:t>
      </w:r>
      <w:del w:id="55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9488D6" w14:textId="6229D2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20</w:t>
      </w:r>
      <w:r w:rsidRPr="00461780">
        <w:rPr>
          <w:rFonts w:ascii="Courier New" w:hAnsi="Courier New" w:cs="Courier New"/>
        </w:rPr>
        <w:tab/>
        <w:t>VALUE TO LONGITUDINAL VALUE</w:t>
      </w:r>
      <w:del w:id="55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5234B6" w14:textId="7980139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21</w:t>
      </w:r>
      <w:r w:rsidRPr="00461780">
        <w:rPr>
          <w:rFonts w:ascii="Courier New" w:hAnsi="Courier New" w:cs="Courier New"/>
        </w:rPr>
        <w:tab/>
        <w:t>BLANK TO LONGITUDINAL VALUE</w:t>
      </w:r>
      <w:del w:id="55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BD0215" w14:textId="417B641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22</w:t>
      </w:r>
      <w:r w:rsidRPr="00461780">
        <w:rPr>
          <w:rFonts w:ascii="Courier New" w:hAnsi="Courier New" w:cs="Courier New"/>
        </w:rPr>
        <w:tab/>
        <w:t>DON'T KNOW TO LONGITUDINAL VALUE</w:t>
      </w:r>
      <w:del w:id="55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05C2E8" w14:textId="35BA914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23</w:t>
      </w:r>
      <w:r w:rsidRPr="00461780">
        <w:rPr>
          <w:rFonts w:ascii="Courier New" w:hAnsi="Courier New" w:cs="Courier New"/>
        </w:rPr>
        <w:tab/>
        <w:t>REFUSED TO LONGITUDINAL VALUE</w:t>
      </w:r>
      <w:del w:id="55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1331F9" w14:textId="5163437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30</w:t>
      </w:r>
      <w:r w:rsidRPr="00461780">
        <w:rPr>
          <w:rFonts w:ascii="Courier New" w:hAnsi="Courier New" w:cs="Courier New"/>
        </w:rPr>
        <w:tab/>
        <w:t>VALUE TO ALLOCATED VALUE LONG.</w:t>
      </w:r>
      <w:del w:id="55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70E250" w14:textId="6820897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31</w:t>
      </w:r>
      <w:r w:rsidRPr="00461780">
        <w:rPr>
          <w:rFonts w:ascii="Courier New" w:hAnsi="Courier New" w:cs="Courier New"/>
        </w:rPr>
        <w:tab/>
        <w:t>BLANK TO ALLOCATED VALUE LONG.</w:t>
      </w:r>
      <w:del w:id="55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A7147E" w14:textId="43478F6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32</w:t>
      </w:r>
      <w:r w:rsidRPr="00461780">
        <w:rPr>
          <w:rFonts w:ascii="Courier New" w:hAnsi="Courier New" w:cs="Courier New"/>
        </w:rPr>
        <w:tab/>
        <w:t>DON'T KNOW TO ALLOCATED VALUE LONG.</w:t>
      </w:r>
      <w:del w:id="55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CA0250" w14:textId="2B541F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33</w:t>
      </w:r>
      <w:r w:rsidRPr="00461780">
        <w:rPr>
          <w:rFonts w:ascii="Courier New" w:hAnsi="Courier New" w:cs="Courier New"/>
        </w:rPr>
        <w:tab/>
        <w:t>REFUSED TO ALLOCATED VALUE LONG.</w:t>
      </w:r>
      <w:del w:id="55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C7770E" w14:textId="553EED9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 xml:space="preserve">            40</w:t>
      </w:r>
      <w:r w:rsidRPr="00461780">
        <w:rPr>
          <w:rFonts w:ascii="Courier New" w:hAnsi="Courier New" w:cs="Courier New"/>
        </w:rPr>
        <w:tab/>
        <w:t>VALUE TO ALLOCATED VALUE</w:t>
      </w:r>
      <w:del w:id="55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2F0C35" w14:textId="6A2E1E9C" w:rsidR="00461780" w:rsidRPr="00461780" w:rsidRDefault="00461780" w:rsidP="00461780">
      <w:pPr>
        <w:pStyle w:val="PlainText"/>
        <w:rPr>
          <w:ins w:id="559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41</w:t>
      </w:r>
      <w:r w:rsidRPr="00461780">
        <w:rPr>
          <w:rFonts w:ascii="Courier New" w:hAnsi="Courier New" w:cs="Courier New"/>
        </w:rPr>
        <w:tab/>
        <w:t>BLANK TO ALLOCATED VALUE</w:t>
      </w:r>
      <w:del w:id="56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F428F8" w14:textId="77777777" w:rsidR="00461780" w:rsidRPr="00461780" w:rsidRDefault="00461780" w:rsidP="00461780">
      <w:pPr>
        <w:pStyle w:val="PlainText"/>
        <w:rPr>
          <w:ins w:id="5601" w:author="Author" w:date="2020-02-14T18:23:00Z"/>
          <w:rFonts w:ascii="Courier New" w:hAnsi="Courier New" w:cs="Courier New"/>
        </w:rPr>
      </w:pPr>
      <w:ins w:id="5602" w:author="Author" w:date="2020-02-14T18:23:00Z">
        <w:r w:rsidRPr="00461780">
          <w:rPr>
            <w:rFonts w:ascii="Courier New" w:hAnsi="Courier New" w:cs="Courier New"/>
          </w:rPr>
          <w:t xml:space="preserve">            </w:t>
        </w:r>
      </w:ins>
    </w:p>
    <w:p w14:paraId="4FD47228" w14:textId="77777777" w:rsidR="00461780" w:rsidRPr="00461780" w:rsidRDefault="00461780" w:rsidP="00461780">
      <w:pPr>
        <w:pStyle w:val="PlainText"/>
        <w:rPr>
          <w:ins w:id="5603" w:author="Author" w:date="2020-02-14T18:23:00Z"/>
          <w:rFonts w:ascii="Courier New" w:hAnsi="Courier New" w:cs="Courier New"/>
        </w:rPr>
      </w:pPr>
      <w:ins w:id="5604" w:author="Author" w:date="2020-02-14T18:23:00Z">
        <w:r w:rsidRPr="00461780">
          <w:rPr>
            <w:rFonts w:ascii="Courier New" w:hAnsi="Courier New" w:cs="Courier New"/>
          </w:rPr>
          <w:t xml:space="preserve">            </w:t>
        </w:r>
      </w:ins>
    </w:p>
    <w:p w14:paraId="242C4DF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5605" w:author="Author" w:date="2020-02-14T18:23:00Z">
        <w:r w:rsidRPr="00461780">
          <w:rPr>
            <w:rFonts w:ascii="Courier New" w:hAnsi="Courier New" w:cs="Courier New"/>
          </w:rPr>
          <w:t xml:space="preserve">            </w:t>
        </w:r>
      </w:ins>
    </w:p>
    <w:p w14:paraId="52B89423" w14:textId="0659359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42</w:t>
      </w:r>
      <w:r w:rsidRPr="00461780">
        <w:rPr>
          <w:rFonts w:ascii="Courier New" w:hAnsi="Courier New" w:cs="Courier New"/>
        </w:rPr>
        <w:tab/>
        <w:t>DON'T KNOW TO ALLOCATED VALUE</w:t>
      </w:r>
      <w:del w:id="56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17E985" w14:textId="2768CEE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43</w:t>
      </w:r>
      <w:r w:rsidRPr="00461780">
        <w:rPr>
          <w:rFonts w:ascii="Courier New" w:hAnsi="Courier New" w:cs="Courier New"/>
        </w:rPr>
        <w:tab/>
        <w:t>REFUSED TO ALLOCATED VALUE</w:t>
      </w:r>
      <w:del w:id="56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6664EE2" w14:textId="7AD7060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50</w:t>
      </w:r>
      <w:r w:rsidRPr="00461780">
        <w:rPr>
          <w:rFonts w:ascii="Courier New" w:hAnsi="Courier New" w:cs="Courier New"/>
        </w:rPr>
        <w:tab/>
        <w:t>VALUE TO BLANK</w:t>
      </w:r>
      <w:del w:id="56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ED1D73" w14:textId="260E3F2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52</w:t>
      </w:r>
      <w:r w:rsidRPr="00461780">
        <w:rPr>
          <w:rFonts w:ascii="Courier New" w:hAnsi="Courier New" w:cs="Courier New"/>
        </w:rPr>
        <w:tab/>
        <w:t>DON'T KNOW TO BLANK</w:t>
      </w:r>
      <w:del w:id="56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98F56A" w14:textId="77777777" w:rsidR="00F37356" w:rsidRPr="00F37356" w:rsidRDefault="00461780" w:rsidP="00F37356">
      <w:pPr>
        <w:pStyle w:val="PlainText"/>
        <w:rPr>
          <w:del w:id="56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            53</w:t>
      </w:r>
      <w:r w:rsidRPr="00461780">
        <w:rPr>
          <w:rFonts w:ascii="Courier New" w:hAnsi="Courier New" w:cs="Courier New"/>
        </w:rPr>
        <w:tab/>
        <w:t>REFUSED TO BLANK</w:t>
      </w:r>
      <w:del w:id="56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8FAD73" w14:textId="060B92DE" w:rsidR="00461780" w:rsidRPr="00461780" w:rsidRDefault="00F37356" w:rsidP="00461780">
      <w:pPr>
        <w:pStyle w:val="PlainText"/>
        <w:rPr>
          <w:ins w:id="5612" w:author="Author" w:date="2020-02-14T18:23:00Z"/>
          <w:rFonts w:ascii="Courier New" w:hAnsi="Courier New" w:cs="Courier New"/>
        </w:rPr>
      </w:pPr>
      <w:del w:id="56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FE0B7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50DFA56" w14:textId="77777777" w:rsidR="00F37356" w:rsidRPr="00F37356" w:rsidRDefault="00461780" w:rsidP="00F37356">
      <w:pPr>
        <w:pStyle w:val="PlainText"/>
        <w:rPr>
          <w:del w:id="56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PXPDEMP1</w:t>
      </w:r>
      <w:r w:rsidRPr="00461780">
        <w:rPr>
          <w:rFonts w:ascii="Courier New" w:hAnsi="Courier New" w:cs="Courier New"/>
        </w:rPr>
        <w:tab/>
        <w:t xml:space="preserve">         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637-638</w:t>
      </w:r>
      <w:del w:id="56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30AA347" w14:textId="044964C0" w:rsidR="00461780" w:rsidRPr="00461780" w:rsidRDefault="00F37356" w:rsidP="00461780">
      <w:pPr>
        <w:pStyle w:val="PlainText"/>
        <w:rPr>
          <w:ins w:id="5616" w:author="Author" w:date="2020-02-14T18:23:00Z"/>
          <w:rFonts w:ascii="Courier New" w:hAnsi="Courier New" w:cs="Courier New"/>
        </w:rPr>
      </w:pPr>
      <w:del w:id="56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A26CCD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AAD360" w14:textId="77777777" w:rsidR="00F37356" w:rsidRPr="00F37356" w:rsidRDefault="00461780" w:rsidP="00F37356">
      <w:pPr>
        <w:pStyle w:val="PlainText"/>
        <w:rPr>
          <w:del w:id="56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PRWERNAL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639 - 640</w:t>
      </w:r>
      <w:del w:id="56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8CF2C1" w14:textId="4A7BB123" w:rsidR="00461780" w:rsidRPr="00461780" w:rsidRDefault="00F37356" w:rsidP="00461780">
      <w:pPr>
        <w:pStyle w:val="PlainText"/>
        <w:rPr>
          <w:ins w:id="5620" w:author="Author" w:date="2020-02-14T18:23:00Z"/>
          <w:rFonts w:ascii="Courier New" w:hAnsi="Courier New" w:cs="Courier New"/>
        </w:rPr>
      </w:pPr>
      <w:del w:id="56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4994C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8DC8441" w14:textId="06476C7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WEEKLY EARNINGS RECODE (PRERNWA)</w:t>
      </w:r>
      <w:del w:id="56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183E5B" w14:textId="77777777" w:rsidR="00F37356" w:rsidRPr="00F37356" w:rsidRDefault="00461780" w:rsidP="00F37356">
      <w:pPr>
        <w:pStyle w:val="PlainText"/>
        <w:rPr>
          <w:del w:id="56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ALLOCATION FLAG</w:t>
      </w:r>
      <w:del w:id="56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CAB124" w14:textId="261D2D4F" w:rsidR="00461780" w:rsidRPr="00461780" w:rsidRDefault="00F37356" w:rsidP="00461780">
      <w:pPr>
        <w:pStyle w:val="PlainText"/>
        <w:rPr>
          <w:ins w:id="5625" w:author="Author" w:date="2020-02-14T18:23:00Z"/>
          <w:rFonts w:ascii="Courier New" w:hAnsi="Courier New" w:cs="Courier New"/>
        </w:rPr>
      </w:pPr>
      <w:del w:id="56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0FA91E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85FFA1A" w14:textId="77777777" w:rsidR="00F37356" w:rsidRPr="00F37356" w:rsidRDefault="00461780" w:rsidP="00F37356">
      <w:pPr>
        <w:pStyle w:val="PlainText"/>
        <w:rPr>
          <w:del w:id="56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EDITED UNIVERSE:</w:t>
      </w:r>
      <w:r w:rsidRPr="00461780">
        <w:rPr>
          <w:rFonts w:ascii="Courier New" w:hAnsi="Courier New" w:cs="Courier New"/>
        </w:rPr>
        <w:tab/>
        <w:t>PRERELG = 1</w:t>
      </w:r>
      <w:del w:id="56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BC7DB3" w14:textId="250A9F73" w:rsidR="00461780" w:rsidRPr="00461780" w:rsidRDefault="00F37356" w:rsidP="00461780">
      <w:pPr>
        <w:pStyle w:val="PlainText"/>
        <w:rPr>
          <w:ins w:id="5629" w:author="Author" w:date="2020-02-14T18:23:00Z"/>
          <w:rFonts w:ascii="Courier New" w:hAnsi="Courier New" w:cs="Courier New"/>
        </w:rPr>
      </w:pPr>
      <w:del w:id="56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2EFEA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EBAAE9" w14:textId="2393B6C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00</w:t>
      </w:r>
      <w:r w:rsidRPr="00461780">
        <w:rPr>
          <w:rFonts w:ascii="Courier New" w:hAnsi="Courier New" w:cs="Courier New"/>
        </w:rPr>
        <w:tab/>
        <w:t>NO ALLOCATION</w:t>
      </w:r>
      <w:del w:id="56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D6B186" w14:textId="77777777" w:rsidR="00F37356" w:rsidRPr="00F37356" w:rsidRDefault="00461780" w:rsidP="00F37356">
      <w:pPr>
        <w:pStyle w:val="PlainText"/>
        <w:rPr>
          <w:del w:id="563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01</w:t>
      </w:r>
      <w:r w:rsidRPr="00461780">
        <w:rPr>
          <w:rFonts w:ascii="Courier New" w:hAnsi="Courier New" w:cs="Courier New"/>
        </w:rPr>
        <w:tab/>
        <w:t xml:space="preserve">ONE OR MORE COMPONENTS OF THE </w:t>
      </w:r>
      <w:del w:id="56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08A039" w14:textId="77777777" w:rsidR="00461780" w:rsidRPr="00461780" w:rsidRDefault="00461780" w:rsidP="00461780">
      <w:pPr>
        <w:pStyle w:val="PlainText"/>
        <w:rPr>
          <w:ins w:id="5634" w:author="Author" w:date="2020-02-14T18:23:00Z"/>
          <w:rFonts w:ascii="Courier New" w:hAnsi="Courier New" w:cs="Courier New"/>
        </w:rPr>
      </w:pPr>
    </w:p>
    <w:p w14:paraId="47F77868" w14:textId="6B655059" w:rsidR="00461780" w:rsidRPr="00461780" w:rsidRDefault="00461780" w:rsidP="00461780">
      <w:pPr>
        <w:pStyle w:val="PlainText"/>
        <w:rPr>
          <w:ins w:id="5635" w:author="Author" w:date="2020-02-14T18:23:00Z"/>
          <w:rFonts w:ascii="Courier New" w:hAnsi="Courier New" w:cs="Courier New"/>
        </w:rPr>
      </w:pPr>
      <w:ins w:id="56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RECODE ARE ALLOCATED</w:t>
      </w:r>
      <w:del w:id="56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D3157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F656DA" w14:textId="77777777" w:rsidR="00F37356" w:rsidRPr="00F37356" w:rsidRDefault="00461780" w:rsidP="00F37356">
      <w:pPr>
        <w:pStyle w:val="PlainText"/>
        <w:rPr>
          <w:del w:id="56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PRHERNAL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del w:id="563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ins w:id="5640" w:author="Author" w:date="2020-02-14T18:23:00Z">
        <w:r w:rsidRPr="00461780">
          <w:rPr>
            <w:rFonts w:ascii="Courier New" w:hAnsi="Courier New" w:cs="Courier New"/>
          </w:rPr>
          <w:t xml:space="preserve">       </w:t>
        </w:r>
      </w:ins>
      <w:r w:rsidRPr="00461780">
        <w:rPr>
          <w:rFonts w:ascii="Courier New" w:hAnsi="Courier New" w:cs="Courier New"/>
        </w:rPr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641 - 642</w:t>
      </w:r>
      <w:del w:id="56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EBF882" w14:textId="536EAF54" w:rsidR="00461780" w:rsidRPr="00461780" w:rsidRDefault="00F37356" w:rsidP="00461780">
      <w:pPr>
        <w:pStyle w:val="PlainText"/>
        <w:rPr>
          <w:ins w:id="5642" w:author="Author" w:date="2020-02-14T18:23:00Z"/>
          <w:rFonts w:ascii="Courier New" w:hAnsi="Courier New" w:cs="Courier New"/>
        </w:rPr>
      </w:pPr>
      <w:del w:id="56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6A9718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D766F2A" w14:textId="584903F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HOURLY EARNINGS RECODE (PRERNHLY)</w:t>
      </w:r>
      <w:del w:id="56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298AB3" w14:textId="77777777" w:rsidR="00F37356" w:rsidRPr="00F37356" w:rsidRDefault="00461780" w:rsidP="00F37356">
      <w:pPr>
        <w:pStyle w:val="PlainText"/>
        <w:rPr>
          <w:del w:id="564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ALLOCATION FLAG</w:t>
      </w:r>
      <w:del w:id="56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936D89" w14:textId="48BAAD73" w:rsidR="00461780" w:rsidRPr="00461780" w:rsidRDefault="00F37356" w:rsidP="00461780">
      <w:pPr>
        <w:pStyle w:val="PlainText"/>
        <w:rPr>
          <w:ins w:id="5647" w:author="Author" w:date="2020-02-14T18:23:00Z"/>
          <w:rFonts w:ascii="Courier New" w:hAnsi="Courier New" w:cs="Courier New"/>
        </w:rPr>
      </w:pPr>
      <w:del w:id="56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9DDDAF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9CE600" w14:textId="77777777" w:rsidR="00F37356" w:rsidRPr="00F37356" w:rsidRDefault="00461780" w:rsidP="00F37356">
      <w:pPr>
        <w:pStyle w:val="PlainText"/>
        <w:rPr>
          <w:del w:id="56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EDITED UNIVERSE:</w:t>
      </w:r>
      <w:r w:rsidRPr="00461780">
        <w:rPr>
          <w:rFonts w:ascii="Courier New" w:hAnsi="Courier New" w:cs="Courier New"/>
        </w:rPr>
        <w:tab/>
        <w:t>PRERNHRY = 1</w:t>
      </w:r>
      <w:del w:id="56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26FAEB" w14:textId="6A3063F1" w:rsidR="00461780" w:rsidRPr="00461780" w:rsidRDefault="00F37356" w:rsidP="00461780">
      <w:pPr>
        <w:pStyle w:val="PlainText"/>
        <w:rPr>
          <w:ins w:id="5651" w:author="Author" w:date="2020-02-14T18:23:00Z"/>
          <w:rFonts w:ascii="Courier New" w:hAnsi="Courier New" w:cs="Courier New"/>
        </w:rPr>
      </w:pPr>
      <w:del w:id="56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574EF7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14CB15" w14:textId="5D76FB8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00</w:t>
      </w:r>
      <w:r w:rsidRPr="00461780">
        <w:rPr>
          <w:rFonts w:ascii="Courier New" w:hAnsi="Courier New" w:cs="Courier New"/>
        </w:rPr>
        <w:tab/>
        <w:t>NO ALLOCATION</w:t>
      </w:r>
      <w:del w:id="56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9B4D5E" w14:textId="77777777" w:rsidR="00F37356" w:rsidRPr="00F37356" w:rsidRDefault="00461780" w:rsidP="00F37356">
      <w:pPr>
        <w:pStyle w:val="PlainText"/>
        <w:rPr>
          <w:del w:id="56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01</w:t>
      </w:r>
      <w:r w:rsidRPr="00461780">
        <w:rPr>
          <w:rFonts w:ascii="Courier New" w:hAnsi="Courier New" w:cs="Courier New"/>
        </w:rPr>
        <w:tab/>
        <w:t>ONE OR MORE COMPONENT OF THE</w:t>
      </w:r>
      <w:del w:id="56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BFA67E" w14:textId="77777777" w:rsidR="00461780" w:rsidRPr="00461780" w:rsidRDefault="00461780" w:rsidP="00461780">
      <w:pPr>
        <w:pStyle w:val="PlainText"/>
        <w:rPr>
          <w:ins w:id="5656" w:author="Author" w:date="2020-02-14T18:23:00Z"/>
          <w:rFonts w:ascii="Courier New" w:hAnsi="Courier New" w:cs="Courier New"/>
        </w:rPr>
      </w:pPr>
    </w:p>
    <w:p w14:paraId="38F3F042" w14:textId="77777777" w:rsidR="00F37356" w:rsidRPr="00F37356" w:rsidRDefault="00461780" w:rsidP="00F37356">
      <w:pPr>
        <w:pStyle w:val="PlainText"/>
        <w:rPr>
          <w:del w:id="5657" w:author="Author" w:date="2020-02-14T18:23:00Z"/>
          <w:rFonts w:ascii="Courier New" w:hAnsi="Courier New" w:cs="Courier New"/>
        </w:rPr>
      </w:pPr>
      <w:ins w:id="565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RECODE ARE ALLOCATED</w:t>
      </w:r>
      <w:del w:id="56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62FCA6" w14:textId="0154D70B" w:rsidR="00461780" w:rsidRPr="00461780" w:rsidRDefault="00F37356" w:rsidP="00461780">
      <w:pPr>
        <w:pStyle w:val="PlainText"/>
        <w:rPr>
          <w:ins w:id="5660" w:author="Author" w:date="2020-02-14T18:23:00Z"/>
          <w:rFonts w:ascii="Courier New" w:hAnsi="Courier New" w:cs="Courier New"/>
        </w:rPr>
      </w:pPr>
      <w:del w:id="56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83541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E3D730E" w14:textId="2ECA63E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HXTENURE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643 - 644</w:t>
      </w:r>
      <w:del w:id="56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67D437" w14:textId="77777777" w:rsidR="00F37356" w:rsidRPr="00F37356" w:rsidRDefault="00461780" w:rsidP="00F37356">
      <w:pPr>
        <w:pStyle w:val="PlainText"/>
        <w:rPr>
          <w:del w:id="56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HETENURE note.</w:t>
      </w:r>
      <w:del w:id="56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73E097" w14:textId="1B44F68C" w:rsidR="00461780" w:rsidRPr="00461780" w:rsidRDefault="00F37356" w:rsidP="00461780">
      <w:pPr>
        <w:pStyle w:val="PlainText"/>
        <w:rPr>
          <w:ins w:id="5665" w:author="Author" w:date="2020-02-14T18:23:00Z"/>
          <w:rFonts w:ascii="Courier New" w:hAnsi="Courier New" w:cs="Courier New"/>
        </w:rPr>
      </w:pPr>
      <w:del w:id="56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67BC81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B3094D" w14:textId="77777777" w:rsidR="00F37356" w:rsidRPr="00F37356" w:rsidRDefault="00461780" w:rsidP="00F37356">
      <w:pPr>
        <w:pStyle w:val="PlainText"/>
        <w:rPr>
          <w:del w:id="56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HXHOUSUT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645 - 646</w:t>
      </w:r>
      <w:del w:id="56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B8D06A" w14:textId="5278A627" w:rsidR="00461780" w:rsidRPr="00461780" w:rsidRDefault="00F37356" w:rsidP="00461780">
      <w:pPr>
        <w:pStyle w:val="PlainText"/>
        <w:rPr>
          <w:ins w:id="5669" w:author="Author" w:date="2020-02-14T18:23:00Z"/>
          <w:rFonts w:ascii="Courier New" w:hAnsi="Courier New" w:cs="Courier New"/>
        </w:rPr>
      </w:pPr>
      <w:del w:id="567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E2017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8AF9C9" w14:textId="77777777" w:rsidR="00F37356" w:rsidRPr="00F37356" w:rsidRDefault="00461780" w:rsidP="00F37356">
      <w:pPr>
        <w:pStyle w:val="PlainText"/>
        <w:rPr>
          <w:del w:id="567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HXTELHHD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647 - 648</w:t>
      </w:r>
      <w:del w:id="56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419E88" w14:textId="639D8921" w:rsidR="00461780" w:rsidRPr="00461780" w:rsidRDefault="00F37356" w:rsidP="00461780">
      <w:pPr>
        <w:pStyle w:val="PlainText"/>
        <w:rPr>
          <w:ins w:id="5673" w:author="Author" w:date="2020-02-14T18:23:00Z"/>
          <w:rFonts w:ascii="Courier New" w:hAnsi="Courier New" w:cs="Courier New"/>
        </w:rPr>
      </w:pPr>
      <w:del w:id="56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06BA8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A2B398" w14:textId="77777777" w:rsidR="00F37356" w:rsidRPr="00F37356" w:rsidRDefault="00461780" w:rsidP="00F37356">
      <w:pPr>
        <w:pStyle w:val="PlainText"/>
        <w:rPr>
          <w:del w:id="567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HXTELAVL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649 - 650</w:t>
      </w:r>
      <w:del w:id="56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23F367" w14:textId="55D0AAAE" w:rsidR="00461780" w:rsidRPr="00461780" w:rsidRDefault="00F37356" w:rsidP="00461780">
      <w:pPr>
        <w:pStyle w:val="PlainText"/>
        <w:rPr>
          <w:ins w:id="5677" w:author="Author" w:date="2020-02-14T18:23:00Z"/>
          <w:rFonts w:ascii="Courier New" w:hAnsi="Courier New" w:cs="Courier New"/>
        </w:rPr>
      </w:pPr>
      <w:del w:id="56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73D8C1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30B498" w14:textId="77777777" w:rsidR="00F37356" w:rsidRPr="00F37356" w:rsidRDefault="00461780" w:rsidP="00F37356">
      <w:pPr>
        <w:pStyle w:val="PlainText"/>
        <w:rPr>
          <w:del w:id="56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HXPHONEO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651 - 652</w:t>
      </w:r>
      <w:del w:id="56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33185A" w14:textId="048D0DD4" w:rsidR="00461780" w:rsidRPr="00461780" w:rsidRDefault="00F37356" w:rsidP="00461780">
      <w:pPr>
        <w:pStyle w:val="PlainText"/>
        <w:rPr>
          <w:ins w:id="5681" w:author="Author" w:date="2020-02-14T18:23:00Z"/>
          <w:rFonts w:ascii="Courier New" w:hAnsi="Courier New" w:cs="Courier New"/>
        </w:rPr>
      </w:pPr>
      <w:del w:id="56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3A2D0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5832FE" w14:textId="77777777" w:rsidR="00F37356" w:rsidRPr="00F37356" w:rsidRDefault="00461780" w:rsidP="00F37356">
      <w:pPr>
        <w:pStyle w:val="PlainText"/>
        <w:rPr>
          <w:del w:id="56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PXINUSYR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653 - 654</w:t>
      </w:r>
      <w:del w:id="56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DE5AF4" w14:textId="7CA8FDDB" w:rsidR="00461780" w:rsidRPr="00461780" w:rsidRDefault="00F37356" w:rsidP="00461780">
      <w:pPr>
        <w:pStyle w:val="PlainText"/>
        <w:rPr>
          <w:ins w:id="5685" w:author="Author" w:date="2020-02-14T18:23:00Z"/>
          <w:rFonts w:ascii="Courier New" w:hAnsi="Courier New" w:cs="Courier New"/>
        </w:rPr>
      </w:pPr>
      <w:del w:id="56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D5434A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A1FB49D" w14:textId="77777777" w:rsidR="00F37356" w:rsidRPr="00F37356" w:rsidRDefault="00461780" w:rsidP="00F37356">
      <w:pPr>
        <w:pStyle w:val="PlainText"/>
        <w:rPr>
          <w:del w:id="568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PXRRP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655 - 656 </w:t>
      </w:r>
      <w:del w:id="56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75E296" w14:textId="2D60E731" w:rsidR="00461780" w:rsidRPr="00461780" w:rsidRDefault="00F37356" w:rsidP="00461780">
      <w:pPr>
        <w:pStyle w:val="PlainText"/>
        <w:rPr>
          <w:ins w:id="5689" w:author="Author" w:date="2020-02-14T18:23:00Z"/>
          <w:rFonts w:ascii="Courier New" w:hAnsi="Courier New" w:cs="Courier New"/>
        </w:rPr>
      </w:pPr>
      <w:del w:id="56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82532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921BE3" w14:textId="77777777" w:rsidR="00F37356" w:rsidRPr="00F37356" w:rsidRDefault="00461780" w:rsidP="00F37356">
      <w:pPr>
        <w:pStyle w:val="PlainText"/>
        <w:rPr>
          <w:del w:id="569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PXPARENT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657 - 658</w:t>
      </w:r>
      <w:del w:id="56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BC137E" w14:textId="7544D28A" w:rsidR="00461780" w:rsidRPr="00461780" w:rsidRDefault="00F37356" w:rsidP="00461780">
      <w:pPr>
        <w:pStyle w:val="PlainText"/>
        <w:rPr>
          <w:rFonts w:ascii="Courier New" w:hAnsi="Courier New" w:cs="Courier New"/>
        </w:rPr>
      </w:pPr>
      <w:del w:id="56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C4DFABB" w14:textId="77777777" w:rsidR="00F37356" w:rsidRPr="00F37356" w:rsidRDefault="00461780" w:rsidP="00F37356">
      <w:pPr>
        <w:pStyle w:val="PlainText"/>
        <w:rPr>
          <w:del w:id="56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PXAGE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659 - 660</w:t>
      </w:r>
      <w:del w:id="56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44C860" w14:textId="0698C8DB" w:rsidR="00461780" w:rsidRPr="00461780" w:rsidRDefault="00F37356" w:rsidP="00461780">
      <w:pPr>
        <w:pStyle w:val="PlainText"/>
        <w:rPr>
          <w:ins w:id="5696" w:author="Author" w:date="2020-02-14T18:23:00Z"/>
          <w:rFonts w:ascii="Courier New" w:hAnsi="Courier New" w:cs="Courier New"/>
        </w:rPr>
      </w:pPr>
      <w:del w:id="56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8C7F19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5E22D8" w14:textId="77777777" w:rsidR="00F37356" w:rsidRPr="00F37356" w:rsidRDefault="00461780" w:rsidP="00F37356">
      <w:pPr>
        <w:pStyle w:val="PlainText"/>
        <w:rPr>
          <w:del w:id="569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PXMARITL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661 - 662</w:t>
      </w:r>
      <w:del w:id="56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8C7BE9" w14:textId="6C6B9587" w:rsidR="00461780" w:rsidRPr="00461780" w:rsidRDefault="00F37356" w:rsidP="00461780">
      <w:pPr>
        <w:pStyle w:val="PlainText"/>
        <w:rPr>
          <w:ins w:id="5700" w:author="Author" w:date="2020-02-14T18:23:00Z"/>
          <w:rFonts w:ascii="Courier New" w:hAnsi="Courier New" w:cs="Courier New"/>
        </w:rPr>
      </w:pPr>
      <w:del w:id="570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D7A60C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544CCF" w14:textId="77777777" w:rsidR="00F37356" w:rsidRPr="00F37356" w:rsidRDefault="00461780" w:rsidP="00F37356">
      <w:pPr>
        <w:pStyle w:val="PlainText"/>
        <w:rPr>
          <w:del w:id="570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PXSPOUSE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663 - 664</w:t>
      </w:r>
      <w:del w:id="570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DE8E0E" w14:textId="1B138947" w:rsidR="00461780" w:rsidRPr="00461780" w:rsidRDefault="00F37356" w:rsidP="00461780">
      <w:pPr>
        <w:pStyle w:val="PlainText"/>
        <w:rPr>
          <w:ins w:id="5704" w:author="Author" w:date="2020-02-14T18:23:00Z"/>
          <w:rFonts w:ascii="Courier New" w:hAnsi="Courier New" w:cs="Courier New"/>
        </w:rPr>
      </w:pPr>
      <w:del w:id="570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FC5C9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78627CE" w14:textId="77777777" w:rsidR="00F37356" w:rsidRPr="00F37356" w:rsidRDefault="00461780" w:rsidP="00F37356">
      <w:pPr>
        <w:pStyle w:val="PlainText"/>
        <w:rPr>
          <w:del w:id="570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PXSEX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665 - 666</w:t>
      </w:r>
      <w:del w:id="57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780A54" w14:textId="50B200D2" w:rsidR="00461780" w:rsidRPr="00461780" w:rsidRDefault="00F37356" w:rsidP="00461780">
      <w:pPr>
        <w:pStyle w:val="PlainText"/>
        <w:rPr>
          <w:ins w:id="5708" w:author="Author" w:date="2020-02-14T18:23:00Z"/>
          <w:rFonts w:ascii="Courier New" w:hAnsi="Courier New" w:cs="Courier New"/>
        </w:rPr>
      </w:pPr>
      <w:del w:id="570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3128A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7D66336" w14:textId="77777777" w:rsidR="00F37356" w:rsidRPr="00F37356" w:rsidRDefault="00461780" w:rsidP="00F37356">
      <w:pPr>
        <w:pStyle w:val="PlainText"/>
        <w:rPr>
          <w:del w:id="571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PXAFWHN1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667 - 668 </w:t>
      </w:r>
      <w:del w:id="57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F29843" w14:textId="56A8F02C" w:rsidR="00461780" w:rsidRPr="00461780" w:rsidRDefault="00F37356" w:rsidP="00461780">
      <w:pPr>
        <w:pStyle w:val="PlainText"/>
        <w:rPr>
          <w:ins w:id="5712" w:author="Author" w:date="2020-02-14T18:23:00Z"/>
          <w:rFonts w:ascii="Courier New" w:hAnsi="Courier New" w:cs="Courier New"/>
        </w:rPr>
      </w:pPr>
      <w:del w:id="57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C8489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A12B4DB" w14:textId="77777777" w:rsidR="00F37356" w:rsidRPr="00F37356" w:rsidRDefault="00461780" w:rsidP="00F37356">
      <w:pPr>
        <w:pStyle w:val="PlainText"/>
        <w:rPr>
          <w:del w:id="57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PXAFNOW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669 - 670</w:t>
      </w:r>
      <w:del w:id="57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9675B1" w14:textId="2AB10C7A" w:rsidR="00461780" w:rsidRPr="00461780" w:rsidRDefault="00F37356" w:rsidP="00461780">
      <w:pPr>
        <w:pStyle w:val="PlainText"/>
        <w:rPr>
          <w:ins w:id="5716" w:author="Author" w:date="2020-02-14T18:23:00Z"/>
          <w:rFonts w:ascii="Courier New" w:hAnsi="Courier New" w:cs="Courier New"/>
        </w:rPr>
      </w:pPr>
      <w:del w:id="57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2DEC2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53872C5" w14:textId="77777777" w:rsidR="00F37356" w:rsidRPr="00F37356" w:rsidRDefault="00461780" w:rsidP="00F37356">
      <w:pPr>
        <w:pStyle w:val="PlainText"/>
        <w:rPr>
          <w:del w:id="571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PXEDUCA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671 - 672 </w:t>
      </w:r>
      <w:del w:id="57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C980BE" w14:textId="4197D039" w:rsidR="00461780" w:rsidRPr="00461780" w:rsidRDefault="00F37356" w:rsidP="00461780">
      <w:pPr>
        <w:pStyle w:val="PlainText"/>
        <w:rPr>
          <w:ins w:id="5720" w:author="Author" w:date="2020-02-14T18:23:00Z"/>
          <w:rFonts w:ascii="Courier New" w:hAnsi="Courier New" w:cs="Courier New"/>
        </w:rPr>
      </w:pPr>
      <w:del w:id="57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5CB41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81C00AE" w14:textId="77777777" w:rsidR="00F37356" w:rsidRPr="00F37356" w:rsidRDefault="00461780" w:rsidP="00F37356">
      <w:pPr>
        <w:pStyle w:val="PlainText"/>
        <w:rPr>
          <w:del w:id="57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PXRACE1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673 - 674 </w:t>
      </w:r>
      <w:del w:id="57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74CF1C" w14:textId="65531B94" w:rsidR="00461780" w:rsidRPr="00461780" w:rsidRDefault="00F37356" w:rsidP="00461780">
      <w:pPr>
        <w:pStyle w:val="PlainText"/>
        <w:rPr>
          <w:ins w:id="5724" w:author="Author" w:date="2020-02-14T18:23:00Z"/>
          <w:rFonts w:ascii="Courier New" w:hAnsi="Courier New" w:cs="Courier New"/>
        </w:rPr>
      </w:pPr>
      <w:del w:id="57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C3A445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055ED15" w14:textId="77777777" w:rsidR="00F37356" w:rsidRPr="00F37356" w:rsidRDefault="00461780" w:rsidP="00F37356">
      <w:pPr>
        <w:pStyle w:val="PlainText"/>
        <w:rPr>
          <w:del w:id="57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PXNATVTY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675 - 676</w:t>
      </w:r>
      <w:del w:id="57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5C3E94" w14:textId="3B75232F" w:rsidR="00461780" w:rsidRPr="00461780" w:rsidRDefault="00F37356" w:rsidP="00461780">
      <w:pPr>
        <w:pStyle w:val="PlainText"/>
        <w:rPr>
          <w:ins w:id="5728" w:author="Author" w:date="2020-02-14T18:23:00Z"/>
          <w:rFonts w:ascii="Courier New" w:hAnsi="Courier New" w:cs="Courier New"/>
        </w:rPr>
      </w:pPr>
      <w:del w:id="57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7D99B7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D392C6" w14:textId="77777777" w:rsidR="00F37356" w:rsidRPr="00F37356" w:rsidRDefault="00461780" w:rsidP="00F37356">
      <w:pPr>
        <w:pStyle w:val="PlainText"/>
        <w:rPr>
          <w:del w:id="573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PXMNTVTY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677 - 678</w:t>
      </w:r>
      <w:del w:id="57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2E0D0E" w14:textId="2AB28176" w:rsidR="00461780" w:rsidRPr="00461780" w:rsidRDefault="00F37356" w:rsidP="00461780">
      <w:pPr>
        <w:pStyle w:val="PlainText"/>
        <w:rPr>
          <w:ins w:id="5732" w:author="Author" w:date="2020-02-14T18:23:00Z"/>
          <w:rFonts w:ascii="Courier New" w:hAnsi="Courier New" w:cs="Courier New"/>
        </w:rPr>
      </w:pPr>
      <w:del w:id="57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B7B05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D1D42F1" w14:textId="77777777" w:rsidR="00F37356" w:rsidRPr="00F37356" w:rsidRDefault="00461780" w:rsidP="00F37356">
      <w:pPr>
        <w:pStyle w:val="PlainText"/>
        <w:rPr>
          <w:del w:id="57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PXFNTVTY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679 - 680</w:t>
      </w:r>
      <w:del w:id="57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F50D24" w14:textId="069DDE70" w:rsidR="00461780" w:rsidRPr="00461780" w:rsidRDefault="00F37356" w:rsidP="00461780">
      <w:pPr>
        <w:pStyle w:val="PlainText"/>
        <w:rPr>
          <w:ins w:id="5736" w:author="Author" w:date="2020-02-14T18:23:00Z"/>
          <w:rFonts w:ascii="Courier New" w:hAnsi="Courier New" w:cs="Courier New"/>
        </w:rPr>
      </w:pPr>
      <w:del w:id="57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05EA8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6B1BB7" w14:textId="77777777" w:rsidR="00F37356" w:rsidRPr="00F37356" w:rsidRDefault="00461780" w:rsidP="00F37356">
      <w:pPr>
        <w:pStyle w:val="PlainText"/>
        <w:rPr>
          <w:del w:id="573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PXNMEMP1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681 - 682</w:t>
      </w:r>
      <w:del w:id="57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023B31" w14:textId="3513420D" w:rsidR="00461780" w:rsidRPr="00461780" w:rsidRDefault="00F37356" w:rsidP="00461780">
      <w:pPr>
        <w:pStyle w:val="PlainText"/>
        <w:rPr>
          <w:ins w:id="5740" w:author="Author" w:date="2020-02-14T18:23:00Z"/>
          <w:rFonts w:ascii="Courier New" w:hAnsi="Courier New" w:cs="Courier New"/>
        </w:rPr>
      </w:pPr>
      <w:del w:id="57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A5A8F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D9CF41" w14:textId="77777777" w:rsidR="00F37356" w:rsidRPr="00F37356" w:rsidRDefault="00461780" w:rsidP="00F37356">
      <w:pPr>
        <w:pStyle w:val="PlainText"/>
        <w:rPr>
          <w:del w:id="57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PXHSPNON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683 - 684 </w:t>
      </w:r>
      <w:del w:id="57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4F96E4" w14:textId="44F0C4FC" w:rsidR="00461780" w:rsidRPr="00461780" w:rsidRDefault="00F37356" w:rsidP="00461780">
      <w:pPr>
        <w:pStyle w:val="PlainText"/>
        <w:rPr>
          <w:ins w:id="5744" w:author="Author" w:date="2020-02-14T18:23:00Z"/>
          <w:rFonts w:ascii="Courier New" w:hAnsi="Courier New" w:cs="Courier New"/>
        </w:rPr>
      </w:pPr>
      <w:del w:id="574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5CAB8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C1BF40" w14:textId="77777777" w:rsidR="00F37356" w:rsidRPr="00F37356" w:rsidRDefault="00461780" w:rsidP="00F37356">
      <w:pPr>
        <w:pStyle w:val="PlainText"/>
        <w:rPr>
          <w:del w:id="574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PXMLR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685 - 686 </w:t>
      </w:r>
      <w:del w:id="57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2C454F" w14:textId="1AD2F3F0" w:rsidR="00461780" w:rsidRPr="00461780" w:rsidRDefault="00F37356" w:rsidP="00461780">
      <w:pPr>
        <w:pStyle w:val="PlainText"/>
        <w:rPr>
          <w:ins w:id="5748" w:author="Author" w:date="2020-02-14T18:23:00Z"/>
          <w:rFonts w:ascii="Courier New" w:hAnsi="Courier New" w:cs="Courier New"/>
        </w:rPr>
      </w:pPr>
      <w:del w:id="57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B6BD28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9E4F111" w14:textId="77777777" w:rsidR="00F37356" w:rsidRPr="00F37356" w:rsidRDefault="00461780" w:rsidP="00F37356">
      <w:pPr>
        <w:pStyle w:val="PlainText"/>
        <w:rPr>
          <w:del w:id="575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PXRET1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687 - 688 </w:t>
      </w:r>
      <w:del w:id="57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791F72" w14:textId="4F00D977" w:rsidR="00461780" w:rsidRPr="00461780" w:rsidRDefault="00F37356" w:rsidP="00461780">
      <w:pPr>
        <w:pStyle w:val="PlainText"/>
        <w:rPr>
          <w:ins w:id="5752" w:author="Author" w:date="2020-02-14T18:23:00Z"/>
          <w:rFonts w:ascii="Courier New" w:hAnsi="Courier New" w:cs="Courier New"/>
        </w:rPr>
      </w:pPr>
      <w:del w:id="575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B8497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A37E39" w14:textId="77777777" w:rsidR="00F37356" w:rsidRPr="00F37356" w:rsidRDefault="00461780" w:rsidP="00F37356">
      <w:pPr>
        <w:pStyle w:val="PlainText"/>
        <w:rPr>
          <w:del w:id="57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PXABSRSN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689 - 690 </w:t>
      </w:r>
      <w:del w:id="57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E7D145" w14:textId="112E424D" w:rsidR="00461780" w:rsidRPr="00461780" w:rsidRDefault="00F37356" w:rsidP="00461780">
      <w:pPr>
        <w:pStyle w:val="PlainText"/>
        <w:rPr>
          <w:ins w:id="5756" w:author="Author" w:date="2020-02-14T18:23:00Z"/>
          <w:rFonts w:ascii="Courier New" w:hAnsi="Courier New" w:cs="Courier New"/>
        </w:rPr>
      </w:pPr>
      <w:del w:id="57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5418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6B24589" w14:textId="77777777" w:rsidR="00F37356" w:rsidRPr="00F37356" w:rsidRDefault="00461780" w:rsidP="00F37356">
      <w:pPr>
        <w:pStyle w:val="PlainText"/>
        <w:rPr>
          <w:del w:id="575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PXABSPDO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691 - 692 </w:t>
      </w:r>
      <w:del w:id="57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4B879D" w14:textId="70227022" w:rsidR="00461780" w:rsidRPr="00461780" w:rsidRDefault="00F37356" w:rsidP="00461780">
      <w:pPr>
        <w:pStyle w:val="PlainText"/>
        <w:rPr>
          <w:ins w:id="5760" w:author="Author" w:date="2020-02-14T18:23:00Z"/>
          <w:rFonts w:ascii="Courier New" w:hAnsi="Courier New" w:cs="Courier New"/>
        </w:rPr>
      </w:pPr>
      <w:del w:id="57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89E996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34C09C" w14:textId="77777777" w:rsidR="00F37356" w:rsidRPr="00F37356" w:rsidRDefault="00461780" w:rsidP="00F37356">
      <w:pPr>
        <w:pStyle w:val="PlainText"/>
        <w:rPr>
          <w:del w:id="576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PXMJOT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693 - 694 </w:t>
      </w:r>
      <w:del w:id="57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70F37D" w14:textId="26CE0F0B" w:rsidR="00461780" w:rsidRPr="00461780" w:rsidRDefault="00F37356" w:rsidP="00461780">
      <w:pPr>
        <w:pStyle w:val="PlainText"/>
        <w:rPr>
          <w:ins w:id="5764" w:author="Author" w:date="2020-02-14T18:23:00Z"/>
          <w:rFonts w:ascii="Courier New" w:hAnsi="Courier New" w:cs="Courier New"/>
        </w:rPr>
      </w:pPr>
      <w:del w:id="57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39FD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23E1E7" w14:textId="77777777" w:rsidR="00F37356" w:rsidRPr="00F37356" w:rsidRDefault="00461780" w:rsidP="00F37356">
      <w:pPr>
        <w:pStyle w:val="PlainText"/>
        <w:rPr>
          <w:del w:id="57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PXMJNUM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695 - 696 </w:t>
      </w:r>
      <w:del w:id="57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B41C18" w14:textId="5D9E2AA4" w:rsidR="00461780" w:rsidRPr="00461780" w:rsidRDefault="00F37356" w:rsidP="00461780">
      <w:pPr>
        <w:pStyle w:val="PlainText"/>
        <w:rPr>
          <w:ins w:id="5768" w:author="Author" w:date="2020-02-14T18:23:00Z"/>
          <w:rFonts w:ascii="Courier New" w:hAnsi="Courier New" w:cs="Courier New"/>
        </w:rPr>
      </w:pPr>
      <w:del w:id="57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A69A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D6B99C" w14:textId="77777777" w:rsidR="00F37356" w:rsidRPr="00F37356" w:rsidRDefault="00461780" w:rsidP="00F37356">
      <w:pPr>
        <w:pStyle w:val="PlainText"/>
        <w:rPr>
          <w:del w:id="57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PXHRUSL1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697 - 698 </w:t>
      </w:r>
      <w:del w:id="57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90CBF4" w14:textId="239B5BF5" w:rsidR="00461780" w:rsidRPr="00461780" w:rsidRDefault="00F37356" w:rsidP="00461780">
      <w:pPr>
        <w:pStyle w:val="PlainText"/>
        <w:rPr>
          <w:ins w:id="5772" w:author="Author" w:date="2020-02-14T18:23:00Z"/>
          <w:rFonts w:ascii="Courier New" w:hAnsi="Courier New" w:cs="Courier New"/>
        </w:rPr>
      </w:pPr>
      <w:del w:id="57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ED599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A238805" w14:textId="77777777" w:rsidR="00F37356" w:rsidRPr="00F37356" w:rsidRDefault="00461780" w:rsidP="00F37356">
      <w:pPr>
        <w:pStyle w:val="PlainText"/>
        <w:rPr>
          <w:del w:id="57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PXHRUSL2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699 - 700 </w:t>
      </w:r>
      <w:del w:id="57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929268" w14:textId="6025DC44" w:rsidR="00461780" w:rsidRPr="00461780" w:rsidRDefault="00F37356" w:rsidP="00461780">
      <w:pPr>
        <w:pStyle w:val="PlainText"/>
        <w:rPr>
          <w:ins w:id="5776" w:author="Author" w:date="2020-02-14T18:23:00Z"/>
          <w:rFonts w:ascii="Courier New" w:hAnsi="Courier New" w:cs="Courier New"/>
        </w:rPr>
      </w:pPr>
      <w:del w:id="57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075B1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7FFC3D" w14:textId="77777777" w:rsidR="00F37356" w:rsidRPr="00F37356" w:rsidRDefault="00461780" w:rsidP="00F37356">
      <w:pPr>
        <w:pStyle w:val="PlainText"/>
        <w:rPr>
          <w:del w:id="57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PXHRFTPT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701 - 702 </w:t>
      </w:r>
      <w:del w:id="57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3FAF13" w14:textId="73FC7A56" w:rsidR="00461780" w:rsidRPr="00461780" w:rsidRDefault="00F37356" w:rsidP="00461780">
      <w:pPr>
        <w:pStyle w:val="PlainText"/>
        <w:rPr>
          <w:ins w:id="5780" w:author="Author" w:date="2020-02-14T18:23:00Z"/>
          <w:rFonts w:ascii="Courier New" w:hAnsi="Courier New" w:cs="Courier New"/>
        </w:rPr>
      </w:pPr>
      <w:del w:id="57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2C1FD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7EE2EB4" w14:textId="77777777" w:rsidR="00F37356" w:rsidRPr="00F37356" w:rsidRDefault="00461780" w:rsidP="00F37356">
      <w:pPr>
        <w:pStyle w:val="PlainText"/>
        <w:rPr>
          <w:del w:id="578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PXHRUSLT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703 - 704 </w:t>
      </w:r>
      <w:del w:id="57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CDDD22" w14:textId="478273CD" w:rsidR="00461780" w:rsidRPr="00461780" w:rsidRDefault="00F37356" w:rsidP="00461780">
      <w:pPr>
        <w:pStyle w:val="PlainText"/>
        <w:rPr>
          <w:ins w:id="5784" w:author="Author" w:date="2020-02-14T18:23:00Z"/>
          <w:rFonts w:ascii="Courier New" w:hAnsi="Courier New" w:cs="Courier New"/>
        </w:rPr>
      </w:pPr>
      <w:del w:id="578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A9486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2A15317" w14:textId="77777777" w:rsidR="00F37356" w:rsidRPr="00F37356" w:rsidRDefault="00461780" w:rsidP="00F37356">
      <w:pPr>
        <w:pStyle w:val="PlainText"/>
        <w:rPr>
          <w:del w:id="578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PXHRWANT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705 - 706 </w:t>
      </w:r>
      <w:del w:id="57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4A81B7" w14:textId="31FD8E78" w:rsidR="00461780" w:rsidRPr="00461780" w:rsidRDefault="00F37356" w:rsidP="00461780">
      <w:pPr>
        <w:pStyle w:val="PlainText"/>
        <w:rPr>
          <w:ins w:id="5788" w:author="Author" w:date="2020-02-14T18:23:00Z"/>
          <w:rFonts w:ascii="Courier New" w:hAnsi="Courier New" w:cs="Courier New"/>
        </w:rPr>
      </w:pPr>
      <w:del w:id="578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F5F004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74F67D6" w14:textId="77777777" w:rsidR="00F37356" w:rsidRPr="00F37356" w:rsidRDefault="00461780" w:rsidP="00F37356">
      <w:pPr>
        <w:pStyle w:val="PlainText"/>
        <w:rPr>
          <w:del w:id="579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PXHRRSN1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707 - 708 </w:t>
      </w:r>
      <w:del w:id="57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998EFD" w14:textId="6C4F5934" w:rsidR="00461780" w:rsidRPr="00461780" w:rsidRDefault="00F37356" w:rsidP="00461780">
      <w:pPr>
        <w:pStyle w:val="PlainText"/>
        <w:rPr>
          <w:ins w:id="5792" w:author="Author" w:date="2020-02-14T18:23:00Z"/>
          <w:rFonts w:ascii="Courier New" w:hAnsi="Courier New" w:cs="Courier New"/>
        </w:rPr>
      </w:pPr>
      <w:del w:id="5793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400F3D6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B1DFF46" w14:textId="77777777" w:rsidR="00F37356" w:rsidRPr="00F37356" w:rsidRDefault="00461780" w:rsidP="00F37356">
      <w:pPr>
        <w:pStyle w:val="PlainText"/>
        <w:rPr>
          <w:del w:id="57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PXHRRSN2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709 – 710</w:t>
      </w:r>
      <w:del w:id="57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3B45D4F" w14:textId="08D7031D" w:rsidR="00461780" w:rsidRPr="00461780" w:rsidRDefault="00F37356" w:rsidP="00461780">
      <w:pPr>
        <w:pStyle w:val="PlainText"/>
        <w:rPr>
          <w:ins w:id="5796" w:author="Author" w:date="2020-02-14T18:23:00Z"/>
          <w:rFonts w:ascii="Courier New" w:hAnsi="Courier New" w:cs="Courier New"/>
        </w:rPr>
      </w:pPr>
      <w:del w:id="5797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596C69F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5798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3B9F2B7A" w14:textId="77777777" w:rsidR="00F37356" w:rsidRPr="00F37356" w:rsidRDefault="00461780" w:rsidP="00F37356">
      <w:pPr>
        <w:pStyle w:val="PlainText"/>
        <w:rPr>
          <w:del w:id="579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PXHRACT1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711 - 712</w:t>
      </w:r>
      <w:del w:id="58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298FB5" w14:textId="6453CD25" w:rsidR="00461780" w:rsidRPr="00461780" w:rsidRDefault="00F37356" w:rsidP="00461780">
      <w:pPr>
        <w:pStyle w:val="PlainText"/>
        <w:rPr>
          <w:ins w:id="5801" w:author="Author" w:date="2020-02-14T18:23:00Z"/>
          <w:rFonts w:ascii="Courier New" w:hAnsi="Courier New" w:cs="Courier New"/>
        </w:rPr>
      </w:pPr>
      <w:del w:id="58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87AD2F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DF1FEDF" w14:textId="77777777" w:rsidR="00F37356" w:rsidRPr="00F37356" w:rsidRDefault="00461780" w:rsidP="00F37356">
      <w:pPr>
        <w:pStyle w:val="PlainText"/>
        <w:rPr>
          <w:del w:id="58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PXHRACT2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713 - 714</w:t>
      </w:r>
      <w:del w:id="58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FC411F" w14:textId="47CBA992" w:rsidR="00461780" w:rsidRPr="00461780" w:rsidRDefault="00F37356" w:rsidP="00461780">
      <w:pPr>
        <w:pStyle w:val="PlainText"/>
        <w:rPr>
          <w:ins w:id="5805" w:author="Author" w:date="2020-02-14T18:23:00Z"/>
          <w:rFonts w:ascii="Courier New" w:hAnsi="Courier New" w:cs="Courier New"/>
        </w:rPr>
      </w:pPr>
      <w:del w:id="58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5B119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B3529EB" w14:textId="77777777" w:rsidR="00F37356" w:rsidRPr="00F37356" w:rsidRDefault="00461780" w:rsidP="00F37356">
      <w:pPr>
        <w:pStyle w:val="PlainText"/>
        <w:rPr>
          <w:del w:id="580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PXHRACTT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715 - 716 </w:t>
      </w:r>
      <w:del w:id="58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BF753A" w14:textId="7195FB14" w:rsidR="00461780" w:rsidRPr="00461780" w:rsidRDefault="00F37356" w:rsidP="00461780">
      <w:pPr>
        <w:pStyle w:val="PlainText"/>
        <w:rPr>
          <w:ins w:id="5809" w:author="Author" w:date="2020-02-14T18:23:00Z"/>
          <w:rFonts w:ascii="Courier New" w:hAnsi="Courier New" w:cs="Courier New"/>
        </w:rPr>
      </w:pPr>
      <w:del w:id="58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600E6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CE1EE3" w14:textId="77777777" w:rsidR="00F37356" w:rsidRPr="00F37356" w:rsidRDefault="00461780" w:rsidP="00F37356">
      <w:pPr>
        <w:pStyle w:val="PlainText"/>
        <w:rPr>
          <w:del w:id="58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PXHRRSN3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717 - 718 </w:t>
      </w:r>
      <w:del w:id="58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9B3BB9" w14:textId="7B839E3D" w:rsidR="00461780" w:rsidRPr="00461780" w:rsidRDefault="00F37356" w:rsidP="00461780">
      <w:pPr>
        <w:pStyle w:val="PlainText"/>
        <w:rPr>
          <w:ins w:id="5813" w:author="Author" w:date="2020-02-14T18:23:00Z"/>
          <w:rFonts w:ascii="Courier New" w:hAnsi="Courier New" w:cs="Courier New"/>
        </w:rPr>
      </w:pPr>
      <w:del w:id="58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D4EEE4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35A77B6" w14:textId="77777777" w:rsidR="00F37356" w:rsidRPr="00F37356" w:rsidRDefault="00461780" w:rsidP="00F37356">
      <w:pPr>
        <w:pStyle w:val="PlainText"/>
        <w:rPr>
          <w:del w:id="58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PXHRAVL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719 - 720 </w:t>
      </w:r>
      <w:del w:id="58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177A2D" w14:textId="40AF23CF" w:rsidR="00461780" w:rsidRPr="00461780" w:rsidRDefault="00F37356" w:rsidP="00461780">
      <w:pPr>
        <w:pStyle w:val="PlainText"/>
        <w:rPr>
          <w:ins w:id="5817" w:author="Author" w:date="2020-02-14T18:23:00Z"/>
          <w:rFonts w:ascii="Courier New" w:hAnsi="Courier New" w:cs="Courier New"/>
        </w:rPr>
      </w:pPr>
      <w:del w:id="58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B6D12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FD99DD" w14:textId="77777777" w:rsidR="00F37356" w:rsidRPr="00F37356" w:rsidRDefault="00461780" w:rsidP="00F37356">
      <w:pPr>
        <w:pStyle w:val="PlainText"/>
        <w:rPr>
          <w:del w:id="58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PXLAYAVL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721 - 722 </w:t>
      </w:r>
      <w:del w:id="58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82F04E" w14:textId="310468B6" w:rsidR="00461780" w:rsidRPr="00461780" w:rsidRDefault="00F37356" w:rsidP="00461780">
      <w:pPr>
        <w:pStyle w:val="PlainText"/>
        <w:rPr>
          <w:ins w:id="5821" w:author="Author" w:date="2020-02-14T18:23:00Z"/>
          <w:rFonts w:ascii="Courier New" w:hAnsi="Courier New" w:cs="Courier New"/>
        </w:rPr>
      </w:pPr>
      <w:del w:id="58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49B51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31D527" w14:textId="77777777" w:rsidR="00F37356" w:rsidRPr="00F37356" w:rsidRDefault="00461780" w:rsidP="00F37356">
      <w:pPr>
        <w:pStyle w:val="PlainText"/>
        <w:rPr>
          <w:del w:id="58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PXLAYLK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723 - 724 </w:t>
      </w:r>
      <w:del w:id="58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B4AAD1" w14:textId="3FCAF423" w:rsidR="00461780" w:rsidRPr="00461780" w:rsidRDefault="00F37356" w:rsidP="00461780">
      <w:pPr>
        <w:pStyle w:val="PlainText"/>
        <w:rPr>
          <w:ins w:id="5825" w:author="Author" w:date="2020-02-14T18:23:00Z"/>
          <w:rFonts w:ascii="Courier New" w:hAnsi="Courier New" w:cs="Courier New"/>
        </w:rPr>
      </w:pPr>
      <w:del w:id="58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D09D2A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804BAAE" w14:textId="77777777" w:rsidR="00F37356" w:rsidRPr="00F37356" w:rsidRDefault="00461780" w:rsidP="00F37356">
      <w:pPr>
        <w:pStyle w:val="PlainText"/>
        <w:rPr>
          <w:del w:id="58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PXLAYDUR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725 - 726</w:t>
      </w:r>
      <w:del w:id="58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E2B8B0" w14:textId="187A887E" w:rsidR="00461780" w:rsidRPr="00461780" w:rsidRDefault="00F37356" w:rsidP="00461780">
      <w:pPr>
        <w:pStyle w:val="PlainText"/>
        <w:rPr>
          <w:ins w:id="5829" w:author="Author" w:date="2020-02-14T18:23:00Z"/>
          <w:rFonts w:ascii="Courier New" w:hAnsi="Courier New" w:cs="Courier New"/>
        </w:rPr>
      </w:pPr>
      <w:del w:id="58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0D433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FD3171A" w14:textId="77777777" w:rsidR="00F37356" w:rsidRPr="00F37356" w:rsidRDefault="00461780" w:rsidP="00F37356">
      <w:pPr>
        <w:pStyle w:val="PlainText"/>
        <w:rPr>
          <w:del w:id="58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PXLAYFTO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727 - 728 </w:t>
      </w:r>
      <w:del w:id="58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C29719" w14:textId="502A054E" w:rsidR="00461780" w:rsidRPr="00461780" w:rsidRDefault="00F37356" w:rsidP="00461780">
      <w:pPr>
        <w:pStyle w:val="PlainText"/>
        <w:rPr>
          <w:ins w:id="5833" w:author="Author" w:date="2020-02-14T18:23:00Z"/>
          <w:rFonts w:ascii="Courier New" w:hAnsi="Courier New" w:cs="Courier New"/>
        </w:rPr>
      </w:pPr>
      <w:del w:id="58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F2B9C0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71A5866" w14:textId="77777777" w:rsidR="00F37356" w:rsidRPr="00F37356" w:rsidRDefault="00461780" w:rsidP="00F37356">
      <w:pPr>
        <w:pStyle w:val="PlainText"/>
        <w:rPr>
          <w:del w:id="58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PXLKM1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729 - 730 </w:t>
      </w:r>
      <w:del w:id="58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0CD15E" w14:textId="48BE43CE" w:rsidR="00461780" w:rsidRPr="00461780" w:rsidRDefault="00F37356" w:rsidP="00461780">
      <w:pPr>
        <w:pStyle w:val="PlainText"/>
        <w:rPr>
          <w:ins w:id="5837" w:author="Author" w:date="2020-02-14T18:23:00Z"/>
          <w:rFonts w:ascii="Courier New" w:hAnsi="Courier New" w:cs="Courier New"/>
        </w:rPr>
      </w:pPr>
      <w:del w:id="58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C8D87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3C0E54" w14:textId="77777777" w:rsidR="00F37356" w:rsidRPr="00F37356" w:rsidRDefault="00461780" w:rsidP="00F37356">
      <w:pPr>
        <w:pStyle w:val="PlainText"/>
        <w:rPr>
          <w:del w:id="58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731 - 732 </w:t>
      </w:r>
      <w:del w:id="58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1262F58" w14:textId="08FE73DA" w:rsidR="00461780" w:rsidRPr="00461780" w:rsidRDefault="00F37356" w:rsidP="00461780">
      <w:pPr>
        <w:pStyle w:val="PlainText"/>
        <w:rPr>
          <w:ins w:id="5841" w:author="Author" w:date="2020-02-14T18:23:00Z"/>
          <w:rFonts w:ascii="Courier New" w:hAnsi="Courier New" w:cs="Courier New"/>
        </w:rPr>
      </w:pPr>
      <w:del w:id="58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0F3071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4AF22AD" w14:textId="77777777" w:rsidR="00F37356" w:rsidRPr="00F37356" w:rsidRDefault="00461780" w:rsidP="00F37356">
      <w:pPr>
        <w:pStyle w:val="PlainText"/>
        <w:rPr>
          <w:del w:id="58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PXLKLL1O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733 - 734 </w:t>
      </w:r>
      <w:del w:id="58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636861" w14:textId="6DD20E54" w:rsidR="00461780" w:rsidRPr="00461780" w:rsidRDefault="00F37356" w:rsidP="00461780">
      <w:pPr>
        <w:pStyle w:val="PlainText"/>
        <w:rPr>
          <w:ins w:id="5845" w:author="Author" w:date="2020-02-14T18:23:00Z"/>
          <w:rFonts w:ascii="Courier New" w:hAnsi="Courier New" w:cs="Courier New"/>
        </w:rPr>
      </w:pPr>
      <w:del w:id="58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EA80A1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7C914C" w14:textId="77777777" w:rsidR="00F37356" w:rsidRPr="00F37356" w:rsidRDefault="00461780" w:rsidP="00F37356">
      <w:pPr>
        <w:pStyle w:val="PlainText"/>
        <w:rPr>
          <w:del w:id="58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PXLKLL2O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735 - 736</w:t>
      </w:r>
      <w:del w:id="58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98A8D8" w14:textId="7BDECFEC" w:rsidR="00461780" w:rsidRPr="00461780" w:rsidRDefault="00F37356" w:rsidP="00461780">
      <w:pPr>
        <w:pStyle w:val="PlainText"/>
        <w:rPr>
          <w:ins w:id="5849" w:author="Author" w:date="2020-02-14T18:23:00Z"/>
          <w:rFonts w:ascii="Courier New" w:hAnsi="Courier New" w:cs="Courier New"/>
        </w:rPr>
      </w:pPr>
      <w:del w:id="58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E9223D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DDB7D3B" w14:textId="77777777" w:rsidR="00F37356" w:rsidRPr="00F37356" w:rsidRDefault="00461780" w:rsidP="00F37356">
      <w:pPr>
        <w:pStyle w:val="PlainText"/>
        <w:rPr>
          <w:del w:id="58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PXLKLWO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737 - 738</w:t>
      </w:r>
      <w:del w:id="58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759983" w14:textId="58601ADF" w:rsidR="00461780" w:rsidRPr="00461780" w:rsidRDefault="00F37356" w:rsidP="00461780">
      <w:pPr>
        <w:pStyle w:val="PlainText"/>
        <w:rPr>
          <w:ins w:id="5853" w:author="Author" w:date="2020-02-14T18:23:00Z"/>
          <w:rFonts w:ascii="Courier New" w:hAnsi="Courier New" w:cs="Courier New"/>
        </w:rPr>
      </w:pPr>
      <w:del w:id="58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58F2F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F3C010" w14:textId="77777777" w:rsidR="00F37356" w:rsidRPr="00F37356" w:rsidRDefault="00461780" w:rsidP="00F37356">
      <w:pPr>
        <w:pStyle w:val="PlainText"/>
        <w:rPr>
          <w:del w:id="58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PXLKDUR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739 - 740 </w:t>
      </w:r>
      <w:del w:id="58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21E7E9" w14:textId="171C2AF7" w:rsidR="00461780" w:rsidRPr="00461780" w:rsidRDefault="00F37356" w:rsidP="00461780">
      <w:pPr>
        <w:pStyle w:val="PlainText"/>
        <w:rPr>
          <w:ins w:id="5857" w:author="Author" w:date="2020-02-14T18:23:00Z"/>
          <w:rFonts w:ascii="Courier New" w:hAnsi="Courier New" w:cs="Courier New"/>
        </w:rPr>
      </w:pPr>
      <w:del w:id="58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CCA9BB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EA8F0AA" w14:textId="77777777" w:rsidR="00F37356" w:rsidRPr="00F37356" w:rsidRDefault="00461780" w:rsidP="00F37356">
      <w:pPr>
        <w:pStyle w:val="PlainText"/>
        <w:rPr>
          <w:del w:id="58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PXLKFTO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741 - 742 </w:t>
      </w:r>
      <w:del w:id="58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C41BDC" w14:textId="222586AC" w:rsidR="00461780" w:rsidRPr="00461780" w:rsidRDefault="00F37356" w:rsidP="00461780">
      <w:pPr>
        <w:pStyle w:val="PlainText"/>
        <w:rPr>
          <w:ins w:id="5861" w:author="Author" w:date="2020-02-14T18:23:00Z"/>
          <w:rFonts w:ascii="Courier New" w:hAnsi="Courier New" w:cs="Courier New"/>
        </w:rPr>
      </w:pPr>
      <w:del w:id="58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56DAE1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AC30F4" w14:textId="77777777" w:rsidR="00F37356" w:rsidRPr="00F37356" w:rsidRDefault="00461780" w:rsidP="00F37356">
      <w:pPr>
        <w:pStyle w:val="PlainText"/>
        <w:rPr>
          <w:del w:id="58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PXDWWNTO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743 - 744 </w:t>
      </w:r>
      <w:del w:id="58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BCD37F" w14:textId="2CDECA85" w:rsidR="00461780" w:rsidRPr="00461780" w:rsidRDefault="00F37356" w:rsidP="00461780">
      <w:pPr>
        <w:pStyle w:val="PlainText"/>
        <w:rPr>
          <w:ins w:id="5865" w:author="Author" w:date="2020-02-14T18:23:00Z"/>
          <w:rFonts w:ascii="Courier New" w:hAnsi="Courier New" w:cs="Courier New"/>
        </w:rPr>
      </w:pPr>
      <w:del w:id="58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60A5D8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A0C2DE6" w14:textId="77777777" w:rsidR="00F37356" w:rsidRPr="00F37356" w:rsidRDefault="00461780" w:rsidP="00F37356">
      <w:pPr>
        <w:pStyle w:val="PlainText"/>
        <w:rPr>
          <w:del w:id="58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PXDWRSN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745 - 746</w:t>
      </w:r>
      <w:del w:id="58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B27B81" w14:textId="4049CBBD" w:rsidR="00461780" w:rsidRPr="00461780" w:rsidRDefault="00F37356" w:rsidP="00461780">
      <w:pPr>
        <w:pStyle w:val="PlainText"/>
        <w:rPr>
          <w:ins w:id="5869" w:author="Author" w:date="2020-02-14T18:23:00Z"/>
          <w:rFonts w:ascii="Courier New" w:hAnsi="Courier New" w:cs="Courier New"/>
        </w:rPr>
      </w:pPr>
      <w:del w:id="587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838C29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A19DCD0" w14:textId="77777777" w:rsidR="00F37356" w:rsidRPr="00F37356" w:rsidRDefault="00461780" w:rsidP="00F37356">
      <w:pPr>
        <w:pStyle w:val="PlainText"/>
        <w:rPr>
          <w:del w:id="587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PXDWLKO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747 - 748 </w:t>
      </w:r>
      <w:del w:id="58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8D82E1" w14:textId="7D38F884" w:rsidR="00461780" w:rsidRPr="00461780" w:rsidRDefault="00F37356" w:rsidP="00461780">
      <w:pPr>
        <w:pStyle w:val="PlainText"/>
        <w:rPr>
          <w:ins w:id="5873" w:author="Author" w:date="2020-02-14T18:23:00Z"/>
          <w:rFonts w:ascii="Courier New" w:hAnsi="Courier New" w:cs="Courier New"/>
        </w:rPr>
      </w:pPr>
      <w:del w:id="58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3E2C6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DA2E1CF" w14:textId="77777777" w:rsidR="00F37356" w:rsidRPr="00F37356" w:rsidRDefault="00461780" w:rsidP="00F37356">
      <w:pPr>
        <w:pStyle w:val="PlainText"/>
        <w:rPr>
          <w:del w:id="587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749 - 750 </w:t>
      </w:r>
      <w:del w:id="58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F0C6B7" w14:textId="3CBD6D6F" w:rsidR="00461780" w:rsidRPr="00461780" w:rsidRDefault="00F37356" w:rsidP="00461780">
      <w:pPr>
        <w:pStyle w:val="PlainText"/>
        <w:rPr>
          <w:ins w:id="5877" w:author="Author" w:date="2020-02-14T18:23:00Z"/>
          <w:rFonts w:ascii="Courier New" w:hAnsi="Courier New" w:cs="Courier New"/>
        </w:rPr>
      </w:pPr>
      <w:del w:id="58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9042F1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A1C0DBF" w14:textId="77777777" w:rsidR="00F37356" w:rsidRPr="00F37356" w:rsidRDefault="00461780" w:rsidP="00F37356">
      <w:pPr>
        <w:pStyle w:val="PlainText"/>
        <w:rPr>
          <w:del w:id="58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PXDW4WK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751 - 752 </w:t>
      </w:r>
      <w:del w:id="58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8EC883" w14:textId="31482ABC" w:rsidR="00461780" w:rsidRPr="00461780" w:rsidRDefault="00F37356" w:rsidP="00461780">
      <w:pPr>
        <w:pStyle w:val="PlainText"/>
        <w:rPr>
          <w:ins w:id="5881" w:author="Author" w:date="2020-02-14T18:23:00Z"/>
          <w:rFonts w:ascii="Courier New" w:hAnsi="Courier New" w:cs="Courier New"/>
        </w:rPr>
      </w:pPr>
      <w:del w:id="58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AF36E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9C39AD" w14:textId="77777777" w:rsidR="00F37356" w:rsidRPr="00F37356" w:rsidRDefault="00461780" w:rsidP="00F37356">
      <w:pPr>
        <w:pStyle w:val="PlainText"/>
        <w:rPr>
          <w:del w:id="58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PXDWLKWK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753 - 754 </w:t>
      </w:r>
      <w:del w:id="58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DA6315" w14:textId="5C5D7158" w:rsidR="00461780" w:rsidRPr="00461780" w:rsidRDefault="00F37356" w:rsidP="00461780">
      <w:pPr>
        <w:pStyle w:val="PlainText"/>
        <w:rPr>
          <w:ins w:id="5885" w:author="Author" w:date="2020-02-14T18:23:00Z"/>
          <w:rFonts w:ascii="Courier New" w:hAnsi="Courier New" w:cs="Courier New"/>
        </w:rPr>
      </w:pPr>
      <w:del w:id="58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17FFA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D23276" w14:textId="77777777" w:rsidR="00F37356" w:rsidRPr="00F37356" w:rsidRDefault="00461780" w:rsidP="00F37356">
      <w:pPr>
        <w:pStyle w:val="PlainText"/>
        <w:rPr>
          <w:del w:id="588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PXDWAVL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755 - 756 </w:t>
      </w:r>
      <w:del w:id="58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B8BB5C" w14:textId="25E68527" w:rsidR="00461780" w:rsidRPr="00461780" w:rsidRDefault="00F37356" w:rsidP="00461780">
      <w:pPr>
        <w:pStyle w:val="PlainText"/>
        <w:rPr>
          <w:ins w:id="5889" w:author="Author" w:date="2020-02-14T18:23:00Z"/>
          <w:rFonts w:ascii="Courier New" w:hAnsi="Courier New" w:cs="Courier New"/>
        </w:rPr>
      </w:pPr>
      <w:del w:id="58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F889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78EEA0F" w14:textId="77777777" w:rsidR="00F37356" w:rsidRPr="00F37356" w:rsidRDefault="00461780" w:rsidP="00F37356">
      <w:pPr>
        <w:pStyle w:val="PlainText"/>
        <w:rPr>
          <w:del w:id="589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PXDWAVR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757 - 758</w:t>
      </w:r>
      <w:del w:id="58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C834C2" w14:textId="60B60076" w:rsidR="00461780" w:rsidRPr="00461780" w:rsidRDefault="00F37356" w:rsidP="00461780">
      <w:pPr>
        <w:pStyle w:val="PlainText"/>
        <w:rPr>
          <w:ins w:id="5893" w:author="Author" w:date="2020-02-14T18:23:00Z"/>
          <w:rFonts w:ascii="Courier New" w:hAnsi="Courier New" w:cs="Courier New"/>
        </w:rPr>
      </w:pPr>
      <w:del w:id="58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9CB2F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3CA5DB" w14:textId="77777777" w:rsidR="00F37356" w:rsidRPr="00F37356" w:rsidRDefault="00461780" w:rsidP="00F37356">
      <w:pPr>
        <w:pStyle w:val="PlainText"/>
        <w:rPr>
          <w:del w:id="589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PXJHWKO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759 - 760 </w:t>
      </w:r>
      <w:del w:id="58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89B7CA" w14:textId="4EB3871E" w:rsidR="00461780" w:rsidRPr="00461780" w:rsidRDefault="00F37356" w:rsidP="00461780">
      <w:pPr>
        <w:pStyle w:val="PlainText"/>
        <w:rPr>
          <w:ins w:id="5897" w:author="Author" w:date="2020-02-14T18:23:00Z"/>
          <w:rFonts w:ascii="Courier New" w:hAnsi="Courier New" w:cs="Courier New"/>
        </w:rPr>
      </w:pPr>
      <w:del w:id="58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5CC4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536B74" w14:textId="77777777" w:rsidR="00F37356" w:rsidRPr="00F37356" w:rsidRDefault="00461780" w:rsidP="00F37356">
      <w:pPr>
        <w:pStyle w:val="PlainText"/>
        <w:rPr>
          <w:del w:id="589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PXJHRSN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761 - 762 </w:t>
      </w:r>
      <w:del w:id="59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E4D150" w14:textId="134E2E04" w:rsidR="00461780" w:rsidRPr="00461780" w:rsidRDefault="00F37356" w:rsidP="00461780">
      <w:pPr>
        <w:pStyle w:val="PlainText"/>
        <w:rPr>
          <w:ins w:id="5901" w:author="Author" w:date="2020-02-14T18:23:00Z"/>
          <w:rFonts w:ascii="Courier New" w:hAnsi="Courier New" w:cs="Courier New"/>
        </w:rPr>
      </w:pPr>
      <w:del w:id="59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3EBB2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480002" w14:textId="77777777" w:rsidR="00F37356" w:rsidRPr="00F37356" w:rsidRDefault="00461780" w:rsidP="00F37356">
      <w:pPr>
        <w:pStyle w:val="PlainText"/>
        <w:rPr>
          <w:del w:id="590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PXJHWANT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763 - 764</w:t>
      </w:r>
      <w:del w:id="59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9DF5B9" w14:textId="1A351B2E" w:rsidR="00461780" w:rsidRPr="00461780" w:rsidRDefault="00F37356" w:rsidP="00461780">
      <w:pPr>
        <w:pStyle w:val="PlainText"/>
        <w:rPr>
          <w:ins w:id="5905" w:author="Author" w:date="2020-02-14T18:23:00Z"/>
          <w:rFonts w:ascii="Courier New" w:hAnsi="Courier New" w:cs="Courier New"/>
        </w:rPr>
      </w:pPr>
      <w:del w:id="59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AE8830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606E02" w14:textId="77777777" w:rsidR="00F37356" w:rsidRPr="00F37356" w:rsidRDefault="00461780" w:rsidP="00F37356">
      <w:pPr>
        <w:pStyle w:val="PlainText"/>
        <w:rPr>
          <w:del w:id="590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PXIO1COW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765 - 766 </w:t>
      </w:r>
      <w:del w:id="59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F7DF64" w14:textId="48690257" w:rsidR="00461780" w:rsidRPr="00461780" w:rsidRDefault="00F37356" w:rsidP="00461780">
      <w:pPr>
        <w:pStyle w:val="PlainText"/>
        <w:rPr>
          <w:ins w:id="5909" w:author="Author" w:date="2020-02-14T18:23:00Z"/>
          <w:rFonts w:ascii="Courier New" w:hAnsi="Courier New" w:cs="Courier New"/>
        </w:rPr>
      </w:pPr>
      <w:del w:id="59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41C11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F8BA59C" w14:textId="77777777" w:rsidR="00F37356" w:rsidRPr="00F37356" w:rsidRDefault="00461780" w:rsidP="00F37356">
      <w:pPr>
        <w:pStyle w:val="PlainText"/>
        <w:rPr>
          <w:del w:id="59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PXIO1ICD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767 - 768 </w:t>
      </w:r>
      <w:del w:id="59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99A61CE" w14:textId="2B5D58FE" w:rsidR="00461780" w:rsidRPr="00461780" w:rsidRDefault="00F37356" w:rsidP="00461780">
      <w:pPr>
        <w:pStyle w:val="PlainText"/>
        <w:rPr>
          <w:ins w:id="5913" w:author="Author" w:date="2020-02-14T18:23:00Z"/>
          <w:rFonts w:ascii="Courier New" w:hAnsi="Courier New" w:cs="Courier New"/>
        </w:rPr>
      </w:pPr>
      <w:del w:id="59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2A707B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72BE3E9" w14:textId="77777777" w:rsidR="00F37356" w:rsidRPr="00F37356" w:rsidRDefault="00461780" w:rsidP="00F37356">
      <w:pPr>
        <w:pStyle w:val="PlainText"/>
        <w:rPr>
          <w:del w:id="59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PXIO1OCD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   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769 - 770 </w:t>
      </w:r>
      <w:del w:id="59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E0805A" w14:textId="29D3411B" w:rsidR="00461780" w:rsidRPr="00461780" w:rsidRDefault="00F37356" w:rsidP="00461780">
      <w:pPr>
        <w:pStyle w:val="PlainText"/>
        <w:rPr>
          <w:ins w:id="5917" w:author="Author" w:date="2020-02-14T18:23:00Z"/>
          <w:rFonts w:ascii="Courier New" w:hAnsi="Courier New" w:cs="Courier New"/>
        </w:rPr>
      </w:pPr>
      <w:del w:id="59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A8DA5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8756C05" w14:textId="77777777" w:rsidR="00F37356" w:rsidRPr="00F37356" w:rsidRDefault="00461780" w:rsidP="00F37356">
      <w:pPr>
        <w:pStyle w:val="PlainText"/>
        <w:rPr>
          <w:del w:id="59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PXIO2COW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771 - 772 </w:t>
      </w:r>
      <w:del w:id="59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CDB0D8" w14:textId="3BBDD309" w:rsidR="00461780" w:rsidRPr="00461780" w:rsidRDefault="00F37356" w:rsidP="00461780">
      <w:pPr>
        <w:pStyle w:val="PlainText"/>
        <w:rPr>
          <w:ins w:id="5921" w:author="Author" w:date="2020-02-14T18:23:00Z"/>
          <w:rFonts w:ascii="Courier New" w:hAnsi="Courier New" w:cs="Courier New"/>
        </w:rPr>
      </w:pPr>
      <w:del w:id="59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063BD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C55C43A" w14:textId="77777777" w:rsidR="00F37356" w:rsidRPr="00F37356" w:rsidRDefault="00461780" w:rsidP="00F37356">
      <w:pPr>
        <w:pStyle w:val="PlainText"/>
        <w:rPr>
          <w:del w:id="59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PXIO2ICD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773 - 774 </w:t>
      </w:r>
      <w:del w:id="59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336E9E" w14:textId="0155DB9C" w:rsidR="00461780" w:rsidRPr="00461780" w:rsidRDefault="00F37356" w:rsidP="00461780">
      <w:pPr>
        <w:pStyle w:val="PlainText"/>
        <w:rPr>
          <w:ins w:id="5925" w:author="Author" w:date="2020-02-14T18:23:00Z"/>
          <w:rFonts w:ascii="Courier New" w:hAnsi="Courier New" w:cs="Courier New"/>
        </w:rPr>
      </w:pPr>
      <w:del w:id="59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3277B5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D6B0EF" w14:textId="77777777" w:rsidR="00F37356" w:rsidRPr="00F37356" w:rsidRDefault="00461780" w:rsidP="00F37356">
      <w:pPr>
        <w:pStyle w:val="PlainText"/>
        <w:rPr>
          <w:del w:id="59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PXIO2OCD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775 - 776 </w:t>
      </w:r>
      <w:del w:id="59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B48211" w14:textId="284EA2AF" w:rsidR="00461780" w:rsidRPr="00461780" w:rsidRDefault="00F37356" w:rsidP="00461780">
      <w:pPr>
        <w:pStyle w:val="PlainText"/>
        <w:rPr>
          <w:ins w:id="5929" w:author="Author" w:date="2020-02-14T18:23:00Z"/>
          <w:rFonts w:ascii="Courier New" w:hAnsi="Courier New" w:cs="Courier New"/>
        </w:rPr>
      </w:pPr>
      <w:del w:id="59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3EE938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BC3DB0E" w14:textId="77777777" w:rsidR="00F37356" w:rsidRPr="00F37356" w:rsidRDefault="00461780" w:rsidP="00F37356">
      <w:pPr>
        <w:pStyle w:val="PlainText"/>
        <w:rPr>
          <w:del w:id="59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PXERNUOT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777 - 778 </w:t>
      </w:r>
      <w:del w:id="59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9D80BA" w14:textId="53B78CDD" w:rsidR="00461780" w:rsidRPr="00461780" w:rsidRDefault="00F37356" w:rsidP="00461780">
      <w:pPr>
        <w:pStyle w:val="PlainText"/>
        <w:rPr>
          <w:ins w:id="5933" w:author="Author" w:date="2020-02-14T18:23:00Z"/>
          <w:rFonts w:ascii="Courier New" w:hAnsi="Courier New" w:cs="Courier New"/>
        </w:rPr>
      </w:pPr>
      <w:del w:id="59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F60104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A3DFF7" w14:textId="77777777" w:rsidR="00F37356" w:rsidRPr="00F37356" w:rsidRDefault="00461780" w:rsidP="00F37356">
      <w:pPr>
        <w:pStyle w:val="PlainText"/>
        <w:rPr>
          <w:del w:id="59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PXERNPER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779 - 780 </w:t>
      </w:r>
      <w:del w:id="59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5D29D0" w14:textId="00D3CCDE" w:rsidR="00461780" w:rsidRPr="00461780" w:rsidRDefault="00F37356" w:rsidP="00461780">
      <w:pPr>
        <w:pStyle w:val="PlainText"/>
        <w:rPr>
          <w:ins w:id="5937" w:author="Author" w:date="2020-02-14T18:23:00Z"/>
          <w:rFonts w:ascii="Courier New" w:hAnsi="Courier New" w:cs="Courier New"/>
        </w:rPr>
      </w:pPr>
      <w:del w:id="59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1A0F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6714B9" w14:textId="77777777" w:rsidR="00F37356" w:rsidRPr="00F37356" w:rsidRDefault="00461780" w:rsidP="00F37356">
      <w:pPr>
        <w:pStyle w:val="PlainText"/>
        <w:rPr>
          <w:del w:id="59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PXERNH1O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781 - 782 </w:t>
      </w:r>
      <w:del w:id="59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CB6354" w14:textId="0592E044" w:rsidR="00461780" w:rsidRPr="00461780" w:rsidRDefault="00F37356" w:rsidP="00461780">
      <w:pPr>
        <w:pStyle w:val="PlainText"/>
        <w:rPr>
          <w:ins w:id="5941" w:author="Author" w:date="2020-02-14T18:23:00Z"/>
          <w:rFonts w:ascii="Courier New" w:hAnsi="Courier New" w:cs="Courier New"/>
        </w:rPr>
      </w:pPr>
      <w:del w:id="594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AE8ED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B25496" w14:textId="77777777" w:rsidR="00F37356" w:rsidRPr="00F37356" w:rsidRDefault="00461780" w:rsidP="00F37356">
      <w:pPr>
        <w:pStyle w:val="PlainText"/>
        <w:rPr>
          <w:del w:id="594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PXERNHRO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783 - 784 </w:t>
      </w:r>
      <w:del w:id="59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AABBBA" w14:textId="4A63EE0F" w:rsidR="00461780" w:rsidRPr="00461780" w:rsidRDefault="00F37356" w:rsidP="00461780">
      <w:pPr>
        <w:pStyle w:val="PlainText"/>
        <w:rPr>
          <w:ins w:id="5945" w:author="Author" w:date="2020-02-14T18:23:00Z"/>
          <w:rFonts w:ascii="Courier New" w:hAnsi="Courier New" w:cs="Courier New"/>
        </w:rPr>
      </w:pPr>
      <w:del w:id="59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F09E7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B0A11E" w14:textId="77777777" w:rsidR="00F37356" w:rsidRPr="00F37356" w:rsidRDefault="00461780" w:rsidP="00F37356">
      <w:pPr>
        <w:pStyle w:val="PlainText"/>
        <w:rPr>
          <w:del w:id="59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785 - 786 </w:t>
      </w:r>
      <w:del w:id="59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FB4705" w14:textId="7121FCC6" w:rsidR="00461780" w:rsidRPr="00461780" w:rsidRDefault="00F37356" w:rsidP="00461780">
      <w:pPr>
        <w:pStyle w:val="PlainText"/>
        <w:rPr>
          <w:ins w:id="5949" w:author="Author" w:date="2020-02-14T18:23:00Z"/>
          <w:rFonts w:ascii="Courier New" w:hAnsi="Courier New" w:cs="Courier New"/>
        </w:rPr>
      </w:pPr>
      <w:del w:id="59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E048D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FEB21F4" w14:textId="77777777" w:rsidR="00F37356" w:rsidRPr="00F37356" w:rsidRDefault="00461780" w:rsidP="00F37356">
      <w:pPr>
        <w:pStyle w:val="PlainText"/>
        <w:rPr>
          <w:del w:id="59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PXPDEMP2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787 - 788</w:t>
      </w:r>
      <w:del w:id="59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57E2AF" w14:textId="3A826861" w:rsidR="00461780" w:rsidRPr="00461780" w:rsidRDefault="00F37356" w:rsidP="00461780">
      <w:pPr>
        <w:pStyle w:val="PlainText"/>
        <w:rPr>
          <w:ins w:id="5953" w:author="Author" w:date="2020-02-14T18:23:00Z"/>
          <w:rFonts w:ascii="Courier New" w:hAnsi="Courier New" w:cs="Courier New"/>
        </w:rPr>
      </w:pPr>
      <w:del w:id="59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6A0276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7EB29CE" w14:textId="77777777" w:rsidR="00F37356" w:rsidRPr="00F37356" w:rsidRDefault="00461780" w:rsidP="00F37356">
      <w:pPr>
        <w:pStyle w:val="PlainText"/>
        <w:rPr>
          <w:del w:id="595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PXNMEMP2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789 - 790</w:t>
      </w:r>
      <w:del w:id="59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151786" w14:textId="53AF9223" w:rsidR="00461780" w:rsidRPr="00461780" w:rsidRDefault="00F37356" w:rsidP="00461780">
      <w:pPr>
        <w:pStyle w:val="PlainText"/>
        <w:rPr>
          <w:ins w:id="5957" w:author="Author" w:date="2020-02-14T18:23:00Z"/>
          <w:rFonts w:ascii="Courier New" w:hAnsi="Courier New" w:cs="Courier New"/>
        </w:rPr>
      </w:pPr>
      <w:del w:id="59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9345FD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1861B70" w14:textId="77777777" w:rsidR="00F37356" w:rsidRPr="00F37356" w:rsidRDefault="00461780" w:rsidP="00F37356">
      <w:pPr>
        <w:pStyle w:val="PlainText"/>
        <w:rPr>
          <w:del w:id="595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PXERNWKP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791 - 792  </w:t>
      </w:r>
      <w:del w:id="59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4DDE74" w14:textId="60D75F8B" w:rsidR="00461780" w:rsidRPr="00461780" w:rsidRDefault="00F37356" w:rsidP="00461780">
      <w:pPr>
        <w:pStyle w:val="PlainText"/>
        <w:rPr>
          <w:ins w:id="5961" w:author="Author" w:date="2020-02-14T18:23:00Z"/>
          <w:rFonts w:ascii="Courier New" w:hAnsi="Courier New" w:cs="Courier New"/>
        </w:rPr>
      </w:pPr>
      <w:del w:id="59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5BBA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7938C1" w14:textId="77777777" w:rsidR="00F37356" w:rsidRPr="00F37356" w:rsidRDefault="00461780" w:rsidP="00F37356">
      <w:pPr>
        <w:pStyle w:val="PlainText"/>
        <w:rPr>
          <w:del w:id="59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PXERNRT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793 - 794 </w:t>
      </w:r>
      <w:del w:id="59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16EF9F" w14:textId="6283151C" w:rsidR="00461780" w:rsidRPr="00461780" w:rsidRDefault="00F37356" w:rsidP="00461780">
      <w:pPr>
        <w:pStyle w:val="PlainText"/>
        <w:rPr>
          <w:ins w:id="5965" w:author="Author" w:date="2020-02-14T18:23:00Z"/>
          <w:rFonts w:ascii="Courier New" w:hAnsi="Courier New" w:cs="Courier New"/>
        </w:rPr>
      </w:pPr>
      <w:del w:id="59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FF38B3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47B665B" w14:textId="77777777" w:rsidR="00F37356" w:rsidRPr="00F37356" w:rsidRDefault="00461780" w:rsidP="00F37356">
      <w:pPr>
        <w:pStyle w:val="PlainText"/>
        <w:rPr>
          <w:del w:id="596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PXERNHRY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795 </w:t>
      </w:r>
      <w:del w:id="5968" w:author="Author" w:date="2020-02-14T18:23:00Z">
        <w:r w:rsidR="00F37356" w:rsidRPr="00F37356">
          <w:rPr>
            <w:rFonts w:ascii="Courier New" w:hAnsi="Courier New" w:cs="Courier New"/>
          </w:rPr>
          <w:delText>-</w:delText>
        </w:r>
      </w:del>
      <w:ins w:id="5969" w:author="Author" w:date="2020-02-14T18:23:00Z">
        <w:r w:rsidRPr="00461780">
          <w:rPr>
            <w:rFonts w:ascii="Courier New" w:hAnsi="Courier New" w:cs="Courier New"/>
          </w:rPr>
          <w:t>–</w:t>
        </w:r>
      </w:ins>
      <w:r w:rsidRPr="00461780">
        <w:rPr>
          <w:rFonts w:ascii="Courier New" w:hAnsi="Courier New" w:cs="Courier New"/>
        </w:rPr>
        <w:t xml:space="preserve"> 796</w:t>
      </w:r>
      <w:del w:id="59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319341" w14:textId="4D127970" w:rsidR="00461780" w:rsidRPr="00461780" w:rsidRDefault="00F37356" w:rsidP="00461780">
      <w:pPr>
        <w:pStyle w:val="PlainText"/>
        <w:rPr>
          <w:ins w:id="5971" w:author="Author" w:date="2020-02-14T18:23:00Z"/>
          <w:rFonts w:ascii="Courier New" w:hAnsi="Courier New" w:cs="Courier New"/>
        </w:rPr>
      </w:pPr>
      <w:del w:id="597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EAF44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C9A95C" w14:textId="77777777" w:rsidR="00F37356" w:rsidRPr="00F37356" w:rsidRDefault="00461780" w:rsidP="00F37356">
      <w:pPr>
        <w:pStyle w:val="PlainText"/>
        <w:rPr>
          <w:del w:id="597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PXERNH2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797 - 798 </w:t>
      </w:r>
      <w:del w:id="59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B7308EF" w14:textId="77777777" w:rsidR="00F37356" w:rsidRPr="00F37356" w:rsidRDefault="00F37356" w:rsidP="00F37356">
      <w:pPr>
        <w:pStyle w:val="PlainText"/>
        <w:rPr>
          <w:del w:id="5975" w:author="Author" w:date="2020-02-14T18:23:00Z"/>
          <w:rFonts w:ascii="Courier New" w:hAnsi="Courier New" w:cs="Courier New"/>
        </w:rPr>
      </w:pPr>
      <w:del w:id="5976" w:author="Author" w:date="2020-02-14T18:23:00Z">
        <w:r w:rsidRPr="00F37356">
          <w:rPr>
            <w:rFonts w:ascii="Courier New" w:hAnsi="Courier New" w:cs="Courier New"/>
          </w:rPr>
          <w:delText xml:space="preserve">                         </w:delText>
        </w:r>
        <w:r w:rsidRPr="00F37356">
          <w:rPr>
            <w:rFonts w:ascii="Courier New" w:hAnsi="Courier New" w:cs="Courier New"/>
          </w:rPr>
          <w:cr/>
        </w:r>
      </w:del>
    </w:p>
    <w:p w14:paraId="7DA98B66" w14:textId="77777777" w:rsidR="00461780" w:rsidRPr="00461780" w:rsidRDefault="00461780" w:rsidP="00461780">
      <w:pPr>
        <w:pStyle w:val="PlainText"/>
        <w:rPr>
          <w:ins w:id="5977" w:author="Author" w:date="2020-02-14T18:23:00Z"/>
          <w:rFonts w:ascii="Courier New" w:hAnsi="Courier New" w:cs="Courier New"/>
        </w:rPr>
      </w:pPr>
    </w:p>
    <w:p w14:paraId="6C55B8D2" w14:textId="77777777" w:rsidR="00461780" w:rsidRPr="00461780" w:rsidRDefault="00461780" w:rsidP="00461780">
      <w:pPr>
        <w:pStyle w:val="PlainText"/>
        <w:rPr>
          <w:ins w:id="5978" w:author="Author" w:date="2020-02-14T18:23:00Z"/>
          <w:rFonts w:ascii="Courier New" w:hAnsi="Courier New" w:cs="Courier New"/>
        </w:rPr>
      </w:pPr>
      <w:ins w:id="5979" w:author="Author" w:date="2020-02-14T18:23:00Z">
        <w:r w:rsidRPr="00461780">
          <w:rPr>
            <w:rFonts w:ascii="Courier New" w:hAnsi="Courier New" w:cs="Courier New"/>
          </w:rPr>
          <w:t xml:space="preserve">                         </w:t>
        </w:r>
      </w:ins>
    </w:p>
    <w:p w14:paraId="172AA2DA" w14:textId="77777777" w:rsidR="00F37356" w:rsidRPr="00F37356" w:rsidRDefault="00461780" w:rsidP="00F37356">
      <w:pPr>
        <w:pStyle w:val="PlainText"/>
        <w:rPr>
          <w:del w:id="598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PXERNLAB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799 - 800</w:t>
      </w:r>
      <w:del w:id="59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A0385E" w14:textId="59B6397E" w:rsidR="00461780" w:rsidRPr="00461780" w:rsidRDefault="00F37356" w:rsidP="00461780">
      <w:pPr>
        <w:pStyle w:val="PlainText"/>
        <w:rPr>
          <w:ins w:id="5982" w:author="Author" w:date="2020-02-14T18:23:00Z"/>
          <w:rFonts w:ascii="Courier New" w:hAnsi="Courier New" w:cs="Courier New"/>
        </w:rPr>
      </w:pPr>
      <w:del w:id="59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9F2D2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EC88EBC" w14:textId="77777777" w:rsidR="00F37356" w:rsidRPr="00F37356" w:rsidRDefault="00461780" w:rsidP="00F37356">
      <w:pPr>
        <w:pStyle w:val="PlainText"/>
        <w:rPr>
          <w:del w:id="598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PXERNCOV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801 - 802</w:t>
      </w:r>
      <w:del w:id="59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9474E1" w14:textId="2F1894B8" w:rsidR="00461780" w:rsidRPr="00461780" w:rsidRDefault="00F37356" w:rsidP="00461780">
      <w:pPr>
        <w:pStyle w:val="PlainText"/>
        <w:rPr>
          <w:ins w:id="5986" w:author="Author" w:date="2020-02-14T18:23:00Z"/>
          <w:rFonts w:ascii="Courier New" w:hAnsi="Courier New" w:cs="Courier New"/>
        </w:rPr>
      </w:pPr>
      <w:del w:id="59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54C6A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D0E2930" w14:textId="77777777" w:rsidR="00F37356" w:rsidRPr="00F37356" w:rsidRDefault="00461780" w:rsidP="00F37356">
      <w:pPr>
        <w:pStyle w:val="PlainText"/>
        <w:rPr>
          <w:del w:id="598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PXNLFJH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803 - 804</w:t>
      </w:r>
      <w:del w:id="59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5622F3" w14:textId="034F082F" w:rsidR="00461780" w:rsidRPr="00461780" w:rsidRDefault="00F37356" w:rsidP="00461780">
      <w:pPr>
        <w:pStyle w:val="PlainText"/>
        <w:rPr>
          <w:ins w:id="5990" w:author="Author" w:date="2020-02-14T18:23:00Z"/>
          <w:rFonts w:ascii="Courier New" w:hAnsi="Courier New" w:cs="Courier New"/>
        </w:rPr>
      </w:pPr>
      <w:del w:id="59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87B12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9F99C37" w14:textId="77777777" w:rsidR="00F37356" w:rsidRPr="00F37356" w:rsidRDefault="00461780" w:rsidP="00F37356">
      <w:pPr>
        <w:pStyle w:val="PlainText"/>
        <w:rPr>
          <w:del w:id="599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PXNLFRET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805 - 806</w:t>
      </w:r>
      <w:del w:id="59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A3D5B9" w14:textId="47EA92BE" w:rsidR="00461780" w:rsidRPr="00461780" w:rsidRDefault="00F37356" w:rsidP="00461780">
      <w:pPr>
        <w:pStyle w:val="PlainText"/>
        <w:rPr>
          <w:ins w:id="5994" w:author="Author" w:date="2020-02-14T18:23:00Z"/>
          <w:rFonts w:ascii="Courier New" w:hAnsi="Courier New" w:cs="Courier New"/>
        </w:rPr>
      </w:pPr>
      <w:del w:id="5995" w:author="Author" w:date="2020-02-14T18:23:00Z">
        <w:r w:rsidRPr="00F37356">
          <w:rPr>
            <w:rFonts w:ascii="Courier New" w:hAnsi="Courier New" w:cs="Courier New"/>
          </w:rPr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394AE8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5996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</w:p>
    <w:p w14:paraId="0D0C6CAB" w14:textId="77777777" w:rsidR="00F37356" w:rsidRPr="00F37356" w:rsidRDefault="00461780" w:rsidP="00F37356">
      <w:pPr>
        <w:pStyle w:val="PlainText"/>
        <w:rPr>
          <w:del w:id="599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PXNLFACT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807 - 808</w:t>
      </w:r>
      <w:del w:id="59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CC55B1" w14:textId="30B184A9" w:rsidR="00461780" w:rsidRPr="00461780" w:rsidRDefault="00F37356" w:rsidP="00461780">
      <w:pPr>
        <w:pStyle w:val="PlainText"/>
        <w:rPr>
          <w:ins w:id="5999" w:author="Author" w:date="2020-02-14T18:23:00Z"/>
          <w:rFonts w:ascii="Courier New" w:hAnsi="Courier New" w:cs="Courier New"/>
        </w:rPr>
      </w:pPr>
      <w:del w:id="60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F0026E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3B0523" w14:textId="77777777" w:rsidR="00F37356" w:rsidRPr="00F37356" w:rsidRDefault="00461780" w:rsidP="00F37356">
      <w:pPr>
        <w:pStyle w:val="PlainText"/>
        <w:rPr>
          <w:del w:id="60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PXSCHENR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809 - 810</w:t>
      </w:r>
      <w:del w:id="60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E1C104" w14:textId="6440DCF7" w:rsidR="00461780" w:rsidRPr="00461780" w:rsidRDefault="00F37356" w:rsidP="00461780">
      <w:pPr>
        <w:pStyle w:val="PlainText"/>
        <w:rPr>
          <w:ins w:id="6003" w:author="Author" w:date="2020-02-14T18:23:00Z"/>
          <w:rFonts w:ascii="Courier New" w:hAnsi="Courier New" w:cs="Courier New"/>
        </w:rPr>
      </w:pPr>
      <w:del w:id="60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B6806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69D3FD" w14:textId="77777777" w:rsidR="00F37356" w:rsidRPr="00F37356" w:rsidRDefault="00461780" w:rsidP="00F37356">
      <w:pPr>
        <w:pStyle w:val="PlainText"/>
        <w:rPr>
          <w:del w:id="60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PXSCHFT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811 - 812</w:t>
      </w:r>
      <w:del w:id="60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68FA55" w14:textId="21F645BD" w:rsidR="00461780" w:rsidRPr="00461780" w:rsidRDefault="00F37356" w:rsidP="00461780">
      <w:pPr>
        <w:pStyle w:val="PlainText"/>
        <w:rPr>
          <w:ins w:id="6007" w:author="Author" w:date="2020-02-14T18:23:00Z"/>
          <w:rFonts w:ascii="Courier New" w:hAnsi="Courier New" w:cs="Courier New"/>
        </w:rPr>
      </w:pPr>
      <w:del w:id="60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05885F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FDE194E" w14:textId="77777777" w:rsidR="00F37356" w:rsidRPr="00F37356" w:rsidRDefault="00461780" w:rsidP="00F37356">
      <w:pPr>
        <w:pStyle w:val="PlainText"/>
        <w:rPr>
          <w:del w:id="60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PXSCHLVL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813 - 814</w:t>
      </w:r>
      <w:del w:id="60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173A15" w14:textId="067DC7A4" w:rsidR="00461780" w:rsidRPr="00461780" w:rsidRDefault="00F37356" w:rsidP="00461780">
      <w:pPr>
        <w:pStyle w:val="PlainText"/>
        <w:rPr>
          <w:ins w:id="6011" w:author="Author" w:date="2020-02-14T18:23:00Z"/>
          <w:rFonts w:ascii="Courier New" w:hAnsi="Courier New" w:cs="Courier New"/>
        </w:rPr>
      </w:pPr>
      <w:del w:id="601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1BEEB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FA13647" w14:textId="22608D43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QSTNUM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Unique household identifier.  Valid only within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815 - 819</w:t>
      </w:r>
      <w:del w:id="60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17FD08" w14:textId="77777777" w:rsidR="00F37356" w:rsidRPr="00F37356" w:rsidRDefault="00461780" w:rsidP="00F37356">
      <w:pPr>
        <w:pStyle w:val="PlainText"/>
        <w:rPr>
          <w:del w:id="601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any specific month.</w:t>
      </w:r>
      <w:del w:id="60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ABEED3" w14:textId="4C5316DD" w:rsidR="00461780" w:rsidRPr="00461780" w:rsidRDefault="00F37356" w:rsidP="00461780">
      <w:pPr>
        <w:pStyle w:val="PlainText"/>
        <w:rPr>
          <w:ins w:id="6016" w:author="Author" w:date="2020-02-14T18:23:00Z"/>
          <w:rFonts w:ascii="Courier New" w:hAnsi="Courier New" w:cs="Courier New"/>
        </w:rPr>
      </w:pPr>
      <w:del w:id="60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CF5F4D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2BF7E75" w14:textId="2AA0F8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OCCURNUM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Unique person identifier.  Valid only within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820 - 821</w:t>
      </w:r>
      <w:del w:id="60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7C3661" w14:textId="77777777" w:rsidR="00F37356" w:rsidRPr="00F37356" w:rsidRDefault="00461780" w:rsidP="00F37356">
      <w:pPr>
        <w:pStyle w:val="PlainText"/>
        <w:rPr>
          <w:del w:id="60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 </w:t>
      </w:r>
      <w:r w:rsidRPr="00461780">
        <w:rPr>
          <w:rFonts w:ascii="Courier New" w:hAnsi="Courier New" w:cs="Courier New"/>
        </w:rPr>
        <w:tab/>
        <w:t>any specific month.</w:t>
      </w:r>
      <w:del w:id="60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62FC97" w14:textId="443F23D8" w:rsidR="00461780" w:rsidRPr="00461780" w:rsidRDefault="00F37356" w:rsidP="00461780">
      <w:pPr>
        <w:pStyle w:val="PlainText"/>
        <w:rPr>
          <w:ins w:id="6021" w:author="Author" w:date="2020-02-14T18:23:00Z"/>
          <w:rFonts w:ascii="Courier New" w:hAnsi="Courier New" w:cs="Courier New"/>
        </w:rPr>
      </w:pPr>
      <w:del w:id="60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B80D52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54EF201" w14:textId="77777777" w:rsidR="00F37356" w:rsidRPr="00F37356" w:rsidRDefault="00461780" w:rsidP="00F37356">
      <w:pPr>
        <w:pStyle w:val="PlainText"/>
        <w:rPr>
          <w:del w:id="60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PEDIPGED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How did...get...'s high school diploma?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822 - 823</w:t>
      </w:r>
      <w:del w:id="60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A6F6B8" w14:textId="77777777" w:rsidR="00F37356" w:rsidRPr="00F37356" w:rsidRDefault="00F37356" w:rsidP="00F37356">
      <w:pPr>
        <w:pStyle w:val="PlainText"/>
        <w:rPr>
          <w:del w:id="6025" w:author="Author" w:date="2020-02-14T18:23:00Z"/>
          <w:rFonts w:ascii="Courier New" w:hAnsi="Courier New" w:cs="Courier New"/>
        </w:rPr>
      </w:pPr>
      <w:del w:id="60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7EB8D1" w14:textId="77777777" w:rsidR="00461780" w:rsidRPr="00461780" w:rsidRDefault="00461780" w:rsidP="00461780">
      <w:pPr>
        <w:pStyle w:val="PlainText"/>
        <w:rPr>
          <w:ins w:id="6027" w:author="Author" w:date="2020-02-14T18:23:00Z"/>
          <w:rFonts w:ascii="Courier New" w:hAnsi="Courier New" w:cs="Courier New"/>
        </w:rPr>
      </w:pPr>
    </w:p>
    <w:p w14:paraId="5084EB56" w14:textId="77777777" w:rsidR="00461780" w:rsidRPr="00461780" w:rsidRDefault="00461780" w:rsidP="00461780">
      <w:pPr>
        <w:pStyle w:val="PlainText"/>
        <w:rPr>
          <w:ins w:id="6028" w:author="Author" w:date="2020-02-14T18:23:00Z"/>
          <w:rFonts w:ascii="Courier New" w:hAnsi="Courier New" w:cs="Courier New"/>
        </w:rPr>
      </w:pPr>
    </w:p>
    <w:p w14:paraId="2053A8F8" w14:textId="77777777" w:rsidR="00F37356" w:rsidRPr="00F37356" w:rsidRDefault="00461780" w:rsidP="00F37356">
      <w:pPr>
        <w:pStyle w:val="PlainText"/>
        <w:rPr>
          <w:del w:id="6029" w:author="Author" w:date="2020-02-14T18:23:00Z"/>
          <w:rFonts w:ascii="Courier New" w:hAnsi="Courier New" w:cs="Courier New"/>
        </w:rPr>
      </w:pPr>
      <w:ins w:id="60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 = PEEDUCA = 39</w:t>
      </w:r>
      <w:del w:id="60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85E772" w14:textId="77777777" w:rsidR="00F37356" w:rsidRPr="00F37356" w:rsidRDefault="00F37356" w:rsidP="00F37356">
      <w:pPr>
        <w:pStyle w:val="PlainText"/>
        <w:rPr>
          <w:del w:id="6032" w:author="Author" w:date="2020-02-14T18:23:00Z"/>
          <w:rFonts w:ascii="Courier New" w:hAnsi="Courier New" w:cs="Courier New"/>
        </w:rPr>
      </w:pPr>
      <w:del w:id="60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45320A" w14:textId="77777777" w:rsidR="00461780" w:rsidRPr="00461780" w:rsidRDefault="00461780" w:rsidP="00461780">
      <w:pPr>
        <w:pStyle w:val="PlainText"/>
        <w:rPr>
          <w:ins w:id="6034" w:author="Author" w:date="2020-02-14T18:23:00Z"/>
          <w:rFonts w:ascii="Courier New" w:hAnsi="Courier New" w:cs="Courier New"/>
        </w:rPr>
      </w:pPr>
    </w:p>
    <w:p w14:paraId="779D5D68" w14:textId="77777777" w:rsidR="00461780" w:rsidRPr="00461780" w:rsidRDefault="00461780" w:rsidP="00461780">
      <w:pPr>
        <w:pStyle w:val="PlainText"/>
        <w:rPr>
          <w:ins w:id="6035" w:author="Author" w:date="2020-02-14T18:23:00Z"/>
          <w:rFonts w:ascii="Courier New" w:hAnsi="Courier New" w:cs="Courier New"/>
        </w:rPr>
      </w:pPr>
    </w:p>
    <w:p w14:paraId="600CCBFA" w14:textId="77777777" w:rsidR="00F37356" w:rsidRPr="00F37356" w:rsidRDefault="00461780" w:rsidP="00F37356">
      <w:pPr>
        <w:pStyle w:val="PlainText"/>
        <w:rPr>
          <w:del w:id="6036" w:author="Author" w:date="2020-02-14T18:23:00Z"/>
          <w:rFonts w:ascii="Courier New" w:hAnsi="Courier New" w:cs="Courier New"/>
        </w:rPr>
      </w:pPr>
      <w:ins w:id="603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03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FA29F5" w14:textId="77777777" w:rsidR="00F37356" w:rsidRPr="00F37356" w:rsidRDefault="00F37356" w:rsidP="00F37356">
      <w:pPr>
        <w:pStyle w:val="PlainText"/>
        <w:rPr>
          <w:del w:id="6039" w:author="Author" w:date="2020-02-14T18:23:00Z"/>
          <w:rFonts w:ascii="Courier New" w:hAnsi="Courier New" w:cs="Courier New"/>
        </w:rPr>
      </w:pPr>
      <w:del w:id="604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B154C53" w14:textId="77777777" w:rsidR="00461780" w:rsidRPr="00461780" w:rsidRDefault="00461780" w:rsidP="00461780">
      <w:pPr>
        <w:pStyle w:val="PlainText"/>
        <w:rPr>
          <w:ins w:id="6041" w:author="Author" w:date="2020-02-14T18:23:00Z"/>
          <w:rFonts w:ascii="Courier New" w:hAnsi="Courier New" w:cs="Courier New"/>
        </w:rPr>
      </w:pPr>
    </w:p>
    <w:p w14:paraId="2B1DFB93" w14:textId="77777777" w:rsidR="00461780" w:rsidRPr="00461780" w:rsidRDefault="00461780" w:rsidP="00461780">
      <w:pPr>
        <w:pStyle w:val="PlainText"/>
        <w:rPr>
          <w:ins w:id="6042" w:author="Author" w:date="2020-02-14T18:23:00Z"/>
          <w:rFonts w:ascii="Courier New" w:hAnsi="Courier New" w:cs="Courier New"/>
        </w:rPr>
      </w:pPr>
      <w:ins w:id="604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9288AAC" w14:textId="77777777" w:rsidR="00F37356" w:rsidRPr="00F37356" w:rsidRDefault="00461780" w:rsidP="00F37356">
      <w:pPr>
        <w:pStyle w:val="PlainText"/>
        <w:rPr>
          <w:del w:id="6044" w:author="Author" w:date="2020-02-14T18:23:00Z"/>
          <w:rFonts w:ascii="Courier New" w:hAnsi="Courier New" w:cs="Courier New"/>
        </w:rPr>
      </w:pPr>
      <w:ins w:id="604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Graduation from high school</w:t>
      </w:r>
      <w:del w:id="60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48EDC6" w14:textId="77777777" w:rsidR="00461780" w:rsidRPr="00461780" w:rsidRDefault="00461780" w:rsidP="00461780">
      <w:pPr>
        <w:pStyle w:val="PlainText"/>
        <w:rPr>
          <w:ins w:id="6047" w:author="Author" w:date="2020-02-14T18:23:00Z"/>
          <w:rFonts w:ascii="Courier New" w:hAnsi="Courier New" w:cs="Courier New"/>
        </w:rPr>
      </w:pPr>
    </w:p>
    <w:p w14:paraId="335CCD30" w14:textId="77777777" w:rsidR="00F37356" w:rsidRPr="00F37356" w:rsidRDefault="00461780" w:rsidP="00F37356">
      <w:pPr>
        <w:pStyle w:val="PlainText"/>
        <w:rPr>
          <w:del w:id="6048" w:author="Author" w:date="2020-02-14T18:23:00Z"/>
          <w:rFonts w:ascii="Courier New" w:hAnsi="Courier New" w:cs="Courier New"/>
        </w:rPr>
      </w:pPr>
      <w:ins w:id="60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GED or other equivalent</w:t>
      </w:r>
      <w:del w:id="60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D6A7AF" w14:textId="0A388913" w:rsidR="00461780" w:rsidRPr="00461780" w:rsidRDefault="00F37356" w:rsidP="00461780">
      <w:pPr>
        <w:pStyle w:val="PlainText"/>
        <w:rPr>
          <w:ins w:id="6051" w:author="Author" w:date="2020-02-14T18:23:00Z"/>
          <w:rFonts w:ascii="Courier New" w:hAnsi="Courier New" w:cs="Courier New"/>
        </w:rPr>
      </w:pPr>
      <w:del w:id="60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5EBCDD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5EF6130" w14:textId="77777777" w:rsidR="00F37356" w:rsidRPr="00F37356" w:rsidRDefault="00461780" w:rsidP="00F37356">
      <w:pPr>
        <w:pStyle w:val="PlainText"/>
        <w:rPr>
          <w:del w:id="605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PEHGCOMP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What was the highest grade of regular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824 - 825</w:t>
      </w:r>
      <w:del w:id="60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244DF89" w14:textId="77777777" w:rsidR="00461780" w:rsidRPr="00461780" w:rsidRDefault="00461780" w:rsidP="00461780">
      <w:pPr>
        <w:pStyle w:val="PlainText"/>
        <w:rPr>
          <w:ins w:id="6055" w:author="Author" w:date="2020-02-14T18:23:00Z"/>
          <w:rFonts w:ascii="Courier New" w:hAnsi="Courier New" w:cs="Courier New"/>
        </w:rPr>
      </w:pPr>
    </w:p>
    <w:p w14:paraId="3B704C9F" w14:textId="77777777" w:rsidR="00F37356" w:rsidRPr="00F37356" w:rsidRDefault="00461780" w:rsidP="00F37356">
      <w:pPr>
        <w:pStyle w:val="PlainText"/>
        <w:rPr>
          <w:del w:id="6056" w:author="Author" w:date="2020-02-14T18:23:00Z"/>
          <w:rFonts w:ascii="Courier New" w:hAnsi="Courier New" w:cs="Courier New"/>
        </w:rPr>
      </w:pPr>
      <w:ins w:id="605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school...completed before receiving...'s</w:t>
      </w:r>
      <w:del w:id="60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408595" w14:textId="77777777" w:rsidR="00461780" w:rsidRPr="00461780" w:rsidRDefault="00461780" w:rsidP="00461780">
      <w:pPr>
        <w:pStyle w:val="PlainText"/>
        <w:rPr>
          <w:ins w:id="6059" w:author="Author" w:date="2020-02-14T18:23:00Z"/>
          <w:rFonts w:ascii="Courier New" w:hAnsi="Courier New" w:cs="Courier New"/>
        </w:rPr>
      </w:pPr>
    </w:p>
    <w:p w14:paraId="5E3855F6" w14:textId="77777777" w:rsidR="00F37356" w:rsidRPr="00F37356" w:rsidRDefault="00461780" w:rsidP="00F37356">
      <w:pPr>
        <w:pStyle w:val="PlainText"/>
        <w:rPr>
          <w:del w:id="6060" w:author="Author" w:date="2020-02-14T18:23:00Z"/>
          <w:rFonts w:ascii="Courier New" w:hAnsi="Courier New" w:cs="Courier New"/>
        </w:rPr>
      </w:pPr>
      <w:ins w:id="60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GED? </w:t>
      </w:r>
      <w:del w:id="60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46B548" w14:textId="77777777" w:rsidR="00F37356" w:rsidRPr="00F37356" w:rsidRDefault="00F37356" w:rsidP="00F37356">
      <w:pPr>
        <w:pStyle w:val="PlainText"/>
        <w:rPr>
          <w:del w:id="6063" w:author="Author" w:date="2020-02-14T18:23:00Z"/>
          <w:rFonts w:ascii="Courier New" w:hAnsi="Courier New" w:cs="Courier New"/>
        </w:rPr>
      </w:pPr>
      <w:del w:id="60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514D71" w14:textId="77777777" w:rsidR="00461780" w:rsidRPr="00461780" w:rsidRDefault="00461780" w:rsidP="00461780">
      <w:pPr>
        <w:pStyle w:val="PlainText"/>
        <w:rPr>
          <w:ins w:id="6065" w:author="Author" w:date="2020-02-14T18:23:00Z"/>
          <w:rFonts w:ascii="Courier New" w:hAnsi="Courier New" w:cs="Courier New"/>
        </w:rPr>
      </w:pPr>
    </w:p>
    <w:p w14:paraId="3714B740" w14:textId="77777777" w:rsidR="00461780" w:rsidRPr="00461780" w:rsidRDefault="00461780" w:rsidP="00461780">
      <w:pPr>
        <w:pStyle w:val="PlainText"/>
        <w:rPr>
          <w:ins w:id="6066" w:author="Author" w:date="2020-02-14T18:23:00Z"/>
          <w:rFonts w:ascii="Courier New" w:hAnsi="Courier New" w:cs="Courier New"/>
        </w:rPr>
      </w:pPr>
    </w:p>
    <w:p w14:paraId="5DA548BF" w14:textId="77777777" w:rsidR="00F37356" w:rsidRPr="00F37356" w:rsidRDefault="00461780" w:rsidP="00F37356">
      <w:pPr>
        <w:pStyle w:val="PlainText"/>
        <w:rPr>
          <w:del w:id="6067" w:author="Author" w:date="2020-02-14T18:23:00Z"/>
          <w:rFonts w:ascii="Courier New" w:hAnsi="Courier New" w:cs="Courier New"/>
        </w:rPr>
      </w:pPr>
      <w:ins w:id="606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 = PEDIPGED = 2</w:t>
      </w:r>
      <w:del w:id="606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E4AD11" w14:textId="77777777" w:rsidR="00F37356" w:rsidRPr="00F37356" w:rsidRDefault="00F37356" w:rsidP="00F37356">
      <w:pPr>
        <w:pStyle w:val="PlainText"/>
        <w:rPr>
          <w:del w:id="6070" w:author="Author" w:date="2020-02-14T18:23:00Z"/>
          <w:rFonts w:ascii="Courier New" w:hAnsi="Courier New" w:cs="Courier New"/>
        </w:rPr>
      </w:pPr>
      <w:del w:id="60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C6EBDE" w14:textId="77777777" w:rsidR="00461780" w:rsidRPr="00461780" w:rsidRDefault="00461780" w:rsidP="00461780">
      <w:pPr>
        <w:pStyle w:val="PlainText"/>
        <w:rPr>
          <w:ins w:id="6072" w:author="Author" w:date="2020-02-14T18:23:00Z"/>
          <w:rFonts w:ascii="Courier New" w:hAnsi="Courier New" w:cs="Courier New"/>
        </w:rPr>
      </w:pPr>
    </w:p>
    <w:p w14:paraId="5A53606A" w14:textId="77777777" w:rsidR="00461780" w:rsidRPr="00461780" w:rsidRDefault="00461780" w:rsidP="00461780">
      <w:pPr>
        <w:pStyle w:val="PlainText"/>
        <w:rPr>
          <w:ins w:id="6073" w:author="Author" w:date="2020-02-14T18:23:00Z"/>
          <w:rFonts w:ascii="Courier New" w:hAnsi="Courier New" w:cs="Courier New"/>
        </w:rPr>
      </w:pPr>
    </w:p>
    <w:p w14:paraId="67D02B4E" w14:textId="77777777" w:rsidR="00F37356" w:rsidRPr="00F37356" w:rsidRDefault="00461780" w:rsidP="00F37356">
      <w:pPr>
        <w:pStyle w:val="PlainText"/>
        <w:rPr>
          <w:del w:id="6074" w:author="Author" w:date="2020-02-14T18:23:00Z"/>
          <w:rFonts w:ascii="Courier New" w:hAnsi="Courier New" w:cs="Courier New"/>
        </w:rPr>
      </w:pPr>
      <w:ins w:id="60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r w:rsidRPr="00461780">
        <w:rPr>
          <w:rFonts w:ascii="Courier New" w:hAnsi="Courier New" w:cs="Courier New"/>
        </w:rPr>
        <w:tab/>
      </w:r>
      <w:del w:id="60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1A5023" w14:textId="77777777" w:rsidR="00F37356" w:rsidRPr="00F37356" w:rsidRDefault="00F37356" w:rsidP="00F37356">
      <w:pPr>
        <w:pStyle w:val="PlainText"/>
        <w:rPr>
          <w:del w:id="6077" w:author="Author" w:date="2020-02-14T18:23:00Z"/>
          <w:rFonts w:ascii="Courier New" w:hAnsi="Courier New" w:cs="Courier New"/>
        </w:rPr>
      </w:pPr>
      <w:del w:id="60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A6A843" w14:textId="77777777" w:rsidR="00461780" w:rsidRPr="00461780" w:rsidRDefault="00461780" w:rsidP="00461780">
      <w:pPr>
        <w:pStyle w:val="PlainText"/>
        <w:rPr>
          <w:ins w:id="6079" w:author="Author" w:date="2020-02-14T18:23:00Z"/>
          <w:rFonts w:ascii="Courier New" w:hAnsi="Courier New" w:cs="Courier New"/>
        </w:rPr>
      </w:pPr>
    </w:p>
    <w:p w14:paraId="5391DF71" w14:textId="77777777" w:rsidR="00461780" w:rsidRPr="00461780" w:rsidRDefault="00461780" w:rsidP="00461780">
      <w:pPr>
        <w:pStyle w:val="PlainText"/>
        <w:rPr>
          <w:ins w:id="6080" w:author="Author" w:date="2020-02-14T18:23:00Z"/>
          <w:rFonts w:ascii="Courier New" w:hAnsi="Courier New" w:cs="Courier New"/>
        </w:rPr>
      </w:pPr>
    </w:p>
    <w:p w14:paraId="648131C5" w14:textId="77777777" w:rsidR="00F37356" w:rsidRPr="00F37356" w:rsidRDefault="00461780" w:rsidP="00F37356">
      <w:pPr>
        <w:pStyle w:val="PlainText"/>
        <w:rPr>
          <w:del w:id="6081" w:author="Author" w:date="2020-02-14T18:23:00Z"/>
          <w:rFonts w:ascii="Courier New" w:hAnsi="Courier New" w:cs="Courier New"/>
        </w:rPr>
      </w:pPr>
      <w:ins w:id="608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1 </w:t>
      </w:r>
      <w:r w:rsidRPr="00461780">
        <w:rPr>
          <w:rFonts w:ascii="Courier New" w:hAnsi="Courier New" w:cs="Courier New"/>
        </w:rPr>
        <w:tab/>
        <w:t>Less than 1st grade</w:t>
      </w:r>
      <w:del w:id="60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E35C85F" w14:textId="77777777" w:rsidR="00461780" w:rsidRPr="00461780" w:rsidRDefault="00461780" w:rsidP="00461780">
      <w:pPr>
        <w:pStyle w:val="PlainText"/>
        <w:rPr>
          <w:ins w:id="6084" w:author="Author" w:date="2020-02-14T18:23:00Z"/>
          <w:rFonts w:ascii="Courier New" w:hAnsi="Courier New" w:cs="Courier New"/>
        </w:rPr>
      </w:pPr>
    </w:p>
    <w:p w14:paraId="4B5F315A" w14:textId="77777777" w:rsidR="00F37356" w:rsidRPr="00F37356" w:rsidRDefault="00461780" w:rsidP="00F37356">
      <w:pPr>
        <w:pStyle w:val="PlainText"/>
        <w:rPr>
          <w:del w:id="6085" w:author="Author" w:date="2020-02-14T18:23:00Z"/>
          <w:rFonts w:ascii="Courier New" w:hAnsi="Courier New" w:cs="Courier New"/>
        </w:rPr>
      </w:pPr>
      <w:ins w:id="608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 </w:t>
      </w:r>
      <w:r w:rsidRPr="00461780">
        <w:rPr>
          <w:rFonts w:ascii="Courier New" w:hAnsi="Courier New" w:cs="Courier New"/>
        </w:rPr>
        <w:tab/>
        <w:t>1st, 2nd, 3rd, or 4th grade</w:t>
      </w:r>
      <w:del w:id="60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54A195" w14:textId="77777777" w:rsidR="00461780" w:rsidRPr="00461780" w:rsidRDefault="00461780" w:rsidP="00461780">
      <w:pPr>
        <w:pStyle w:val="PlainText"/>
        <w:rPr>
          <w:ins w:id="6088" w:author="Author" w:date="2020-02-14T18:23:00Z"/>
          <w:rFonts w:ascii="Courier New" w:hAnsi="Courier New" w:cs="Courier New"/>
        </w:rPr>
      </w:pPr>
    </w:p>
    <w:p w14:paraId="1DF51AEC" w14:textId="77777777" w:rsidR="00F37356" w:rsidRPr="00F37356" w:rsidRDefault="00461780" w:rsidP="00F37356">
      <w:pPr>
        <w:pStyle w:val="PlainText"/>
        <w:rPr>
          <w:del w:id="6089" w:author="Author" w:date="2020-02-14T18:23:00Z"/>
          <w:rFonts w:ascii="Courier New" w:hAnsi="Courier New" w:cs="Courier New"/>
        </w:rPr>
      </w:pPr>
      <w:ins w:id="609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3 </w:t>
      </w:r>
      <w:r w:rsidRPr="00461780">
        <w:rPr>
          <w:rFonts w:ascii="Courier New" w:hAnsi="Courier New" w:cs="Courier New"/>
        </w:rPr>
        <w:tab/>
        <w:t>5th or 6th grade</w:t>
      </w:r>
      <w:del w:id="60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C78608" w14:textId="77777777" w:rsidR="00461780" w:rsidRPr="00461780" w:rsidRDefault="00461780" w:rsidP="00461780">
      <w:pPr>
        <w:pStyle w:val="PlainText"/>
        <w:rPr>
          <w:ins w:id="6092" w:author="Author" w:date="2020-02-14T18:23:00Z"/>
          <w:rFonts w:ascii="Courier New" w:hAnsi="Courier New" w:cs="Courier New"/>
        </w:rPr>
      </w:pPr>
    </w:p>
    <w:p w14:paraId="5F167F50" w14:textId="77777777" w:rsidR="00F37356" w:rsidRPr="00F37356" w:rsidRDefault="00461780" w:rsidP="00F37356">
      <w:pPr>
        <w:pStyle w:val="PlainText"/>
        <w:rPr>
          <w:del w:id="6093" w:author="Author" w:date="2020-02-14T18:23:00Z"/>
          <w:rFonts w:ascii="Courier New" w:hAnsi="Courier New" w:cs="Courier New"/>
        </w:rPr>
      </w:pPr>
      <w:ins w:id="609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4 </w:t>
      </w:r>
      <w:r w:rsidRPr="00461780">
        <w:rPr>
          <w:rFonts w:ascii="Courier New" w:hAnsi="Courier New" w:cs="Courier New"/>
        </w:rPr>
        <w:tab/>
        <w:t>7th or 8th grade</w:t>
      </w:r>
      <w:del w:id="60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6D9D87" w14:textId="77777777" w:rsidR="00461780" w:rsidRPr="00461780" w:rsidRDefault="00461780" w:rsidP="00461780">
      <w:pPr>
        <w:pStyle w:val="PlainText"/>
        <w:rPr>
          <w:ins w:id="6096" w:author="Author" w:date="2020-02-14T18:23:00Z"/>
          <w:rFonts w:ascii="Courier New" w:hAnsi="Courier New" w:cs="Courier New"/>
        </w:rPr>
      </w:pPr>
    </w:p>
    <w:p w14:paraId="7D1F0703" w14:textId="77777777" w:rsidR="00F37356" w:rsidRPr="00F37356" w:rsidRDefault="00461780" w:rsidP="00F37356">
      <w:pPr>
        <w:pStyle w:val="PlainText"/>
        <w:rPr>
          <w:del w:id="6097" w:author="Author" w:date="2020-02-14T18:23:00Z"/>
          <w:rFonts w:ascii="Courier New" w:hAnsi="Courier New" w:cs="Courier New"/>
        </w:rPr>
      </w:pPr>
      <w:ins w:id="609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5 </w:t>
      </w:r>
      <w:r w:rsidRPr="00461780">
        <w:rPr>
          <w:rFonts w:ascii="Courier New" w:hAnsi="Courier New" w:cs="Courier New"/>
        </w:rPr>
        <w:tab/>
        <w:t>9th grade</w:t>
      </w:r>
      <w:del w:id="60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40F580" w14:textId="2A5CEDF6" w:rsidR="00461780" w:rsidRPr="00461780" w:rsidRDefault="00F37356" w:rsidP="00461780">
      <w:pPr>
        <w:pStyle w:val="PlainText"/>
        <w:rPr>
          <w:ins w:id="6100" w:author="Author" w:date="2020-02-14T18:23:00Z"/>
          <w:rFonts w:ascii="Courier New" w:hAnsi="Courier New" w:cs="Courier New"/>
        </w:rPr>
      </w:pPr>
      <w:del w:id="610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</w:delText>
        </w:r>
      </w:del>
    </w:p>
    <w:p w14:paraId="4A21B130" w14:textId="77777777" w:rsidR="00F37356" w:rsidRPr="00F37356" w:rsidRDefault="00461780" w:rsidP="00F37356">
      <w:pPr>
        <w:pStyle w:val="PlainText"/>
        <w:rPr>
          <w:del w:id="6102" w:author="Author" w:date="2020-02-14T18:23:00Z"/>
          <w:rFonts w:ascii="Courier New" w:hAnsi="Courier New" w:cs="Courier New"/>
        </w:rPr>
      </w:pPr>
      <w:ins w:id="610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6 </w:t>
      </w:r>
      <w:r w:rsidRPr="00461780">
        <w:rPr>
          <w:rFonts w:ascii="Courier New" w:hAnsi="Courier New" w:cs="Courier New"/>
        </w:rPr>
        <w:tab/>
        <w:t>10th grade</w:t>
      </w:r>
      <w:r w:rsidRPr="00461780">
        <w:rPr>
          <w:rFonts w:ascii="Courier New" w:hAnsi="Courier New" w:cs="Courier New"/>
        </w:rPr>
        <w:tab/>
      </w:r>
      <w:del w:id="61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516DE7C" w14:textId="77777777" w:rsidR="00461780" w:rsidRPr="00461780" w:rsidRDefault="00461780" w:rsidP="00461780">
      <w:pPr>
        <w:pStyle w:val="PlainText"/>
        <w:rPr>
          <w:ins w:id="6105" w:author="Author" w:date="2020-02-14T18:23:00Z"/>
          <w:rFonts w:ascii="Courier New" w:hAnsi="Courier New" w:cs="Courier New"/>
        </w:rPr>
      </w:pPr>
    </w:p>
    <w:p w14:paraId="09974878" w14:textId="77777777" w:rsidR="00F37356" w:rsidRPr="00F37356" w:rsidRDefault="00461780" w:rsidP="00F37356">
      <w:pPr>
        <w:pStyle w:val="PlainText"/>
        <w:rPr>
          <w:del w:id="6106" w:author="Author" w:date="2020-02-14T18:23:00Z"/>
          <w:rFonts w:ascii="Courier New" w:hAnsi="Courier New" w:cs="Courier New"/>
        </w:rPr>
      </w:pPr>
      <w:ins w:id="61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7 </w:t>
      </w:r>
      <w:r w:rsidRPr="00461780">
        <w:rPr>
          <w:rFonts w:ascii="Courier New" w:hAnsi="Courier New" w:cs="Courier New"/>
        </w:rPr>
        <w:tab/>
        <w:t>11th grade</w:t>
      </w:r>
      <w:del w:id="61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61EA40" w14:textId="77777777" w:rsidR="00461780" w:rsidRPr="00461780" w:rsidRDefault="00461780" w:rsidP="00461780">
      <w:pPr>
        <w:pStyle w:val="PlainText"/>
        <w:rPr>
          <w:ins w:id="6109" w:author="Author" w:date="2020-02-14T18:23:00Z"/>
          <w:rFonts w:ascii="Courier New" w:hAnsi="Courier New" w:cs="Courier New"/>
        </w:rPr>
      </w:pPr>
    </w:p>
    <w:p w14:paraId="0BC3E8C2" w14:textId="77777777" w:rsidR="00F37356" w:rsidRPr="00F37356" w:rsidRDefault="00461780" w:rsidP="00F37356">
      <w:pPr>
        <w:pStyle w:val="PlainText"/>
        <w:rPr>
          <w:del w:id="6110" w:author="Author" w:date="2020-02-14T18:23:00Z"/>
          <w:rFonts w:ascii="Courier New" w:hAnsi="Courier New" w:cs="Courier New"/>
        </w:rPr>
      </w:pPr>
      <w:ins w:id="61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8 </w:t>
      </w:r>
      <w:r w:rsidRPr="00461780">
        <w:rPr>
          <w:rFonts w:ascii="Courier New" w:hAnsi="Courier New" w:cs="Courier New"/>
        </w:rPr>
        <w:tab/>
        <w:t>12th grade (no diploma)</w:t>
      </w:r>
      <w:del w:id="61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6483BA" w14:textId="75C500B0" w:rsidR="00461780" w:rsidRPr="00461780" w:rsidRDefault="00F37356" w:rsidP="00461780">
      <w:pPr>
        <w:pStyle w:val="PlainText"/>
        <w:rPr>
          <w:ins w:id="6113" w:author="Author" w:date="2020-02-14T18:23:00Z"/>
          <w:rFonts w:ascii="Courier New" w:hAnsi="Courier New" w:cs="Courier New"/>
        </w:rPr>
      </w:pPr>
      <w:del w:id="61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1E2E5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B85235" w14:textId="77777777" w:rsidR="00F37356" w:rsidRPr="00F37356" w:rsidRDefault="00461780" w:rsidP="00F37356">
      <w:pPr>
        <w:pStyle w:val="PlainText"/>
        <w:rPr>
          <w:del w:id="611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PECYC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How many years of college credit has...completed?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826 - 827</w:t>
      </w:r>
      <w:del w:id="61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366EE1" w14:textId="77777777" w:rsidR="00F37356" w:rsidRPr="00F37356" w:rsidRDefault="00F37356" w:rsidP="00F37356">
      <w:pPr>
        <w:pStyle w:val="PlainText"/>
        <w:rPr>
          <w:del w:id="6117" w:author="Author" w:date="2020-02-14T18:23:00Z"/>
          <w:rFonts w:ascii="Courier New" w:hAnsi="Courier New" w:cs="Courier New"/>
        </w:rPr>
      </w:pPr>
      <w:del w:id="61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E3B8A9" w14:textId="77777777" w:rsidR="00461780" w:rsidRPr="00461780" w:rsidRDefault="00461780" w:rsidP="00461780">
      <w:pPr>
        <w:pStyle w:val="PlainText"/>
        <w:rPr>
          <w:ins w:id="6119" w:author="Author" w:date="2020-02-14T18:23:00Z"/>
          <w:rFonts w:ascii="Courier New" w:hAnsi="Courier New" w:cs="Courier New"/>
        </w:rPr>
      </w:pPr>
    </w:p>
    <w:p w14:paraId="2A300011" w14:textId="77777777" w:rsidR="00461780" w:rsidRPr="00461780" w:rsidRDefault="00461780" w:rsidP="00461780">
      <w:pPr>
        <w:pStyle w:val="PlainText"/>
        <w:rPr>
          <w:ins w:id="6120" w:author="Author" w:date="2020-02-14T18:23:00Z"/>
          <w:rFonts w:ascii="Courier New" w:hAnsi="Courier New" w:cs="Courier New"/>
        </w:rPr>
      </w:pPr>
    </w:p>
    <w:p w14:paraId="3E488D59" w14:textId="77777777" w:rsidR="00F37356" w:rsidRPr="00F37356" w:rsidRDefault="00461780" w:rsidP="00F37356">
      <w:pPr>
        <w:pStyle w:val="PlainText"/>
        <w:rPr>
          <w:del w:id="6121" w:author="Author" w:date="2020-02-14T18:23:00Z"/>
          <w:rFonts w:ascii="Courier New" w:hAnsi="Courier New" w:cs="Courier New"/>
        </w:rPr>
      </w:pPr>
      <w:ins w:id="61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PEEDUCA =40-42</w:t>
      </w:r>
      <w:del w:id="61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63607C" w14:textId="77777777" w:rsidR="00F37356" w:rsidRPr="00F37356" w:rsidRDefault="00F37356" w:rsidP="00F37356">
      <w:pPr>
        <w:pStyle w:val="PlainText"/>
        <w:rPr>
          <w:del w:id="6124" w:author="Author" w:date="2020-02-14T18:23:00Z"/>
          <w:rFonts w:ascii="Courier New" w:hAnsi="Courier New" w:cs="Courier New"/>
        </w:rPr>
      </w:pPr>
      <w:del w:id="61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7F4965" w14:textId="77777777" w:rsidR="00461780" w:rsidRPr="00461780" w:rsidRDefault="00461780" w:rsidP="00461780">
      <w:pPr>
        <w:pStyle w:val="PlainText"/>
        <w:rPr>
          <w:ins w:id="6126" w:author="Author" w:date="2020-02-14T18:23:00Z"/>
          <w:rFonts w:ascii="Courier New" w:hAnsi="Courier New" w:cs="Courier New"/>
        </w:rPr>
      </w:pPr>
    </w:p>
    <w:p w14:paraId="442F6A87" w14:textId="77777777" w:rsidR="00461780" w:rsidRPr="00461780" w:rsidRDefault="00461780" w:rsidP="00461780">
      <w:pPr>
        <w:pStyle w:val="PlainText"/>
        <w:rPr>
          <w:ins w:id="6127" w:author="Author" w:date="2020-02-14T18:23:00Z"/>
          <w:rFonts w:ascii="Courier New" w:hAnsi="Courier New" w:cs="Courier New"/>
        </w:rPr>
      </w:pPr>
    </w:p>
    <w:p w14:paraId="7F791DA8" w14:textId="77777777" w:rsidR="00F37356" w:rsidRPr="00F37356" w:rsidRDefault="00461780" w:rsidP="00F37356">
      <w:pPr>
        <w:pStyle w:val="PlainText"/>
        <w:rPr>
          <w:del w:id="6128" w:author="Author" w:date="2020-02-14T18:23:00Z"/>
          <w:rFonts w:ascii="Courier New" w:hAnsi="Courier New" w:cs="Courier New"/>
        </w:rPr>
      </w:pPr>
      <w:ins w:id="612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1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73A11A" w14:textId="77777777" w:rsidR="00F37356" w:rsidRPr="00F37356" w:rsidRDefault="00F37356" w:rsidP="00F37356">
      <w:pPr>
        <w:pStyle w:val="PlainText"/>
        <w:rPr>
          <w:del w:id="6131" w:author="Author" w:date="2020-02-14T18:23:00Z"/>
          <w:rFonts w:ascii="Courier New" w:hAnsi="Courier New" w:cs="Courier New"/>
        </w:rPr>
      </w:pPr>
      <w:del w:id="61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1697C7" w14:textId="77777777" w:rsidR="00461780" w:rsidRPr="00461780" w:rsidRDefault="00461780" w:rsidP="00461780">
      <w:pPr>
        <w:pStyle w:val="PlainText"/>
        <w:rPr>
          <w:ins w:id="6133" w:author="Author" w:date="2020-02-14T18:23:00Z"/>
          <w:rFonts w:ascii="Courier New" w:hAnsi="Courier New" w:cs="Courier New"/>
        </w:rPr>
      </w:pPr>
    </w:p>
    <w:p w14:paraId="7FC9AC38" w14:textId="77777777" w:rsidR="00461780" w:rsidRPr="00461780" w:rsidRDefault="00461780" w:rsidP="00461780">
      <w:pPr>
        <w:pStyle w:val="PlainText"/>
        <w:rPr>
          <w:ins w:id="6134" w:author="Author" w:date="2020-02-14T18:23:00Z"/>
          <w:rFonts w:ascii="Courier New" w:hAnsi="Courier New" w:cs="Courier New"/>
        </w:rPr>
      </w:pPr>
    </w:p>
    <w:p w14:paraId="42F86066" w14:textId="77777777" w:rsidR="00F37356" w:rsidRPr="00F37356" w:rsidRDefault="00461780" w:rsidP="00F37356">
      <w:pPr>
        <w:pStyle w:val="PlainText"/>
        <w:rPr>
          <w:del w:id="6135" w:author="Author" w:date="2020-02-14T18:23:00Z"/>
          <w:rFonts w:ascii="Courier New" w:hAnsi="Courier New" w:cs="Courier New"/>
        </w:rPr>
      </w:pPr>
      <w:ins w:id="61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Less than 1 year (includes 0 years completed)</w:t>
      </w:r>
      <w:del w:id="61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E0D501" w14:textId="77777777" w:rsidR="00461780" w:rsidRPr="00461780" w:rsidRDefault="00461780" w:rsidP="00461780">
      <w:pPr>
        <w:pStyle w:val="PlainText"/>
        <w:rPr>
          <w:ins w:id="6138" w:author="Author" w:date="2020-02-14T18:23:00Z"/>
          <w:rFonts w:ascii="Courier New" w:hAnsi="Courier New" w:cs="Courier New"/>
        </w:rPr>
      </w:pPr>
    </w:p>
    <w:p w14:paraId="4D970FDB" w14:textId="77777777" w:rsidR="00F37356" w:rsidRPr="00F37356" w:rsidRDefault="00461780" w:rsidP="00F37356">
      <w:pPr>
        <w:pStyle w:val="PlainText"/>
        <w:rPr>
          <w:del w:id="6139" w:author="Author" w:date="2020-02-14T18:23:00Z"/>
          <w:rFonts w:ascii="Courier New" w:hAnsi="Courier New" w:cs="Courier New"/>
        </w:rPr>
      </w:pPr>
      <w:ins w:id="61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The first or Freshman year</w:t>
      </w:r>
      <w:del w:id="61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588086" w14:textId="77777777" w:rsidR="00461780" w:rsidRPr="00461780" w:rsidRDefault="00461780" w:rsidP="00461780">
      <w:pPr>
        <w:pStyle w:val="PlainText"/>
        <w:rPr>
          <w:ins w:id="6142" w:author="Author" w:date="2020-02-14T18:23:00Z"/>
          <w:rFonts w:ascii="Courier New" w:hAnsi="Courier New" w:cs="Courier New"/>
        </w:rPr>
      </w:pPr>
    </w:p>
    <w:p w14:paraId="3748267E" w14:textId="77777777" w:rsidR="00F37356" w:rsidRPr="00F37356" w:rsidRDefault="00461780" w:rsidP="00F37356">
      <w:pPr>
        <w:pStyle w:val="PlainText"/>
        <w:rPr>
          <w:del w:id="6143" w:author="Author" w:date="2020-02-14T18:23:00Z"/>
          <w:rFonts w:ascii="Courier New" w:hAnsi="Courier New" w:cs="Courier New"/>
        </w:rPr>
      </w:pPr>
      <w:ins w:id="614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The second or Sophomore year</w:t>
      </w:r>
      <w:r w:rsidRPr="00461780">
        <w:rPr>
          <w:rFonts w:ascii="Courier New" w:hAnsi="Courier New" w:cs="Courier New"/>
        </w:rPr>
        <w:tab/>
      </w:r>
      <w:del w:id="61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476395" w14:textId="77777777" w:rsidR="00461780" w:rsidRPr="00461780" w:rsidRDefault="00461780" w:rsidP="00461780">
      <w:pPr>
        <w:pStyle w:val="PlainText"/>
        <w:rPr>
          <w:ins w:id="6146" w:author="Author" w:date="2020-02-14T18:23:00Z"/>
          <w:rFonts w:ascii="Courier New" w:hAnsi="Courier New" w:cs="Courier New"/>
        </w:rPr>
      </w:pPr>
    </w:p>
    <w:p w14:paraId="65F972C2" w14:textId="77777777" w:rsidR="00F37356" w:rsidRPr="00F37356" w:rsidRDefault="00461780" w:rsidP="00F37356">
      <w:pPr>
        <w:pStyle w:val="PlainText"/>
        <w:rPr>
          <w:del w:id="6147" w:author="Author" w:date="2020-02-14T18:23:00Z"/>
          <w:rFonts w:ascii="Courier New" w:hAnsi="Courier New" w:cs="Courier New"/>
        </w:rPr>
      </w:pPr>
      <w:ins w:id="61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The third or Junior year</w:t>
      </w:r>
      <w:del w:id="61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C408DE" w14:textId="77777777" w:rsidR="00461780" w:rsidRPr="00461780" w:rsidRDefault="00461780" w:rsidP="00461780">
      <w:pPr>
        <w:pStyle w:val="PlainText"/>
        <w:rPr>
          <w:ins w:id="6150" w:author="Author" w:date="2020-02-14T18:23:00Z"/>
          <w:rFonts w:ascii="Courier New" w:hAnsi="Courier New" w:cs="Courier New"/>
        </w:rPr>
      </w:pPr>
    </w:p>
    <w:p w14:paraId="2DB46527" w14:textId="77777777" w:rsidR="00F37356" w:rsidRPr="00F37356" w:rsidRDefault="00461780" w:rsidP="00F37356">
      <w:pPr>
        <w:pStyle w:val="PlainText"/>
        <w:rPr>
          <w:del w:id="6151" w:author="Author" w:date="2020-02-14T18:23:00Z"/>
          <w:rFonts w:ascii="Courier New" w:hAnsi="Courier New" w:cs="Courier New"/>
        </w:rPr>
      </w:pPr>
      <w:ins w:id="61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Four or more years</w:t>
      </w:r>
      <w:del w:id="61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C99597D" w14:textId="77777777" w:rsidR="00F37356" w:rsidRPr="00F37356" w:rsidRDefault="00F37356" w:rsidP="00F37356">
      <w:pPr>
        <w:pStyle w:val="PlainText"/>
        <w:rPr>
          <w:del w:id="6154" w:author="Author" w:date="2020-02-14T18:23:00Z"/>
          <w:rFonts w:ascii="Courier New" w:hAnsi="Courier New" w:cs="Courier New"/>
        </w:rPr>
      </w:pPr>
      <w:del w:id="61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0B05D3" w14:textId="77777777" w:rsidR="00F37356" w:rsidRPr="00F37356" w:rsidRDefault="00F37356" w:rsidP="00F37356">
      <w:pPr>
        <w:pStyle w:val="PlainText"/>
        <w:rPr>
          <w:del w:id="6156" w:author="Author" w:date="2020-02-14T18:23:00Z"/>
          <w:rFonts w:ascii="Courier New" w:hAnsi="Courier New" w:cs="Courier New"/>
        </w:rPr>
      </w:pPr>
      <w:del w:id="615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14952044" w14:textId="1BEB3B68" w:rsidR="00461780" w:rsidRPr="00461780" w:rsidRDefault="00F37356" w:rsidP="00461780">
      <w:pPr>
        <w:pStyle w:val="PlainText"/>
        <w:rPr>
          <w:ins w:id="6158" w:author="Author" w:date="2020-02-14T18:23:00Z"/>
          <w:rFonts w:ascii="Courier New" w:hAnsi="Courier New" w:cs="Courier New"/>
        </w:rPr>
      </w:pPr>
      <w:del w:id="61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038EA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16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A52D0C3" w14:textId="77777777" w:rsidR="00F37356" w:rsidRPr="00F37356" w:rsidRDefault="00461780" w:rsidP="00F37356">
      <w:pPr>
        <w:pStyle w:val="PlainText"/>
        <w:rPr>
          <w:del w:id="61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PADDING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828 - 833</w:t>
      </w:r>
      <w:del w:id="61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851846" w14:textId="461F835C" w:rsidR="00461780" w:rsidRPr="00461780" w:rsidRDefault="00F37356" w:rsidP="00461780">
      <w:pPr>
        <w:pStyle w:val="PlainText"/>
        <w:rPr>
          <w:ins w:id="6163" w:author="Author" w:date="2020-02-14T18:23:00Z"/>
          <w:rFonts w:ascii="Courier New" w:hAnsi="Courier New" w:cs="Courier New"/>
        </w:rPr>
      </w:pPr>
      <w:del w:id="6164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3C0133A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16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1FF34F1" w14:textId="77777777" w:rsidR="00F37356" w:rsidRPr="00F37356" w:rsidRDefault="00461780" w:rsidP="00F37356">
      <w:pPr>
        <w:pStyle w:val="PlainText"/>
        <w:rPr>
          <w:del w:id="61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 xml:space="preserve">PXDIPGED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834 - 835</w:t>
      </w:r>
      <w:del w:id="61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5289CF7" w14:textId="769ED731" w:rsidR="00461780" w:rsidRPr="00461780" w:rsidRDefault="00F37356" w:rsidP="00461780">
      <w:pPr>
        <w:pStyle w:val="PlainText"/>
        <w:rPr>
          <w:ins w:id="6168" w:author="Author" w:date="2020-02-14T18:23:00Z"/>
          <w:rFonts w:ascii="Courier New" w:hAnsi="Courier New" w:cs="Courier New"/>
        </w:rPr>
      </w:pPr>
      <w:del w:id="61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1A61C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6B2643E" w14:textId="77777777" w:rsidR="00F37356" w:rsidRPr="00F37356" w:rsidRDefault="00461780" w:rsidP="00F37356">
      <w:pPr>
        <w:pStyle w:val="PlainText"/>
        <w:rPr>
          <w:del w:id="61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PXHGCOMP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2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836 - 837</w:t>
      </w:r>
      <w:del w:id="61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261C62" w14:textId="44BC78AA" w:rsidR="00461780" w:rsidRPr="00461780" w:rsidRDefault="00F37356" w:rsidP="00461780">
      <w:pPr>
        <w:pStyle w:val="PlainText"/>
        <w:rPr>
          <w:ins w:id="6172" w:author="Author" w:date="2020-02-14T18:23:00Z"/>
          <w:rFonts w:ascii="Courier New" w:hAnsi="Courier New" w:cs="Courier New"/>
        </w:rPr>
      </w:pPr>
      <w:del w:id="61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61BB69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D6DD8F1" w14:textId="77777777" w:rsidR="00F37356" w:rsidRPr="00F37356" w:rsidRDefault="00461780" w:rsidP="00F37356">
      <w:pPr>
        <w:pStyle w:val="PlainText"/>
        <w:rPr>
          <w:del w:id="61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PXCYC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838 - 839</w:t>
      </w:r>
      <w:del w:id="61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379FC9" w14:textId="4A285E75" w:rsidR="00461780" w:rsidRPr="00461780" w:rsidRDefault="00F37356" w:rsidP="00461780">
      <w:pPr>
        <w:pStyle w:val="PlainText"/>
        <w:rPr>
          <w:ins w:id="6176" w:author="Author" w:date="2020-02-14T18:23:00Z"/>
          <w:rFonts w:ascii="Courier New" w:hAnsi="Courier New" w:cs="Courier New"/>
        </w:rPr>
      </w:pPr>
      <w:del w:id="61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0F9A3F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9BC7E3B" w14:textId="77777777" w:rsidR="00F37356" w:rsidRPr="00F37356" w:rsidRDefault="00461780" w:rsidP="00F37356">
      <w:pPr>
        <w:pStyle w:val="PlainText"/>
        <w:rPr>
          <w:del w:id="61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PADDING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840 - 845</w:t>
      </w:r>
      <w:del w:id="61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13C1D9" w14:textId="1F435B1A" w:rsidR="00461780" w:rsidRPr="00461780" w:rsidRDefault="00F37356" w:rsidP="00461780">
      <w:pPr>
        <w:pStyle w:val="PlainText"/>
        <w:rPr>
          <w:ins w:id="6180" w:author="Author" w:date="2020-02-14T18:23:00Z"/>
          <w:rFonts w:ascii="Courier New" w:hAnsi="Courier New" w:cs="Courier New"/>
        </w:rPr>
      </w:pPr>
      <w:del w:id="61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00857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AA59F3" w14:textId="77777777" w:rsidR="00F37356" w:rsidRPr="00F37356" w:rsidRDefault="00461780" w:rsidP="00F37356">
      <w:pPr>
        <w:pStyle w:val="PlainText"/>
        <w:rPr>
          <w:del w:id="618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PWCMPWGT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</w:r>
      <w:ins w:id="61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Composited Final Weight.  Used to create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18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846 - 855</w:t>
      </w:r>
      <w:del w:id="61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0DD637" w14:textId="760ABABA" w:rsidR="00461780" w:rsidRPr="00461780" w:rsidRDefault="00461780" w:rsidP="00461780">
      <w:pPr>
        <w:pStyle w:val="PlainText"/>
        <w:rPr>
          <w:ins w:id="6186" w:author="Author" w:date="2020-02-14T18:23:00Z"/>
          <w:rFonts w:ascii="Courier New" w:hAnsi="Courier New" w:cs="Courier New"/>
        </w:rPr>
      </w:pPr>
    </w:p>
    <w:p w14:paraId="664973CD" w14:textId="77777777" w:rsidR="00F37356" w:rsidRPr="00F37356" w:rsidRDefault="00461780" w:rsidP="00F37356">
      <w:pPr>
        <w:pStyle w:val="PlainText"/>
        <w:rPr>
          <w:del w:id="6187" w:author="Author" w:date="2020-02-14T18:23:00Z"/>
          <w:rFonts w:ascii="Courier New" w:hAnsi="Courier New" w:cs="Courier New"/>
        </w:rPr>
      </w:pPr>
      <w:ins w:id="618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BLS's published labor force statistics (4 implied</w:t>
      </w:r>
      <w:del w:id="61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DFD298" w14:textId="77777777" w:rsidR="00461780" w:rsidRPr="00461780" w:rsidRDefault="00461780" w:rsidP="00461780">
      <w:pPr>
        <w:pStyle w:val="PlainText"/>
        <w:rPr>
          <w:ins w:id="6190" w:author="Author" w:date="2020-02-14T18:23:00Z"/>
          <w:rFonts w:ascii="Courier New" w:hAnsi="Courier New" w:cs="Courier New"/>
        </w:rPr>
      </w:pPr>
    </w:p>
    <w:p w14:paraId="2AEC65FA" w14:textId="77777777" w:rsidR="00F37356" w:rsidRPr="00F37356" w:rsidRDefault="00461780" w:rsidP="00F37356">
      <w:pPr>
        <w:pStyle w:val="PlainText"/>
        <w:rPr>
          <w:del w:id="6191" w:author="Author" w:date="2020-02-14T18:23:00Z"/>
          <w:rFonts w:ascii="Courier New" w:hAnsi="Courier New" w:cs="Courier New"/>
        </w:rPr>
      </w:pPr>
      <w:ins w:id="61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decimal places)</w:t>
      </w:r>
      <w:del w:id="61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10EDE1" w14:textId="77777777" w:rsidR="00F37356" w:rsidRPr="00F37356" w:rsidRDefault="00F37356" w:rsidP="00F37356">
      <w:pPr>
        <w:pStyle w:val="PlainText"/>
        <w:rPr>
          <w:del w:id="6194" w:author="Author" w:date="2020-02-14T18:23:00Z"/>
          <w:rFonts w:ascii="Courier New" w:hAnsi="Courier New" w:cs="Courier New"/>
        </w:rPr>
      </w:pPr>
      <w:del w:id="61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E9F1086" w14:textId="77777777" w:rsidR="00461780" w:rsidRPr="00461780" w:rsidRDefault="00461780" w:rsidP="00461780">
      <w:pPr>
        <w:pStyle w:val="PlainText"/>
        <w:rPr>
          <w:ins w:id="6196" w:author="Author" w:date="2020-02-14T18:23:00Z"/>
          <w:rFonts w:ascii="Courier New" w:hAnsi="Courier New" w:cs="Courier New"/>
        </w:rPr>
      </w:pPr>
    </w:p>
    <w:p w14:paraId="7749AF88" w14:textId="77777777" w:rsidR="00461780" w:rsidRPr="00461780" w:rsidRDefault="00461780" w:rsidP="00461780">
      <w:pPr>
        <w:pStyle w:val="PlainText"/>
        <w:rPr>
          <w:ins w:id="6197" w:author="Author" w:date="2020-02-14T18:23:00Z"/>
          <w:rFonts w:ascii="Courier New" w:hAnsi="Courier New" w:cs="Courier New"/>
        </w:rPr>
      </w:pPr>
    </w:p>
    <w:p w14:paraId="0682A436" w14:textId="77777777" w:rsidR="00F37356" w:rsidRPr="00F37356" w:rsidRDefault="00461780" w:rsidP="00F37356">
      <w:pPr>
        <w:pStyle w:val="PlainText"/>
        <w:rPr>
          <w:del w:id="6198" w:author="Author" w:date="2020-02-14T18:23:00Z"/>
          <w:rFonts w:ascii="Courier New" w:hAnsi="Courier New" w:cs="Courier New"/>
        </w:rPr>
      </w:pPr>
      <w:ins w:id="61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EDITED UNIVERSE: 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PRPERTYP = 2 AND </w:t>
      </w:r>
      <w:del w:id="62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DFDFDA" w14:textId="5CE26C6E" w:rsidR="00461780" w:rsidRPr="00461780" w:rsidRDefault="00F37356" w:rsidP="00461780">
      <w:pPr>
        <w:pStyle w:val="PlainText"/>
        <w:rPr>
          <w:ins w:id="6201" w:author="Author" w:date="2020-02-14T18:23:00Z"/>
          <w:rFonts w:ascii="Courier New" w:hAnsi="Courier New" w:cs="Courier New"/>
        </w:rPr>
      </w:pPr>
      <w:del w:id="620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   </w:delText>
        </w:r>
      </w:del>
    </w:p>
    <w:p w14:paraId="7566965E" w14:textId="77777777" w:rsidR="00F37356" w:rsidRPr="00F37356" w:rsidRDefault="00461780" w:rsidP="00F37356">
      <w:pPr>
        <w:pStyle w:val="PlainText"/>
        <w:rPr>
          <w:del w:id="6203" w:author="Author" w:date="2020-02-14T18:23:00Z"/>
          <w:rFonts w:ascii="Courier New" w:hAnsi="Courier New" w:cs="Courier New"/>
        </w:rPr>
      </w:pPr>
      <w:ins w:id="620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PRTAGE = 16+</w:t>
      </w:r>
      <w:del w:id="62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9B9A52" w14:textId="7BA38F41" w:rsidR="00461780" w:rsidRPr="00461780" w:rsidRDefault="00F37356" w:rsidP="00461780">
      <w:pPr>
        <w:pStyle w:val="PlainText"/>
        <w:rPr>
          <w:ins w:id="6206" w:author="Author" w:date="2020-02-14T18:23:00Z"/>
          <w:rFonts w:ascii="Courier New" w:hAnsi="Courier New" w:cs="Courier New"/>
        </w:rPr>
      </w:pPr>
      <w:del w:id="62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7BF36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43F38EB" w14:textId="77777777" w:rsidR="00F37356" w:rsidRPr="00F37356" w:rsidRDefault="00461780" w:rsidP="00F37356">
      <w:pPr>
        <w:pStyle w:val="PlainText"/>
        <w:rPr>
          <w:del w:id="620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PEIO1ICD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ins w:id="62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INDUSTRY CODE FOR PRIMARY JOB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210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856 - 859</w:t>
      </w:r>
      <w:del w:id="62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776D55" w14:textId="77777777" w:rsidR="00F37356" w:rsidRPr="00F37356" w:rsidRDefault="00F37356" w:rsidP="00F37356">
      <w:pPr>
        <w:pStyle w:val="PlainText"/>
        <w:rPr>
          <w:del w:id="6212" w:author="Author" w:date="2020-02-14T18:23:00Z"/>
          <w:rFonts w:ascii="Courier New" w:hAnsi="Courier New" w:cs="Courier New"/>
        </w:rPr>
      </w:pPr>
      <w:del w:id="62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34EE43" w14:textId="4CBB9B3C" w:rsidR="00461780" w:rsidRPr="00461780" w:rsidRDefault="00461780" w:rsidP="00461780">
      <w:pPr>
        <w:pStyle w:val="PlainText"/>
        <w:rPr>
          <w:ins w:id="6214" w:author="Author" w:date="2020-02-14T18:23:00Z"/>
          <w:rFonts w:ascii="Courier New" w:hAnsi="Courier New" w:cs="Courier New"/>
        </w:rPr>
      </w:pPr>
    </w:p>
    <w:p w14:paraId="2EA55D54" w14:textId="77777777" w:rsidR="00461780" w:rsidRPr="00461780" w:rsidRDefault="00461780" w:rsidP="00461780">
      <w:pPr>
        <w:pStyle w:val="PlainText"/>
        <w:rPr>
          <w:ins w:id="6215" w:author="Author" w:date="2020-02-14T18:23:00Z"/>
          <w:rFonts w:ascii="Courier New" w:hAnsi="Courier New" w:cs="Courier New"/>
        </w:rPr>
      </w:pPr>
    </w:p>
    <w:p w14:paraId="38AA272D" w14:textId="77777777" w:rsidR="00F37356" w:rsidRPr="00F37356" w:rsidRDefault="00461780" w:rsidP="00F37356">
      <w:pPr>
        <w:pStyle w:val="PlainText"/>
        <w:rPr>
          <w:del w:id="6216" w:author="Author" w:date="2020-02-14T18:23:00Z"/>
          <w:rFonts w:ascii="Courier New" w:hAnsi="Courier New" w:cs="Courier New"/>
        </w:rPr>
      </w:pPr>
      <w:ins w:id="6217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(PEMLR = 1-3) </w:t>
      </w:r>
      <w:del w:id="621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FA22F4" w14:textId="77777777" w:rsidR="00461780" w:rsidRPr="00461780" w:rsidRDefault="00461780" w:rsidP="00461780">
      <w:pPr>
        <w:pStyle w:val="PlainText"/>
        <w:rPr>
          <w:ins w:id="6219" w:author="Author" w:date="2020-02-14T18:23:00Z"/>
          <w:rFonts w:ascii="Courier New" w:hAnsi="Courier New" w:cs="Courier New"/>
        </w:rPr>
      </w:pPr>
    </w:p>
    <w:p w14:paraId="72ADC642" w14:textId="77777777" w:rsidR="00F37356" w:rsidRPr="00F37356" w:rsidRDefault="00461780" w:rsidP="00F37356">
      <w:pPr>
        <w:pStyle w:val="PlainText"/>
        <w:rPr>
          <w:del w:id="6220" w:author="Author" w:date="2020-02-14T18:23:00Z"/>
          <w:rFonts w:ascii="Courier New" w:hAnsi="Courier New" w:cs="Courier New"/>
        </w:rPr>
      </w:pPr>
      <w:ins w:id="622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OR (PEMLR = 4 AND PELKLWO = 1-2) </w:t>
      </w:r>
      <w:del w:id="62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1BB066" w14:textId="77777777" w:rsidR="00461780" w:rsidRPr="00461780" w:rsidRDefault="00461780" w:rsidP="00461780">
      <w:pPr>
        <w:pStyle w:val="PlainText"/>
        <w:rPr>
          <w:ins w:id="6223" w:author="Author" w:date="2020-02-14T18:23:00Z"/>
          <w:rFonts w:ascii="Courier New" w:hAnsi="Courier New" w:cs="Courier New"/>
        </w:rPr>
      </w:pPr>
    </w:p>
    <w:p w14:paraId="744B1703" w14:textId="0F9BB4C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22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OR (PEMLR = 5 AND (PENLFJH = 1 OR </w:t>
      </w:r>
      <w:del w:id="62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743327" w14:textId="77777777" w:rsidR="00F37356" w:rsidRPr="00F37356" w:rsidRDefault="00461780" w:rsidP="00F37356">
      <w:pPr>
        <w:pStyle w:val="PlainText"/>
        <w:rPr>
          <w:del w:id="62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PEJHWKO = 1))</w:t>
      </w:r>
      <w:del w:id="62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BEC5BF" w14:textId="77777777" w:rsidR="00461780" w:rsidRPr="00461780" w:rsidRDefault="00461780" w:rsidP="00461780">
      <w:pPr>
        <w:pStyle w:val="PlainText"/>
        <w:rPr>
          <w:ins w:id="6228" w:author="Author" w:date="2020-02-14T18:23:00Z"/>
          <w:rFonts w:ascii="Courier New" w:hAnsi="Courier New" w:cs="Courier New"/>
        </w:rPr>
      </w:pPr>
    </w:p>
    <w:p w14:paraId="7BDB43B8" w14:textId="77777777" w:rsidR="00F37356" w:rsidRPr="00F37356" w:rsidRDefault="00461780" w:rsidP="00F37356">
      <w:pPr>
        <w:pStyle w:val="PlainText"/>
        <w:rPr>
          <w:del w:id="6229" w:author="Author" w:date="2020-02-14T18:23:00Z"/>
          <w:rFonts w:ascii="Courier New" w:hAnsi="Courier New" w:cs="Courier New"/>
        </w:rPr>
      </w:pPr>
      <w:ins w:id="62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OR (PEMLR = 6 AND PENLFJH = 1) </w:t>
      </w:r>
      <w:del w:id="62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B533BC" w14:textId="77777777" w:rsidR="00461780" w:rsidRPr="00461780" w:rsidRDefault="00461780" w:rsidP="00461780">
      <w:pPr>
        <w:pStyle w:val="PlainText"/>
        <w:rPr>
          <w:ins w:id="6232" w:author="Author" w:date="2020-02-14T18:23:00Z"/>
          <w:rFonts w:ascii="Courier New" w:hAnsi="Courier New" w:cs="Courier New"/>
        </w:rPr>
      </w:pPr>
    </w:p>
    <w:p w14:paraId="25C1E0E8" w14:textId="77777777" w:rsidR="00F37356" w:rsidRPr="00F37356" w:rsidRDefault="00461780" w:rsidP="00F37356">
      <w:pPr>
        <w:pStyle w:val="PlainText"/>
        <w:rPr>
          <w:del w:id="6233" w:author="Author" w:date="2020-02-14T18:23:00Z"/>
          <w:rFonts w:ascii="Courier New" w:hAnsi="Courier New" w:cs="Courier New"/>
        </w:rPr>
      </w:pPr>
      <w:ins w:id="62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(PEMLR = 7 AND PEJHWKO=1)</w:t>
      </w:r>
      <w:del w:id="62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DDEFE3" w14:textId="77777777" w:rsidR="00F37356" w:rsidRPr="00F37356" w:rsidRDefault="00F37356" w:rsidP="00F37356">
      <w:pPr>
        <w:pStyle w:val="PlainText"/>
        <w:rPr>
          <w:del w:id="6236" w:author="Author" w:date="2020-02-14T18:23:00Z"/>
          <w:rFonts w:ascii="Courier New" w:hAnsi="Courier New" w:cs="Courier New"/>
        </w:rPr>
      </w:pPr>
      <w:del w:id="62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68E9D2C" w14:textId="77777777" w:rsidR="00461780" w:rsidRPr="00461780" w:rsidRDefault="00461780" w:rsidP="00461780">
      <w:pPr>
        <w:pStyle w:val="PlainText"/>
        <w:rPr>
          <w:ins w:id="6238" w:author="Author" w:date="2020-02-14T18:23:00Z"/>
          <w:rFonts w:ascii="Courier New" w:hAnsi="Courier New" w:cs="Courier New"/>
        </w:rPr>
      </w:pPr>
    </w:p>
    <w:p w14:paraId="68306DB5" w14:textId="77777777" w:rsidR="00461780" w:rsidRPr="00461780" w:rsidRDefault="00461780" w:rsidP="00461780">
      <w:pPr>
        <w:pStyle w:val="PlainText"/>
        <w:rPr>
          <w:ins w:id="6239" w:author="Author" w:date="2020-02-14T18:23:00Z"/>
          <w:rFonts w:ascii="Courier New" w:hAnsi="Courier New" w:cs="Courier New"/>
        </w:rPr>
      </w:pPr>
      <w:ins w:id="6240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24EDB8F5" w14:textId="77777777" w:rsidR="00461780" w:rsidRPr="00461780" w:rsidRDefault="00461780" w:rsidP="00461780">
      <w:pPr>
        <w:pStyle w:val="PlainText"/>
        <w:rPr>
          <w:ins w:id="6241" w:author="Author" w:date="2020-02-14T18:23:00Z"/>
          <w:rFonts w:ascii="Courier New" w:hAnsi="Courier New" w:cs="Courier New"/>
        </w:rPr>
      </w:pPr>
    </w:p>
    <w:p w14:paraId="4EDD60AD" w14:textId="77777777" w:rsidR="00461780" w:rsidRPr="00461780" w:rsidRDefault="00461780" w:rsidP="00461780">
      <w:pPr>
        <w:pStyle w:val="PlainText"/>
        <w:rPr>
          <w:ins w:id="6242" w:author="Author" w:date="2020-02-14T18:23:00Z"/>
          <w:rFonts w:ascii="Courier New" w:hAnsi="Courier New" w:cs="Courier New"/>
        </w:rPr>
      </w:pPr>
    </w:p>
    <w:p w14:paraId="1DD2A63D" w14:textId="77777777" w:rsidR="00461780" w:rsidRPr="00461780" w:rsidRDefault="00461780" w:rsidP="00461780">
      <w:pPr>
        <w:pStyle w:val="PlainText"/>
        <w:rPr>
          <w:ins w:id="6243" w:author="Author" w:date="2020-02-14T18:23:00Z"/>
          <w:rFonts w:ascii="Courier New" w:hAnsi="Courier New" w:cs="Courier New"/>
        </w:rPr>
      </w:pPr>
    </w:p>
    <w:p w14:paraId="35404063" w14:textId="77777777" w:rsidR="00461780" w:rsidRPr="00461780" w:rsidRDefault="00461780" w:rsidP="00461780">
      <w:pPr>
        <w:pStyle w:val="PlainText"/>
        <w:rPr>
          <w:ins w:id="6244" w:author="Author" w:date="2020-02-14T18:23:00Z"/>
          <w:rFonts w:ascii="Courier New" w:hAnsi="Courier New" w:cs="Courier New"/>
        </w:rPr>
      </w:pPr>
    </w:p>
    <w:p w14:paraId="72489581" w14:textId="77777777" w:rsidR="00F37356" w:rsidRPr="00F37356" w:rsidRDefault="00461780" w:rsidP="00F37356">
      <w:pPr>
        <w:pStyle w:val="PlainText"/>
        <w:rPr>
          <w:del w:id="6245" w:author="Author" w:date="2020-02-14T18:23:00Z"/>
          <w:rFonts w:ascii="Courier New" w:hAnsi="Courier New" w:cs="Courier New"/>
        </w:rPr>
      </w:pPr>
      <w:ins w:id="624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2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9C5EFC" w14:textId="77777777" w:rsidR="00F37356" w:rsidRPr="00F37356" w:rsidRDefault="00F37356" w:rsidP="00F37356">
      <w:pPr>
        <w:pStyle w:val="PlainText"/>
        <w:rPr>
          <w:del w:id="6248" w:author="Author" w:date="2020-02-14T18:23:00Z"/>
          <w:rFonts w:ascii="Courier New" w:hAnsi="Courier New" w:cs="Courier New"/>
        </w:rPr>
      </w:pPr>
      <w:del w:id="624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CF2E1B7" w14:textId="77777777" w:rsidR="00461780" w:rsidRPr="00461780" w:rsidRDefault="00461780" w:rsidP="00461780">
      <w:pPr>
        <w:pStyle w:val="PlainText"/>
        <w:rPr>
          <w:ins w:id="6250" w:author="Author" w:date="2020-02-14T18:23:00Z"/>
          <w:rFonts w:ascii="Courier New" w:hAnsi="Courier New" w:cs="Courier New"/>
        </w:rPr>
      </w:pPr>
    </w:p>
    <w:p w14:paraId="0CCA1BD3" w14:textId="77777777" w:rsidR="00461780" w:rsidRPr="00461780" w:rsidRDefault="00461780" w:rsidP="00461780">
      <w:pPr>
        <w:pStyle w:val="PlainText"/>
        <w:rPr>
          <w:ins w:id="6251" w:author="Author" w:date="2020-02-14T18:23:00Z"/>
          <w:rFonts w:ascii="Courier New" w:hAnsi="Courier New" w:cs="Courier New"/>
        </w:rPr>
      </w:pPr>
    </w:p>
    <w:p w14:paraId="3AF4E3C1" w14:textId="77777777" w:rsidR="00F37356" w:rsidRPr="00F37356" w:rsidRDefault="00461780" w:rsidP="00F37356">
      <w:pPr>
        <w:pStyle w:val="PlainText"/>
        <w:rPr>
          <w:del w:id="6252" w:author="Author" w:date="2020-02-14T18:23:00Z"/>
          <w:rFonts w:ascii="Courier New" w:hAnsi="Courier New" w:cs="Courier New"/>
        </w:rPr>
      </w:pPr>
      <w:ins w:id="625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62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9A2852" w14:textId="77777777" w:rsidR="00461780" w:rsidRPr="00461780" w:rsidRDefault="00461780" w:rsidP="00461780">
      <w:pPr>
        <w:pStyle w:val="PlainText"/>
        <w:rPr>
          <w:ins w:id="6255" w:author="Author" w:date="2020-02-14T18:23:00Z"/>
          <w:rFonts w:ascii="Courier New" w:hAnsi="Courier New" w:cs="Courier New"/>
        </w:rPr>
      </w:pPr>
    </w:p>
    <w:p w14:paraId="5FD246C4" w14:textId="77777777" w:rsidR="00F37356" w:rsidRPr="00F37356" w:rsidRDefault="00461780" w:rsidP="00F37356">
      <w:pPr>
        <w:pStyle w:val="PlainText"/>
        <w:rPr>
          <w:del w:id="6256" w:author="Author" w:date="2020-02-14T18:23:00Z"/>
          <w:rFonts w:ascii="Courier New" w:hAnsi="Courier New" w:cs="Courier New"/>
        </w:rPr>
      </w:pPr>
      <w:ins w:id="625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MAX VALUE</w:t>
      </w:r>
      <w:del w:id="62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09B43E" w14:textId="20F1BD5F" w:rsidR="00461780" w:rsidRPr="00461780" w:rsidRDefault="00F37356" w:rsidP="00461780">
      <w:pPr>
        <w:pStyle w:val="PlainText"/>
        <w:rPr>
          <w:ins w:id="6259" w:author="Author" w:date="2020-02-14T18:23:00Z"/>
          <w:rFonts w:ascii="Courier New" w:hAnsi="Courier New" w:cs="Courier New"/>
        </w:rPr>
      </w:pPr>
      <w:del w:id="626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54A24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FABC20" w14:textId="77777777" w:rsidR="00F37356" w:rsidRPr="00F37356" w:rsidRDefault="00461780" w:rsidP="00F37356">
      <w:pPr>
        <w:pStyle w:val="PlainText"/>
        <w:rPr>
          <w:del w:id="62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PEIO1OCD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OCCUPATION CODE FOR PRIMARY JOB.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860 - 863</w:t>
      </w:r>
      <w:del w:id="62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1016ED" w14:textId="77777777" w:rsidR="00F37356" w:rsidRPr="00F37356" w:rsidRDefault="00F37356" w:rsidP="00F37356">
      <w:pPr>
        <w:pStyle w:val="PlainText"/>
        <w:rPr>
          <w:del w:id="6263" w:author="Author" w:date="2020-02-14T18:23:00Z"/>
          <w:rFonts w:ascii="Courier New" w:hAnsi="Courier New" w:cs="Courier New"/>
        </w:rPr>
      </w:pPr>
      <w:del w:id="6264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19E2BCCA" w14:textId="77777777" w:rsidR="00461780" w:rsidRPr="00461780" w:rsidRDefault="00461780" w:rsidP="00461780">
      <w:pPr>
        <w:pStyle w:val="PlainText"/>
        <w:rPr>
          <w:ins w:id="6265" w:author="Author" w:date="2020-02-14T18:23:00Z"/>
          <w:rFonts w:ascii="Courier New" w:hAnsi="Courier New" w:cs="Courier New"/>
        </w:rPr>
      </w:pPr>
    </w:p>
    <w:p w14:paraId="2A7144EF" w14:textId="77777777" w:rsidR="00461780" w:rsidRPr="00461780" w:rsidRDefault="00461780" w:rsidP="00461780">
      <w:pPr>
        <w:pStyle w:val="PlainText"/>
        <w:rPr>
          <w:ins w:id="6266" w:author="Author" w:date="2020-02-14T18:23:00Z"/>
          <w:rFonts w:ascii="Courier New" w:hAnsi="Courier New" w:cs="Courier New"/>
        </w:rPr>
      </w:pPr>
      <w:ins w:id="626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E4C7350" w14:textId="77777777" w:rsidR="00F37356" w:rsidRPr="00F37356" w:rsidRDefault="00461780" w:rsidP="00F37356">
      <w:pPr>
        <w:pStyle w:val="PlainText"/>
        <w:rPr>
          <w:del w:id="6268" w:author="Author" w:date="2020-02-14T18:23:00Z"/>
          <w:rFonts w:ascii="Courier New" w:hAnsi="Courier New" w:cs="Courier New"/>
        </w:rPr>
      </w:pPr>
      <w:ins w:id="626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 xml:space="preserve">(PEMLR = 1-3) </w:t>
      </w:r>
      <w:del w:id="62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6E5D77" w14:textId="77777777" w:rsidR="00461780" w:rsidRPr="00461780" w:rsidRDefault="00461780" w:rsidP="00461780">
      <w:pPr>
        <w:pStyle w:val="PlainText"/>
        <w:rPr>
          <w:ins w:id="6271" w:author="Author" w:date="2020-02-14T18:23:00Z"/>
          <w:rFonts w:ascii="Courier New" w:hAnsi="Courier New" w:cs="Courier New"/>
        </w:rPr>
      </w:pPr>
    </w:p>
    <w:p w14:paraId="65F0AF82" w14:textId="77777777" w:rsidR="00F37356" w:rsidRPr="00F37356" w:rsidRDefault="00461780" w:rsidP="00F37356">
      <w:pPr>
        <w:pStyle w:val="PlainText"/>
        <w:rPr>
          <w:del w:id="6272" w:author="Author" w:date="2020-02-14T18:23:00Z"/>
          <w:rFonts w:ascii="Courier New" w:hAnsi="Courier New" w:cs="Courier New"/>
        </w:rPr>
      </w:pPr>
      <w:ins w:id="62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 (PEMLR = 4 AND PELKLWO = 1-2)</w:t>
      </w:r>
      <w:del w:id="62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04737F" w14:textId="77777777" w:rsidR="00461780" w:rsidRPr="00461780" w:rsidRDefault="00461780" w:rsidP="00461780">
      <w:pPr>
        <w:pStyle w:val="PlainText"/>
        <w:rPr>
          <w:ins w:id="6275" w:author="Author" w:date="2020-02-14T18:23:00Z"/>
          <w:rFonts w:ascii="Courier New" w:hAnsi="Courier New" w:cs="Courier New"/>
        </w:rPr>
      </w:pPr>
    </w:p>
    <w:p w14:paraId="3CCFC41A" w14:textId="5D89FA3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27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(PEMLR = 5 AND (PENLFJH = 1 OR</w:t>
      </w:r>
      <w:del w:id="62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50468E" w14:textId="77777777" w:rsidR="00F37356" w:rsidRPr="00F37356" w:rsidRDefault="00461780" w:rsidP="00F37356">
      <w:pPr>
        <w:pStyle w:val="PlainText"/>
        <w:rPr>
          <w:del w:id="627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PEJHWKO = 1)) </w:t>
      </w:r>
      <w:del w:id="62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A2E1AE" w14:textId="77777777" w:rsidR="00461780" w:rsidRPr="00461780" w:rsidRDefault="00461780" w:rsidP="00461780">
      <w:pPr>
        <w:pStyle w:val="PlainText"/>
        <w:rPr>
          <w:ins w:id="6280" w:author="Author" w:date="2020-02-14T18:23:00Z"/>
          <w:rFonts w:ascii="Courier New" w:hAnsi="Courier New" w:cs="Courier New"/>
        </w:rPr>
      </w:pPr>
    </w:p>
    <w:p w14:paraId="4FAF68C3" w14:textId="77777777" w:rsidR="00F37356" w:rsidRPr="00F37356" w:rsidRDefault="00461780" w:rsidP="00F37356">
      <w:pPr>
        <w:pStyle w:val="PlainText"/>
        <w:rPr>
          <w:del w:id="6281" w:author="Author" w:date="2020-02-14T18:23:00Z"/>
          <w:rFonts w:ascii="Courier New" w:hAnsi="Courier New" w:cs="Courier New"/>
        </w:rPr>
      </w:pPr>
      <w:ins w:id="628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OR (PEMLR = 6 AND PENLFJH = 1) </w:t>
      </w:r>
      <w:del w:id="62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B88795" w14:textId="77777777" w:rsidR="00461780" w:rsidRPr="00461780" w:rsidRDefault="00461780" w:rsidP="00461780">
      <w:pPr>
        <w:pStyle w:val="PlainText"/>
        <w:rPr>
          <w:ins w:id="6284" w:author="Author" w:date="2020-02-14T18:23:00Z"/>
          <w:rFonts w:ascii="Courier New" w:hAnsi="Courier New" w:cs="Courier New"/>
        </w:rPr>
      </w:pPr>
    </w:p>
    <w:p w14:paraId="1752DD01" w14:textId="77777777" w:rsidR="00F37356" w:rsidRPr="00F37356" w:rsidRDefault="00461780" w:rsidP="00F37356">
      <w:pPr>
        <w:pStyle w:val="PlainText"/>
        <w:rPr>
          <w:del w:id="6285" w:author="Author" w:date="2020-02-14T18:23:00Z"/>
          <w:rFonts w:ascii="Courier New" w:hAnsi="Courier New" w:cs="Courier New"/>
        </w:rPr>
      </w:pPr>
      <w:ins w:id="628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OR (PEMLR = 7 AND PEJHWKO = 1)</w:t>
      </w:r>
      <w:del w:id="62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F532DF" w14:textId="77777777" w:rsidR="00F37356" w:rsidRPr="00F37356" w:rsidRDefault="00F37356" w:rsidP="00F37356">
      <w:pPr>
        <w:pStyle w:val="PlainText"/>
        <w:rPr>
          <w:del w:id="6288" w:author="Author" w:date="2020-02-14T18:23:00Z"/>
          <w:rFonts w:ascii="Courier New" w:hAnsi="Courier New" w:cs="Courier New"/>
        </w:rPr>
      </w:pPr>
      <w:del w:id="628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A3641E2" w14:textId="77777777" w:rsidR="00461780" w:rsidRPr="00461780" w:rsidRDefault="00461780" w:rsidP="00461780">
      <w:pPr>
        <w:pStyle w:val="PlainText"/>
        <w:rPr>
          <w:ins w:id="6290" w:author="Author" w:date="2020-02-14T18:23:00Z"/>
          <w:rFonts w:ascii="Courier New" w:hAnsi="Courier New" w:cs="Courier New"/>
        </w:rPr>
      </w:pPr>
    </w:p>
    <w:p w14:paraId="3E8A6460" w14:textId="77777777" w:rsidR="00461780" w:rsidRPr="00461780" w:rsidRDefault="00461780" w:rsidP="00461780">
      <w:pPr>
        <w:pStyle w:val="PlainText"/>
        <w:rPr>
          <w:ins w:id="6291" w:author="Author" w:date="2020-02-14T18:23:00Z"/>
          <w:rFonts w:ascii="Courier New" w:hAnsi="Courier New" w:cs="Courier New"/>
        </w:rPr>
      </w:pPr>
      <w:ins w:id="6292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39AD881A" w14:textId="77777777" w:rsidR="00F37356" w:rsidRPr="00F37356" w:rsidRDefault="00461780" w:rsidP="00F37356">
      <w:pPr>
        <w:pStyle w:val="PlainText"/>
        <w:rPr>
          <w:del w:id="6293" w:author="Author" w:date="2020-02-14T18:23:00Z"/>
          <w:rFonts w:ascii="Courier New" w:hAnsi="Courier New" w:cs="Courier New"/>
        </w:rPr>
      </w:pPr>
      <w:ins w:id="629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2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4B2749" w14:textId="77777777" w:rsidR="00F37356" w:rsidRPr="00F37356" w:rsidRDefault="00F37356" w:rsidP="00F37356">
      <w:pPr>
        <w:pStyle w:val="PlainText"/>
        <w:rPr>
          <w:del w:id="6296" w:author="Author" w:date="2020-02-14T18:23:00Z"/>
          <w:rFonts w:ascii="Courier New" w:hAnsi="Courier New" w:cs="Courier New"/>
        </w:rPr>
      </w:pPr>
      <w:del w:id="62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399894" w14:textId="77777777" w:rsidR="00461780" w:rsidRPr="00461780" w:rsidRDefault="00461780" w:rsidP="00461780">
      <w:pPr>
        <w:pStyle w:val="PlainText"/>
        <w:rPr>
          <w:ins w:id="6298" w:author="Author" w:date="2020-02-14T18:23:00Z"/>
          <w:rFonts w:ascii="Courier New" w:hAnsi="Courier New" w:cs="Courier New"/>
        </w:rPr>
      </w:pPr>
    </w:p>
    <w:p w14:paraId="629F6092" w14:textId="77777777" w:rsidR="00461780" w:rsidRPr="00461780" w:rsidRDefault="00461780" w:rsidP="00461780">
      <w:pPr>
        <w:pStyle w:val="PlainText"/>
        <w:rPr>
          <w:ins w:id="6299" w:author="Author" w:date="2020-02-14T18:23:00Z"/>
          <w:rFonts w:ascii="Courier New" w:hAnsi="Courier New" w:cs="Courier New"/>
        </w:rPr>
      </w:pPr>
    </w:p>
    <w:p w14:paraId="4B2EED31" w14:textId="77777777" w:rsidR="00F37356" w:rsidRPr="00F37356" w:rsidRDefault="00461780" w:rsidP="00F37356">
      <w:pPr>
        <w:pStyle w:val="PlainText"/>
        <w:rPr>
          <w:del w:id="6300" w:author="Author" w:date="2020-02-14T18:23:00Z"/>
          <w:rFonts w:ascii="Courier New" w:hAnsi="Courier New" w:cs="Courier New"/>
        </w:rPr>
      </w:pPr>
      <w:ins w:id="630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63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48B614" w14:textId="77777777" w:rsidR="00461780" w:rsidRPr="00461780" w:rsidRDefault="00461780" w:rsidP="00461780">
      <w:pPr>
        <w:pStyle w:val="PlainText"/>
        <w:rPr>
          <w:ins w:id="6303" w:author="Author" w:date="2020-02-14T18:23:00Z"/>
          <w:rFonts w:ascii="Courier New" w:hAnsi="Courier New" w:cs="Courier New"/>
        </w:rPr>
      </w:pPr>
    </w:p>
    <w:p w14:paraId="624E4A30" w14:textId="77777777" w:rsidR="00F37356" w:rsidRPr="00F37356" w:rsidRDefault="00461780" w:rsidP="00F37356">
      <w:pPr>
        <w:pStyle w:val="PlainText"/>
        <w:rPr>
          <w:del w:id="6304" w:author="Author" w:date="2020-02-14T18:23:00Z"/>
          <w:rFonts w:ascii="Courier New" w:hAnsi="Courier New" w:cs="Courier New"/>
        </w:rPr>
      </w:pPr>
      <w:ins w:id="630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MAX VALUE</w:t>
      </w:r>
      <w:del w:id="63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B7DEC77" w14:textId="70810806" w:rsidR="00461780" w:rsidRPr="00461780" w:rsidRDefault="00F37356" w:rsidP="00461780">
      <w:pPr>
        <w:pStyle w:val="PlainText"/>
        <w:rPr>
          <w:ins w:id="6307" w:author="Author" w:date="2020-02-14T18:23:00Z"/>
          <w:rFonts w:ascii="Courier New" w:hAnsi="Courier New" w:cs="Courier New"/>
        </w:rPr>
      </w:pPr>
      <w:del w:id="63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8E56AD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D66EFAA" w14:textId="77777777" w:rsidR="00F37356" w:rsidRPr="00F37356" w:rsidRDefault="00461780" w:rsidP="00F37356">
      <w:pPr>
        <w:pStyle w:val="PlainText"/>
        <w:rPr>
          <w:del w:id="630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PEIO2ICD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63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INDUSTRY CODE FOR SECOND JOB.</w:t>
      </w:r>
      <w:r w:rsidRPr="00461780">
        <w:rPr>
          <w:rFonts w:ascii="Courier New" w:hAnsi="Courier New" w:cs="Courier New"/>
        </w:rPr>
        <w:tab/>
      </w:r>
      <w:del w:id="631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864 - 867</w:t>
      </w:r>
      <w:del w:id="63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050E3F" w14:textId="77777777" w:rsidR="00F37356" w:rsidRPr="00F37356" w:rsidRDefault="00F37356" w:rsidP="00F37356">
      <w:pPr>
        <w:pStyle w:val="PlainText"/>
        <w:rPr>
          <w:del w:id="6313" w:author="Author" w:date="2020-02-14T18:23:00Z"/>
          <w:rFonts w:ascii="Courier New" w:hAnsi="Courier New" w:cs="Courier New"/>
        </w:rPr>
      </w:pPr>
      <w:del w:id="63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40C399" w14:textId="211DC04C" w:rsidR="00461780" w:rsidRPr="00461780" w:rsidRDefault="00461780" w:rsidP="00461780">
      <w:pPr>
        <w:pStyle w:val="PlainText"/>
        <w:rPr>
          <w:ins w:id="6315" w:author="Author" w:date="2020-02-14T18:23:00Z"/>
          <w:rFonts w:ascii="Courier New" w:hAnsi="Courier New" w:cs="Courier New"/>
        </w:rPr>
      </w:pPr>
    </w:p>
    <w:p w14:paraId="239CAA56" w14:textId="77777777" w:rsidR="00461780" w:rsidRPr="00461780" w:rsidRDefault="00461780" w:rsidP="00461780">
      <w:pPr>
        <w:pStyle w:val="PlainText"/>
        <w:rPr>
          <w:ins w:id="6316" w:author="Author" w:date="2020-02-14T18:23:00Z"/>
          <w:rFonts w:ascii="Courier New" w:hAnsi="Courier New" w:cs="Courier New"/>
        </w:rPr>
      </w:pPr>
    </w:p>
    <w:p w14:paraId="7A005748" w14:textId="77777777" w:rsidR="00F37356" w:rsidRPr="00F37356" w:rsidRDefault="00461780" w:rsidP="00F37356">
      <w:pPr>
        <w:pStyle w:val="PlainText"/>
        <w:rPr>
          <w:del w:id="6317" w:author="Author" w:date="2020-02-14T18:23:00Z"/>
          <w:rFonts w:ascii="Courier New" w:hAnsi="Courier New" w:cs="Courier New"/>
        </w:rPr>
      </w:pPr>
      <w:ins w:id="63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PEMJOT = 1 AND HRMIS = 4 OR 8</w:t>
      </w:r>
      <w:del w:id="63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216189" w14:textId="77777777" w:rsidR="00F37356" w:rsidRPr="00F37356" w:rsidRDefault="00F37356" w:rsidP="00F37356">
      <w:pPr>
        <w:pStyle w:val="PlainText"/>
        <w:rPr>
          <w:del w:id="6320" w:author="Author" w:date="2020-02-14T18:23:00Z"/>
          <w:rFonts w:ascii="Courier New" w:hAnsi="Courier New" w:cs="Courier New"/>
        </w:rPr>
      </w:pPr>
      <w:del w:id="63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3F7258" w14:textId="77777777" w:rsidR="00461780" w:rsidRPr="00461780" w:rsidRDefault="00461780" w:rsidP="00461780">
      <w:pPr>
        <w:pStyle w:val="PlainText"/>
        <w:rPr>
          <w:ins w:id="6322" w:author="Author" w:date="2020-02-14T18:23:00Z"/>
          <w:rFonts w:ascii="Courier New" w:hAnsi="Courier New" w:cs="Courier New"/>
        </w:rPr>
      </w:pPr>
    </w:p>
    <w:p w14:paraId="39127049" w14:textId="77777777" w:rsidR="00461780" w:rsidRPr="00461780" w:rsidRDefault="00461780" w:rsidP="00461780">
      <w:pPr>
        <w:pStyle w:val="PlainText"/>
        <w:rPr>
          <w:ins w:id="6323" w:author="Author" w:date="2020-02-14T18:23:00Z"/>
          <w:rFonts w:ascii="Courier New" w:hAnsi="Courier New" w:cs="Courier New"/>
        </w:rPr>
      </w:pPr>
    </w:p>
    <w:p w14:paraId="6DA7B2B0" w14:textId="77777777" w:rsidR="00F37356" w:rsidRPr="00F37356" w:rsidRDefault="00461780" w:rsidP="00F37356">
      <w:pPr>
        <w:pStyle w:val="PlainText"/>
        <w:rPr>
          <w:del w:id="6324" w:author="Author" w:date="2020-02-14T18:23:00Z"/>
          <w:rFonts w:ascii="Courier New" w:hAnsi="Courier New" w:cs="Courier New"/>
        </w:rPr>
      </w:pPr>
      <w:ins w:id="632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3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7EF5C2" w14:textId="77777777" w:rsidR="00F37356" w:rsidRPr="00F37356" w:rsidRDefault="00F37356" w:rsidP="00F37356">
      <w:pPr>
        <w:pStyle w:val="PlainText"/>
        <w:rPr>
          <w:del w:id="6327" w:author="Author" w:date="2020-02-14T18:23:00Z"/>
          <w:rFonts w:ascii="Courier New" w:hAnsi="Courier New" w:cs="Courier New"/>
        </w:rPr>
      </w:pPr>
      <w:del w:id="632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6A83F4" w14:textId="77777777" w:rsidR="00461780" w:rsidRPr="00461780" w:rsidRDefault="00461780" w:rsidP="00461780">
      <w:pPr>
        <w:pStyle w:val="PlainText"/>
        <w:rPr>
          <w:ins w:id="6329" w:author="Author" w:date="2020-02-14T18:23:00Z"/>
          <w:rFonts w:ascii="Courier New" w:hAnsi="Courier New" w:cs="Courier New"/>
        </w:rPr>
      </w:pPr>
    </w:p>
    <w:p w14:paraId="7854DC89" w14:textId="77777777" w:rsidR="00461780" w:rsidRPr="00461780" w:rsidRDefault="00461780" w:rsidP="00461780">
      <w:pPr>
        <w:pStyle w:val="PlainText"/>
        <w:rPr>
          <w:ins w:id="6330" w:author="Author" w:date="2020-02-14T18:23:00Z"/>
          <w:rFonts w:ascii="Courier New" w:hAnsi="Courier New" w:cs="Courier New"/>
        </w:rPr>
      </w:pPr>
    </w:p>
    <w:p w14:paraId="02A6FC01" w14:textId="77777777" w:rsidR="00F37356" w:rsidRPr="00F37356" w:rsidRDefault="00461780" w:rsidP="00F37356">
      <w:pPr>
        <w:pStyle w:val="PlainText"/>
        <w:rPr>
          <w:del w:id="6331" w:author="Author" w:date="2020-02-14T18:23:00Z"/>
          <w:rFonts w:ascii="Courier New" w:hAnsi="Courier New" w:cs="Courier New"/>
        </w:rPr>
      </w:pPr>
      <w:ins w:id="63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63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9D7D1C" w14:textId="77777777" w:rsidR="00461780" w:rsidRPr="00461780" w:rsidRDefault="00461780" w:rsidP="00461780">
      <w:pPr>
        <w:pStyle w:val="PlainText"/>
        <w:rPr>
          <w:ins w:id="6334" w:author="Author" w:date="2020-02-14T18:23:00Z"/>
          <w:rFonts w:ascii="Courier New" w:hAnsi="Courier New" w:cs="Courier New"/>
        </w:rPr>
      </w:pPr>
    </w:p>
    <w:p w14:paraId="5B1E74C0" w14:textId="77777777" w:rsidR="00F37356" w:rsidRPr="00F37356" w:rsidRDefault="00461780" w:rsidP="00F37356">
      <w:pPr>
        <w:pStyle w:val="PlainText"/>
        <w:rPr>
          <w:del w:id="6335" w:author="Author" w:date="2020-02-14T18:23:00Z"/>
          <w:rFonts w:ascii="Courier New" w:hAnsi="Courier New" w:cs="Courier New"/>
        </w:rPr>
      </w:pPr>
      <w:ins w:id="63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MAX VALUE</w:t>
      </w:r>
      <w:del w:id="63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D5996D" w14:textId="3A71C10B" w:rsidR="00461780" w:rsidRPr="00461780" w:rsidRDefault="00F37356" w:rsidP="00461780">
      <w:pPr>
        <w:pStyle w:val="PlainText"/>
        <w:rPr>
          <w:ins w:id="6338" w:author="Author" w:date="2020-02-14T18:23:00Z"/>
          <w:rFonts w:ascii="Courier New" w:hAnsi="Courier New" w:cs="Courier New"/>
        </w:rPr>
      </w:pPr>
      <w:del w:id="633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6BC6E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07A4EE" w14:textId="77777777" w:rsidR="00F37356" w:rsidRPr="00F37356" w:rsidRDefault="00461780" w:rsidP="00F37356">
      <w:pPr>
        <w:pStyle w:val="PlainText"/>
        <w:rPr>
          <w:del w:id="634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PEIO2OCD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OCCUPATION CODE FOR SECOND JOB.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868 - 871</w:t>
      </w:r>
      <w:del w:id="63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4F0172" w14:textId="77777777" w:rsidR="00F37356" w:rsidRPr="00F37356" w:rsidRDefault="00F37356" w:rsidP="00F37356">
      <w:pPr>
        <w:pStyle w:val="PlainText"/>
        <w:rPr>
          <w:del w:id="6342" w:author="Author" w:date="2020-02-14T18:23:00Z"/>
          <w:rFonts w:ascii="Courier New" w:hAnsi="Courier New" w:cs="Courier New"/>
        </w:rPr>
      </w:pPr>
      <w:del w:id="63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BAAA18" w14:textId="77777777" w:rsidR="00461780" w:rsidRPr="00461780" w:rsidRDefault="00461780" w:rsidP="00461780">
      <w:pPr>
        <w:pStyle w:val="PlainText"/>
        <w:rPr>
          <w:ins w:id="6344" w:author="Author" w:date="2020-02-14T18:23:00Z"/>
          <w:rFonts w:ascii="Courier New" w:hAnsi="Courier New" w:cs="Courier New"/>
        </w:rPr>
      </w:pPr>
    </w:p>
    <w:p w14:paraId="041C1F35" w14:textId="77777777" w:rsidR="00461780" w:rsidRPr="00461780" w:rsidRDefault="00461780" w:rsidP="00461780">
      <w:pPr>
        <w:pStyle w:val="PlainText"/>
        <w:rPr>
          <w:ins w:id="6345" w:author="Author" w:date="2020-02-14T18:23:00Z"/>
          <w:rFonts w:ascii="Courier New" w:hAnsi="Courier New" w:cs="Courier New"/>
        </w:rPr>
      </w:pPr>
    </w:p>
    <w:p w14:paraId="72F75B16" w14:textId="77777777" w:rsidR="00F37356" w:rsidRPr="00F37356" w:rsidRDefault="00461780" w:rsidP="00F37356">
      <w:pPr>
        <w:pStyle w:val="PlainText"/>
        <w:rPr>
          <w:del w:id="6346" w:author="Author" w:date="2020-02-14T18:23:00Z"/>
          <w:rFonts w:ascii="Courier New" w:hAnsi="Courier New" w:cs="Courier New"/>
        </w:rPr>
      </w:pPr>
      <w:ins w:id="63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PEMJOT = 1 AND HRMIS = 4 OR 8</w:t>
      </w:r>
      <w:del w:id="63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66E51C2" w14:textId="77777777" w:rsidR="00F37356" w:rsidRPr="00F37356" w:rsidRDefault="00F37356" w:rsidP="00F37356">
      <w:pPr>
        <w:pStyle w:val="PlainText"/>
        <w:rPr>
          <w:del w:id="6349" w:author="Author" w:date="2020-02-14T18:23:00Z"/>
          <w:rFonts w:ascii="Courier New" w:hAnsi="Courier New" w:cs="Courier New"/>
        </w:rPr>
      </w:pPr>
      <w:del w:id="63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E5E87B" w14:textId="77777777" w:rsidR="00461780" w:rsidRPr="00461780" w:rsidRDefault="00461780" w:rsidP="00461780">
      <w:pPr>
        <w:pStyle w:val="PlainText"/>
        <w:rPr>
          <w:ins w:id="6351" w:author="Author" w:date="2020-02-14T18:23:00Z"/>
          <w:rFonts w:ascii="Courier New" w:hAnsi="Courier New" w:cs="Courier New"/>
        </w:rPr>
      </w:pPr>
    </w:p>
    <w:p w14:paraId="20148150" w14:textId="77777777" w:rsidR="00461780" w:rsidRPr="00461780" w:rsidRDefault="00461780" w:rsidP="00461780">
      <w:pPr>
        <w:pStyle w:val="PlainText"/>
        <w:rPr>
          <w:ins w:id="6352" w:author="Author" w:date="2020-02-14T18:23:00Z"/>
          <w:rFonts w:ascii="Courier New" w:hAnsi="Courier New" w:cs="Courier New"/>
        </w:rPr>
      </w:pPr>
    </w:p>
    <w:p w14:paraId="21432F35" w14:textId="77777777" w:rsidR="00F37356" w:rsidRPr="00F37356" w:rsidRDefault="00461780" w:rsidP="00F37356">
      <w:pPr>
        <w:pStyle w:val="PlainText"/>
        <w:rPr>
          <w:del w:id="6353" w:author="Author" w:date="2020-02-14T18:23:00Z"/>
          <w:rFonts w:ascii="Courier New" w:hAnsi="Courier New" w:cs="Courier New"/>
        </w:rPr>
      </w:pPr>
      <w:ins w:id="635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3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76D2C8" w14:textId="77777777" w:rsidR="00F37356" w:rsidRPr="00F37356" w:rsidRDefault="00F37356" w:rsidP="00F37356">
      <w:pPr>
        <w:pStyle w:val="PlainText"/>
        <w:rPr>
          <w:del w:id="6356" w:author="Author" w:date="2020-02-14T18:23:00Z"/>
          <w:rFonts w:ascii="Courier New" w:hAnsi="Courier New" w:cs="Courier New"/>
        </w:rPr>
      </w:pPr>
      <w:del w:id="63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DB1B09B" w14:textId="77777777" w:rsidR="00461780" w:rsidRPr="00461780" w:rsidRDefault="00461780" w:rsidP="00461780">
      <w:pPr>
        <w:pStyle w:val="PlainText"/>
        <w:rPr>
          <w:ins w:id="6358" w:author="Author" w:date="2020-02-14T18:23:00Z"/>
          <w:rFonts w:ascii="Courier New" w:hAnsi="Courier New" w:cs="Courier New"/>
        </w:rPr>
      </w:pPr>
    </w:p>
    <w:p w14:paraId="34D0FC48" w14:textId="77777777" w:rsidR="00461780" w:rsidRPr="00461780" w:rsidRDefault="00461780" w:rsidP="00461780">
      <w:pPr>
        <w:pStyle w:val="PlainText"/>
        <w:rPr>
          <w:ins w:id="6359" w:author="Author" w:date="2020-02-14T18:23:00Z"/>
          <w:rFonts w:ascii="Courier New" w:hAnsi="Courier New" w:cs="Courier New"/>
        </w:rPr>
      </w:pPr>
    </w:p>
    <w:p w14:paraId="4E8103EB" w14:textId="77777777" w:rsidR="00F37356" w:rsidRPr="00F37356" w:rsidRDefault="00461780" w:rsidP="00F37356">
      <w:pPr>
        <w:pStyle w:val="PlainText"/>
        <w:rPr>
          <w:del w:id="6360" w:author="Author" w:date="2020-02-14T18:23:00Z"/>
          <w:rFonts w:ascii="Courier New" w:hAnsi="Courier New" w:cs="Courier New"/>
        </w:rPr>
      </w:pPr>
      <w:ins w:id="63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MIN VALUE</w:t>
      </w:r>
      <w:del w:id="63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6B250E" w14:textId="77777777" w:rsidR="00461780" w:rsidRPr="00461780" w:rsidRDefault="00461780" w:rsidP="00461780">
      <w:pPr>
        <w:pStyle w:val="PlainText"/>
        <w:rPr>
          <w:ins w:id="6363" w:author="Author" w:date="2020-02-14T18:23:00Z"/>
          <w:rFonts w:ascii="Courier New" w:hAnsi="Courier New" w:cs="Courier New"/>
        </w:rPr>
      </w:pPr>
    </w:p>
    <w:p w14:paraId="4680303A" w14:textId="77777777" w:rsidR="00F37356" w:rsidRPr="00F37356" w:rsidRDefault="00461780" w:rsidP="00F37356">
      <w:pPr>
        <w:pStyle w:val="PlainText"/>
        <w:rPr>
          <w:del w:id="6364" w:author="Author" w:date="2020-02-14T18:23:00Z"/>
          <w:rFonts w:ascii="Courier New" w:hAnsi="Courier New" w:cs="Courier New"/>
        </w:rPr>
      </w:pPr>
      <w:ins w:id="63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9999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MAX VALUE</w:t>
      </w:r>
      <w:del w:id="63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796E31" w14:textId="3EC70374" w:rsidR="00461780" w:rsidRPr="00461780" w:rsidRDefault="00F37356" w:rsidP="00461780">
      <w:pPr>
        <w:pStyle w:val="PlainText"/>
        <w:rPr>
          <w:ins w:id="6367" w:author="Author" w:date="2020-02-14T18:23:00Z"/>
          <w:rFonts w:ascii="Courier New" w:hAnsi="Courier New" w:cs="Courier New"/>
        </w:rPr>
      </w:pPr>
      <w:del w:id="63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851B0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37FBA59" w14:textId="77777777" w:rsidR="00F37356" w:rsidRPr="00F37356" w:rsidRDefault="00461780" w:rsidP="00F37356">
      <w:pPr>
        <w:pStyle w:val="PlainText"/>
        <w:rPr>
          <w:del w:id="63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PRIMIND1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63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INTERMEDIATE INDUSTRY RECODE (JOB 1)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37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872 - 873</w:t>
      </w:r>
      <w:del w:id="63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1CE158" w14:textId="77777777" w:rsidR="00F37356" w:rsidRPr="00F37356" w:rsidRDefault="00F37356" w:rsidP="00F37356">
      <w:pPr>
        <w:pStyle w:val="PlainText"/>
        <w:rPr>
          <w:del w:id="6373" w:author="Author" w:date="2020-02-14T18:23:00Z"/>
          <w:rFonts w:ascii="Courier New" w:hAnsi="Courier New" w:cs="Courier New"/>
        </w:rPr>
      </w:pPr>
      <w:del w:id="637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6BA5FA" w14:textId="73DC3F92" w:rsidR="00461780" w:rsidRPr="00461780" w:rsidRDefault="00461780" w:rsidP="00461780">
      <w:pPr>
        <w:pStyle w:val="PlainText"/>
        <w:rPr>
          <w:ins w:id="6375" w:author="Author" w:date="2020-02-14T18:23:00Z"/>
          <w:rFonts w:ascii="Courier New" w:hAnsi="Courier New" w:cs="Courier New"/>
        </w:rPr>
      </w:pPr>
    </w:p>
    <w:p w14:paraId="07CB4304" w14:textId="77777777" w:rsidR="00461780" w:rsidRPr="00461780" w:rsidRDefault="00461780" w:rsidP="00461780">
      <w:pPr>
        <w:pStyle w:val="PlainText"/>
        <w:rPr>
          <w:ins w:id="6376" w:author="Author" w:date="2020-02-14T18:23:00Z"/>
          <w:rFonts w:ascii="Courier New" w:hAnsi="Courier New" w:cs="Courier New"/>
        </w:rPr>
      </w:pPr>
    </w:p>
    <w:p w14:paraId="0CFDADDC" w14:textId="77777777" w:rsidR="00F37356" w:rsidRPr="00F37356" w:rsidRDefault="00461780" w:rsidP="00F37356">
      <w:pPr>
        <w:pStyle w:val="PlainText"/>
        <w:rPr>
          <w:del w:id="6377" w:author="Author" w:date="2020-02-14T18:23:00Z"/>
          <w:rFonts w:ascii="Courier New" w:hAnsi="Courier New" w:cs="Courier New"/>
        </w:rPr>
      </w:pPr>
      <w:ins w:id="637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PRIOELG = 1</w:t>
      </w:r>
      <w:del w:id="63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038FEF" w14:textId="77777777" w:rsidR="00F37356" w:rsidRPr="00F37356" w:rsidRDefault="00F37356" w:rsidP="00F37356">
      <w:pPr>
        <w:pStyle w:val="PlainText"/>
        <w:rPr>
          <w:del w:id="6380" w:author="Author" w:date="2020-02-14T18:23:00Z"/>
          <w:rFonts w:ascii="Courier New" w:hAnsi="Courier New" w:cs="Courier New"/>
        </w:rPr>
      </w:pPr>
      <w:del w:id="63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D696BE" w14:textId="77777777" w:rsidR="00461780" w:rsidRPr="00461780" w:rsidRDefault="00461780" w:rsidP="00461780">
      <w:pPr>
        <w:pStyle w:val="PlainText"/>
        <w:rPr>
          <w:ins w:id="6382" w:author="Author" w:date="2020-02-14T18:23:00Z"/>
          <w:rFonts w:ascii="Courier New" w:hAnsi="Courier New" w:cs="Courier New"/>
        </w:rPr>
      </w:pPr>
    </w:p>
    <w:p w14:paraId="1261C9E6" w14:textId="77777777" w:rsidR="00461780" w:rsidRPr="00461780" w:rsidRDefault="00461780" w:rsidP="00461780">
      <w:pPr>
        <w:pStyle w:val="PlainText"/>
        <w:rPr>
          <w:ins w:id="6383" w:author="Author" w:date="2020-02-14T18:23:00Z"/>
          <w:rFonts w:ascii="Courier New" w:hAnsi="Courier New" w:cs="Courier New"/>
        </w:rPr>
      </w:pPr>
    </w:p>
    <w:p w14:paraId="52B5BACF" w14:textId="77777777" w:rsidR="00F37356" w:rsidRPr="00F37356" w:rsidRDefault="00461780" w:rsidP="00F37356">
      <w:pPr>
        <w:pStyle w:val="PlainText"/>
        <w:rPr>
          <w:del w:id="6384" w:author="Author" w:date="2020-02-14T18:23:00Z"/>
          <w:rFonts w:ascii="Courier New" w:hAnsi="Courier New" w:cs="Courier New"/>
        </w:rPr>
      </w:pPr>
      <w:ins w:id="638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3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CC8220" w14:textId="77777777" w:rsidR="00F37356" w:rsidRPr="00F37356" w:rsidRDefault="00F37356" w:rsidP="00F37356">
      <w:pPr>
        <w:pStyle w:val="PlainText"/>
        <w:rPr>
          <w:del w:id="6387" w:author="Author" w:date="2020-02-14T18:23:00Z"/>
          <w:rFonts w:ascii="Courier New" w:hAnsi="Courier New" w:cs="Courier New"/>
        </w:rPr>
      </w:pPr>
      <w:del w:id="638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8B2BFC" w14:textId="77777777" w:rsidR="00461780" w:rsidRPr="00461780" w:rsidRDefault="00461780" w:rsidP="00461780">
      <w:pPr>
        <w:pStyle w:val="PlainText"/>
        <w:rPr>
          <w:ins w:id="6389" w:author="Author" w:date="2020-02-14T18:23:00Z"/>
          <w:rFonts w:ascii="Courier New" w:hAnsi="Courier New" w:cs="Courier New"/>
        </w:rPr>
      </w:pPr>
    </w:p>
    <w:p w14:paraId="12233B91" w14:textId="77777777" w:rsidR="00461780" w:rsidRPr="00461780" w:rsidRDefault="00461780" w:rsidP="00461780">
      <w:pPr>
        <w:pStyle w:val="PlainText"/>
        <w:rPr>
          <w:ins w:id="6390" w:author="Author" w:date="2020-02-14T18:23:00Z"/>
          <w:rFonts w:ascii="Courier New" w:hAnsi="Courier New" w:cs="Courier New"/>
        </w:rPr>
      </w:pPr>
    </w:p>
    <w:p w14:paraId="60A8C0D1" w14:textId="77777777" w:rsidR="00F37356" w:rsidRPr="00F37356" w:rsidRDefault="00461780" w:rsidP="00F37356">
      <w:pPr>
        <w:pStyle w:val="PlainText"/>
        <w:rPr>
          <w:del w:id="6391" w:author="Author" w:date="2020-02-14T18:23:00Z"/>
          <w:rFonts w:ascii="Courier New" w:hAnsi="Courier New" w:cs="Courier New"/>
        </w:rPr>
      </w:pPr>
      <w:ins w:id="63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AGRICULTURE, FORESTRY, FISHING, and HUNTING</w:t>
      </w:r>
      <w:del w:id="63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CB0D50F" w14:textId="77777777" w:rsidR="00461780" w:rsidRPr="00461780" w:rsidRDefault="00461780" w:rsidP="00461780">
      <w:pPr>
        <w:pStyle w:val="PlainText"/>
        <w:rPr>
          <w:ins w:id="6394" w:author="Author" w:date="2020-02-14T18:23:00Z"/>
          <w:rFonts w:ascii="Courier New" w:hAnsi="Courier New" w:cs="Courier New"/>
        </w:rPr>
      </w:pPr>
    </w:p>
    <w:p w14:paraId="44F9FECC" w14:textId="77777777" w:rsidR="00F37356" w:rsidRPr="00F37356" w:rsidRDefault="00461780" w:rsidP="00F37356">
      <w:pPr>
        <w:pStyle w:val="PlainText"/>
        <w:rPr>
          <w:del w:id="6395" w:author="Author" w:date="2020-02-14T18:23:00Z"/>
          <w:rFonts w:ascii="Courier New" w:hAnsi="Courier New" w:cs="Courier New"/>
        </w:rPr>
      </w:pPr>
      <w:ins w:id="639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MINING</w:t>
      </w:r>
      <w:del w:id="63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EA80CE" w14:textId="77777777" w:rsidR="00461780" w:rsidRPr="00461780" w:rsidRDefault="00461780" w:rsidP="00461780">
      <w:pPr>
        <w:pStyle w:val="PlainText"/>
        <w:rPr>
          <w:ins w:id="6398" w:author="Author" w:date="2020-02-14T18:23:00Z"/>
          <w:rFonts w:ascii="Courier New" w:hAnsi="Courier New" w:cs="Courier New"/>
        </w:rPr>
      </w:pPr>
    </w:p>
    <w:p w14:paraId="45B0AF07" w14:textId="77777777" w:rsidR="00F37356" w:rsidRPr="00F37356" w:rsidRDefault="00461780" w:rsidP="00F37356">
      <w:pPr>
        <w:pStyle w:val="PlainText"/>
        <w:rPr>
          <w:del w:id="6399" w:author="Author" w:date="2020-02-14T18:23:00Z"/>
          <w:rFonts w:ascii="Courier New" w:hAnsi="Courier New" w:cs="Courier New"/>
        </w:rPr>
      </w:pPr>
      <w:ins w:id="640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CONSTRUCTION</w:t>
      </w:r>
      <w:del w:id="64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5C4F73" w14:textId="77777777" w:rsidR="00461780" w:rsidRPr="00461780" w:rsidRDefault="00461780" w:rsidP="00461780">
      <w:pPr>
        <w:pStyle w:val="PlainText"/>
        <w:rPr>
          <w:ins w:id="6402" w:author="Author" w:date="2020-02-14T18:23:00Z"/>
          <w:rFonts w:ascii="Courier New" w:hAnsi="Courier New" w:cs="Courier New"/>
        </w:rPr>
      </w:pPr>
    </w:p>
    <w:p w14:paraId="26376DFF" w14:textId="77777777" w:rsidR="00F37356" w:rsidRPr="00F37356" w:rsidRDefault="00461780" w:rsidP="00F37356">
      <w:pPr>
        <w:pStyle w:val="PlainText"/>
        <w:rPr>
          <w:del w:id="6403" w:author="Author" w:date="2020-02-14T18:23:00Z"/>
          <w:rFonts w:ascii="Courier New" w:hAnsi="Courier New" w:cs="Courier New"/>
        </w:rPr>
      </w:pPr>
      <w:ins w:id="640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MANUFACTURING - DURABLE GOODS</w:t>
      </w:r>
      <w:del w:id="64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60EF34" w14:textId="77777777" w:rsidR="00461780" w:rsidRPr="00461780" w:rsidRDefault="00461780" w:rsidP="00461780">
      <w:pPr>
        <w:pStyle w:val="PlainText"/>
        <w:rPr>
          <w:ins w:id="6406" w:author="Author" w:date="2020-02-14T18:23:00Z"/>
          <w:rFonts w:ascii="Courier New" w:hAnsi="Courier New" w:cs="Courier New"/>
        </w:rPr>
      </w:pPr>
    </w:p>
    <w:p w14:paraId="378389EF" w14:textId="77777777" w:rsidR="00F37356" w:rsidRPr="00F37356" w:rsidRDefault="00461780" w:rsidP="00F37356">
      <w:pPr>
        <w:pStyle w:val="PlainText"/>
        <w:rPr>
          <w:del w:id="6407" w:author="Author" w:date="2020-02-14T18:23:00Z"/>
          <w:rFonts w:ascii="Courier New" w:hAnsi="Courier New" w:cs="Courier New"/>
        </w:rPr>
      </w:pPr>
      <w:ins w:id="640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MANUFACTURING - NON-DURABLE GOODS</w:t>
      </w:r>
      <w:del w:id="64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C5849D" w14:textId="77777777" w:rsidR="00461780" w:rsidRPr="00461780" w:rsidRDefault="00461780" w:rsidP="00461780">
      <w:pPr>
        <w:pStyle w:val="PlainText"/>
        <w:rPr>
          <w:ins w:id="6410" w:author="Author" w:date="2020-02-14T18:23:00Z"/>
          <w:rFonts w:ascii="Courier New" w:hAnsi="Courier New" w:cs="Courier New"/>
        </w:rPr>
      </w:pPr>
    </w:p>
    <w:p w14:paraId="4C4F5570" w14:textId="77777777" w:rsidR="00F37356" w:rsidRPr="00F37356" w:rsidRDefault="00461780" w:rsidP="00F37356">
      <w:pPr>
        <w:pStyle w:val="PlainText"/>
        <w:rPr>
          <w:del w:id="6411" w:author="Author" w:date="2020-02-14T18:23:00Z"/>
          <w:rFonts w:ascii="Courier New" w:hAnsi="Courier New" w:cs="Courier New"/>
        </w:rPr>
      </w:pPr>
      <w:ins w:id="641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WHOLESALE TRADE</w:t>
      </w:r>
      <w:del w:id="64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7D7C5D" w14:textId="77777777" w:rsidR="00461780" w:rsidRPr="00461780" w:rsidRDefault="00461780" w:rsidP="00461780">
      <w:pPr>
        <w:pStyle w:val="PlainText"/>
        <w:rPr>
          <w:ins w:id="6414" w:author="Author" w:date="2020-02-14T18:23:00Z"/>
          <w:rFonts w:ascii="Courier New" w:hAnsi="Courier New" w:cs="Courier New"/>
        </w:rPr>
      </w:pPr>
    </w:p>
    <w:p w14:paraId="1A8D8BB2" w14:textId="77777777" w:rsidR="00F37356" w:rsidRPr="00F37356" w:rsidRDefault="00461780" w:rsidP="00F37356">
      <w:pPr>
        <w:pStyle w:val="PlainText"/>
        <w:rPr>
          <w:del w:id="6415" w:author="Author" w:date="2020-02-14T18:23:00Z"/>
          <w:rFonts w:ascii="Courier New" w:hAnsi="Courier New" w:cs="Courier New"/>
        </w:rPr>
      </w:pPr>
      <w:ins w:id="641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RETAIL TRADE</w:t>
      </w:r>
      <w:del w:id="64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18C30A" w14:textId="77777777" w:rsidR="00461780" w:rsidRPr="00461780" w:rsidRDefault="00461780" w:rsidP="00461780">
      <w:pPr>
        <w:pStyle w:val="PlainText"/>
        <w:rPr>
          <w:ins w:id="6418" w:author="Author" w:date="2020-02-14T18:23:00Z"/>
          <w:rFonts w:ascii="Courier New" w:hAnsi="Courier New" w:cs="Courier New"/>
        </w:rPr>
      </w:pPr>
    </w:p>
    <w:p w14:paraId="4334F59E" w14:textId="77777777" w:rsidR="00F37356" w:rsidRPr="00F37356" w:rsidRDefault="00461780" w:rsidP="00F37356">
      <w:pPr>
        <w:pStyle w:val="PlainText"/>
        <w:rPr>
          <w:del w:id="6419" w:author="Author" w:date="2020-02-14T18:23:00Z"/>
          <w:rFonts w:ascii="Courier New" w:hAnsi="Courier New" w:cs="Courier New"/>
        </w:rPr>
      </w:pPr>
      <w:ins w:id="642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TRANSPORTATION AND WAREHOUSING</w:t>
      </w:r>
      <w:del w:id="64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FF4CDF" w14:textId="77777777" w:rsidR="00461780" w:rsidRPr="00461780" w:rsidRDefault="00461780" w:rsidP="00461780">
      <w:pPr>
        <w:pStyle w:val="PlainText"/>
        <w:rPr>
          <w:ins w:id="6422" w:author="Author" w:date="2020-02-14T18:23:00Z"/>
          <w:rFonts w:ascii="Courier New" w:hAnsi="Courier New" w:cs="Courier New"/>
        </w:rPr>
      </w:pPr>
    </w:p>
    <w:p w14:paraId="61BF92F3" w14:textId="77777777" w:rsidR="00F37356" w:rsidRPr="00F37356" w:rsidRDefault="00461780" w:rsidP="00F37356">
      <w:pPr>
        <w:pStyle w:val="PlainText"/>
        <w:rPr>
          <w:del w:id="6423" w:author="Author" w:date="2020-02-14T18:23:00Z"/>
          <w:rFonts w:ascii="Courier New" w:hAnsi="Courier New" w:cs="Courier New"/>
        </w:rPr>
      </w:pPr>
      <w:ins w:id="642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UTILITIES</w:t>
      </w:r>
      <w:del w:id="64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34D2C4" w14:textId="77777777" w:rsidR="00461780" w:rsidRPr="00461780" w:rsidRDefault="00461780" w:rsidP="00461780">
      <w:pPr>
        <w:pStyle w:val="PlainText"/>
        <w:rPr>
          <w:ins w:id="6426" w:author="Author" w:date="2020-02-14T18:23:00Z"/>
          <w:rFonts w:ascii="Courier New" w:hAnsi="Courier New" w:cs="Courier New"/>
        </w:rPr>
      </w:pPr>
    </w:p>
    <w:p w14:paraId="0D756B58" w14:textId="77777777" w:rsidR="00F37356" w:rsidRPr="00F37356" w:rsidRDefault="00461780" w:rsidP="00F37356">
      <w:pPr>
        <w:pStyle w:val="PlainText"/>
        <w:rPr>
          <w:del w:id="6427" w:author="Author" w:date="2020-02-14T18:23:00Z"/>
          <w:rFonts w:ascii="Courier New" w:hAnsi="Courier New" w:cs="Courier New"/>
        </w:rPr>
      </w:pPr>
      <w:ins w:id="642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INFORMATION</w:t>
      </w:r>
      <w:del w:id="64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86752E" w14:textId="77777777" w:rsidR="00461780" w:rsidRPr="00461780" w:rsidRDefault="00461780" w:rsidP="00461780">
      <w:pPr>
        <w:pStyle w:val="PlainText"/>
        <w:rPr>
          <w:ins w:id="6430" w:author="Author" w:date="2020-02-14T18:23:00Z"/>
          <w:rFonts w:ascii="Courier New" w:hAnsi="Courier New" w:cs="Courier New"/>
        </w:rPr>
      </w:pPr>
    </w:p>
    <w:p w14:paraId="6CA3B421" w14:textId="77777777" w:rsidR="00F37356" w:rsidRPr="00F37356" w:rsidRDefault="00461780" w:rsidP="00F37356">
      <w:pPr>
        <w:pStyle w:val="PlainText"/>
        <w:rPr>
          <w:del w:id="6431" w:author="Author" w:date="2020-02-14T18:23:00Z"/>
          <w:rFonts w:ascii="Courier New" w:hAnsi="Courier New" w:cs="Courier New"/>
        </w:rPr>
      </w:pPr>
      <w:ins w:id="64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FINANCE AND INSURANCE</w:t>
      </w:r>
      <w:del w:id="64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4A4699" w14:textId="77777777" w:rsidR="00461780" w:rsidRPr="00461780" w:rsidRDefault="00461780" w:rsidP="00461780">
      <w:pPr>
        <w:pStyle w:val="PlainText"/>
        <w:rPr>
          <w:ins w:id="6434" w:author="Author" w:date="2020-02-14T18:23:00Z"/>
          <w:rFonts w:ascii="Courier New" w:hAnsi="Courier New" w:cs="Courier New"/>
        </w:rPr>
      </w:pPr>
    </w:p>
    <w:p w14:paraId="5F4259C9" w14:textId="77777777" w:rsidR="00F37356" w:rsidRPr="00F37356" w:rsidRDefault="00461780" w:rsidP="00F37356">
      <w:pPr>
        <w:pStyle w:val="PlainText"/>
        <w:rPr>
          <w:del w:id="6435" w:author="Author" w:date="2020-02-14T18:23:00Z"/>
          <w:rFonts w:ascii="Courier New" w:hAnsi="Courier New" w:cs="Courier New"/>
        </w:rPr>
      </w:pPr>
      <w:ins w:id="64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REAL ESTATE AND RENTAL AND LEASING</w:t>
      </w:r>
      <w:del w:id="64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8309BC" w14:textId="77777777" w:rsidR="00461780" w:rsidRPr="00461780" w:rsidRDefault="00461780" w:rsidP="00461780">
      <w:pPr>
        <w:pStyle w:val="PlainText"/>
        <w:rPr>
          <w:ins w:id="6438" w:author="Author" w:date="2020-02-14T18:23:00Z"/>
          <w:rFonts w:ascii="Courier New" w:hAnsi="Courier New" w:cs="Courier New"/>
        </w:rPr>
      </w:pPr>
    </w:p>
    <w:p w14:paraId="0F7B6158" w14:textId="77777777" w:rsidR="00F37356" w:rsidRPr="00F37356" w:rsidRDefault="00461780" w:rsidP="00F37356">
      <w:pPr>
        <w:pStyle w:val="PlainText"/>
        <w:rPr>
          <w:del w:id="6439" w:author="Author" w:date="2020-02-14T18:23:00Z"/>
          <w:rFonts w:ascii="Courier New" w:hAnsi="Courier New" w:cs="Courier New"/>
        </w:rPr>
      </w:pPr>
      <w:ins w:id="64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PROFESSIONAL AND TECHNICAL SERVICES</w:t>
      </w:r>
      <w:del w:id="64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196D4D" w14:textId="77777777" w:rsidR="00461780" w:rsidRPr="00461780" w:rsidRDefault="00461780" w:rsidP="00461780">
      <w:pPr>
        <w:pStyle w:val="PlainText"/>
        <w:rPr>
          <w:ins w:id="6442" w:author="Author" w:date="2020-02-14T18:23:00Z"/>
          <w:rFonts w:ascii="Courier New" w:hAnsi="Courier New" w:cs="Courier New"/>
        </w:rPr>
      </w:pPr>
    </w:p>
    <w:p w14:paraId="0B5220F9" w14:textId="77777777" w:rsidR="00F37356" w:rsidRPr="00F37356" w:rsidRDefault="00461780" w:rsidP="00F37356">
      <w:pPr>
        <w:pStyle w:val="PlainText"/>
        <w:rPr>
          <w:del w:id="6443" w:author="Author" w:date="2020-02-14T18:23:00Z"/>
          <w:rFonts w:ascii="Courier New" w:hAnsi="Courier New" w:cs="Courier New"/>
        </w:rPr>
      </w:pPr>
      <w:ins w:id="644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 xml:space="preserve">MANAGEMENT, ADMINISTRATIVE AND WASTE </w:t>
      </w:r>
      <w:del w:id="64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83146A" w14:textId="77777777" w:rsidR="00461780" w:rsidRPr="00461780" w:rsidRDefault="00461780" w:rsidP="00461780">
      <w:pPr>
        <w:pStyle w:val="PlainText"/>
        <w:rPr>
          <w:ins w:id="6446" w:author="Author" w:date="2020-02-14T18:23:00Z"/>
          <w:rFonts w:ascii="Courier New" w:hAnsi="Courier New" w:cs="Courier New"/>
        </w:rPr>
      </w:pPr>
    </w:p>
    <w:p w14:paraId="68C7A62E" w14:textId="77777777" w:rsidR="00F37356" w:rsidRPr="00F37356" w:rsidRDefault="00461780" w:rsidP="00F37356">
      <w:pPr>
        <w:pStyle w:val="PlainText"/>
        <w:rPr>
          <w:del w:id="6447" w:author="Author" w:date="2020-02-14T18:23:00Z"/>
          <w:rFonts w:ascii="Courier New" w:hAnsi="Courier New" w:cs="Courier New"/>
        </w:rPr>
      </w:pPr>
      <w:ins w:id="64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MANAGEMENT SERVICES</w:t>
      </w:r>
      <w:del w:id="64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B3007F" w14:textId="77777777" w:rsidR="00461780" w:rsidRPr="00461780" w:rsidRDefault="00461780" w:rsidP="00461780">
      <w:pPr>
        <w:pStyle w:val="PlainText"/>
        <w:rPr>
          <w:ins w:id="6450" w:author="Author" w:date="2020-02-14T18:23:00Z"/>
          <w:rFonts w:ascii="Courier New" w:hAnsi="Courier New" w:cs="Courier New"/>
        </w:rPr>
      </w:pPr>
    </w:p>
    <w:p w14:paraId="4E3F159E" w14:textId="77777777" w:rsidR="00F37356" w:rsidRPr="00F37356" w:rsidRDefault="00461780" w:rsidP="00F37356">
      <w:pPr>
        <w:pStyle w:val="PlainText"/>
        <w:rPr>
          <w:del w:id="6451" w:author="Author" w:date="2020-02-14T18:23:00Z"/>
          <w:rFonts w:ascii="Courier New" w:hAnsi="Courier New" w:cs="Courier New"/>
        </w:rPr>
      </w:pPr>
      <w:ins w:id="64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EDUCATIONAL SERVICES</w:t>
      </w:r>
      <w:del w:id="64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26E7BE" w14:textId="77777777" w:rsidR="00461780" w:rsidRPr="00461780" w:rsidRDefault="00461780" w:rsidP="00461780">
      <w:pPr>
        <w:pStyle w:val="PlainText"/>
        <w:rPr>
          <w:ins w:id="6454" w:author="Author" w:date="2020-02-14T18:23:00Z"/>
          <w:rFonts w:ascii="Courier New" w:hAnsi="Courier New" w:cs="Courier New"/>
        </w:rPr>
      </w:pPr>
    </w:p>
    <w:p w14:paraId="652D1F3E" w14:textId="77777777" w:rsidR="00F37356" w:rsidRPr="00F37356" w:rsidRDefault="00461780" w:rsidP="00F37356">
      <w:pPr>
        <w:pStyle w:val="PlainText"/>
        <w:rPr>
          <w:del w:id="6455" w:author="Author" w:date="2020-02-14T18:23:00Z"/>
          <w:rFonts w:ascii="Courier New" w:hAnsi="Courier New" w:cs="Courier New"/>
        </w:rPr>
      </w:pPr>
      <w:ins w:id="64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HEALTH CARE AND SOCIAL SERVICES</w:t>
      </w:r>
      <w:del w:id="64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955B8A" w14:textId="77777777" w:rsidR="00461780" w:rsidRPr="00461780" w:rsidRDefault="00461780" w:rsidP="00461780">
      <w:pPr>
        <w:pStyle w:val="PlainText"/>
        <w:rPr>
          <w:ins w:id="6458" w:author="Author" w:date="2020-02-14T18:23:00Z"/>
          <w:rFonts w:ascii="Courier New" w:hAnsi="Courier New" w:cs="Courier New"/>
        </w:rPr>
      </w:pPr>
    </w:p>
    <w:p w14:paraId="0F148D5B" w14:textId="77777777" w:rsidR="00F37356" w:rsidRPr="00F37356" w:rsidRDefault="00461780" w:rsidP="00F37356">
      <w:pPr>
        <w:pStyle w:val="PlainText"/>
        <w:rPr>
          <w:del w:id="6459" w:author="Author" w:date="2020-02-14T18:23:00Z"/>
          <w:rFonts w:ascii="Courier New" w:hAnsi="Courier New" w:cs="Courier New"/>
        </w:rPr>
      </w:pPr>
      <w:ins w:id="64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ARTS, ENTERTAINMENT, AND RECREATION</w:t>
      </w:r>
      <w:del w:id="6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E565D3" w14:textId="77777777" w:rsidR="00461780" w:rsidRPr="00461780" w:rsidRDefault="00461780" w:rsidP="00461780">
      <w:pPr>
        <w:pStyle w:val="PlainText"/>
        <w:rPr>
          <w:ins w:id="6462" w:author="Author" w:date="2020-02-14T18:23:00Z"/>
          <w:rFonts w:ascii="Courier New" w:hAnsi="Courier New" w:cs="Courier New"/>
        </w:rPr>
      </w:pPr>
    </w:p>
    <w:p w14:paraId="227F8AE4" w14:textId="77777777" w:rsidR="00F37356" w:rsidRPr="00F37356" w:rsidRDefault="00461780" w:rsidP="00F37356">
      <w:pPr>
        <w:pStyle w:val="PlainText"/>
        <w:rPr>
          <w:del w:id="6463" w:author="Author" w:date="2020-02-14T18:23:00Z"/>
          <w:rFonts w:ascii="Courier New" w:hAnsi="Courier New" w:cs="Courier New"/>
        </w:rPr>
      </w:pPr>
      <w:ins w:id="646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ACCOMMODATION AND FOOD SERVICES</w:t>
      </w:r>
      <w:del w:id="64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7FF4F8" w14:textId="12001476" w:rsidR="00461780" w:rsidRPr="00461780" w:rsidRDefault="00F37356" w:rsidP="00461780">
      <w:pPr>
        <w:pStyle w:val="PlainText"/>
        <w:rPr>
          <w:ins w:id="6466" w:author="Author" w:date="2020-02-14T18:23:00Z"/>
          <w:rFonts w:ascii="Courier New" w:hAnsi="Courier New" w:cs="Courier New"/>
        </w:rPr>
      </w:pPr>
      <w:del w:id="6467" w:author="Author" w:date="2020-02-14T18:23:00Z">
        <w:r w:rsidRPr="00F37356">
          <w:rPr>
            <w:rFonts w:ascii="Courier New" w:hAnsi="Courier New" w:cs="Courier New"/>
          </w:rPr>
          <w:delText xml:space="preserve">                    </w:delText>
        </w:r>
      </w:del>
    </w:p>
    <w:p w14:paraId="281DBF39" w14:textId="77777777" w:rsidR="00F37356" w:rsidRPr="00F37356" w:rsidRDefault="00461780" w:rsidP="00F37356">
      <w:pPr>
        <w:pStyle w:val="PlainText"/>
        <w:rPr>
          <w:del w:id="6468" w:author="Author" w:date="2020-02-14T18:23:00Z"/>
          <w:rFonts w:ascii="Courier New" w:hAnsi="Courier New" w:cs="Courier New"/>
        </w:rPr>
      </w:pPr>
      <w:ins w:id="6469" w:author="Author" w:date="2020-02-14T18:23:00Z">
        <w:r w:rsidRPr="00461780">
          <w:rPr>
            <w:rFonts w:ascii="Courier New" w:hAnsi="Courier New" w:cs="Courier New"/>
          </w:rPr>
          <w:t xml:space="preserve">               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PRIVATE HOUSEHOLDS</w:t>
      </w:r>
      <w:del w:id="64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E5931B" w14:textId="183DA4B5" w:rsidR="00461780" w:rsidRPr="00461780" w:rsidRDefault="00F37356" w:rsidP="00461780">
      <w:pPr>
        <w:pStyle w:val="PlainText"/>
        <w:rPr>
          <w:ins w:id="6471" w:author="Author" w:date="2020-02-14T18:23:00Z"/>
          <w:rFonts w:ascii="Courier New" w:hAnsi="Courier New" w:cs="Courier New"/>
        </w:rPr>
      </w:pPr>
      <w:del w:id="6472" w:author="Author" w:date="2020-02-14T18:23:00Z">
        <w:r w:rsidRPr="00F37356">
          <w:rPr>
            <w:rFonts w:ascii="Courier New" w:hAnsi="Courier New" w:cs="Courier New"/>
          </w:rPr>
          <w:delText xml:space="preserve">                    </w:delText>
        </w:r>
      </w:del>
    </w:p>
    <w:p w14:paraId="0FE473AC" w14:textId="77777777" w:rsidR="00F37356" w:rsidRPr="00F37356" w:rsidRDefault="00461780" w:rsidP="00F37356">
      <w:pPr>
        <w:pStyle w:val="PlainText"/>
        <w:rPr>
          <w:del w:id="6473" w:author="Author" w:date="2020-02-14T18:23:00Z"/>
          <w:rFonts w:ascii="Courier New" w:hAnsi="Courier New" w:cs="Courier New"/>
        </w:rPr>
      </w:pPr>
      <w:ins w:id="6474" w:author="Author" w:date="2020-02-14T18:23:00Z">
        <w:r w:rsidRPr="00461780">
          <w:rPr>
            <w:rFonts w:ascii="Courier New" w:hAnsi="Courier New" w:cs="Courier New"/>
          </w:rPr>
          <w:t xml:space="preserve">               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OTHER SERVICES, EXCEPT PRIVATE HOUSEHOLDS</w:t>
      </w:r>
      <w:del w:id="64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493172" w14:textId="77777777" w:rsidR="00461780" w:rsidRPr="00461780" w:rsidRDefault="00461780" w:rsidP="00461780">
      <w:pPr>
        <w:pStyle w:val="PlainText"/>
        <w:rPr>
          <w:ins w:id="6476" w:author="Author" w:date="2020-02-14T18:23:00Z"/>
          <w:rFonts w:ascii="Courier New" w:hAnsi="Courier New" w:cs="Courier New"/>
        </w:rPr>
      </w:pPr>
    </w:p>
    <w:p w14:paraId="4A363EA3" w14:textId="77777777" w:rsidR="00F37356" w:rsidRPr="00F37356" w:rsidRDefault="00461780" w:rsidP="00F37356">
      <w:pPr>
        <w:pStyle w:val="PlainText"/>
        <w:rPr>
          <w:del w:id="6477" w:author="Author" w:date="2020-02-14T18:23:00Z"/>
          <w:rFonts w:ascii="Courier New" w:hAnsi="Courier New" w:cs="Courier New"/>
        </w:rPr>
      </w:pPr>
      <w:ins w:id="6478" w:author="Author" w:date="2020-02-14T18:23:00Z">
        <w:r w:rsidRPr="00461780">
          <w:rPr>
            <w:rFonts w:ascii="Courier New" w:hAnsi="Courier New" w:cs="Courier New"/>
          </w:rPr>
          <w:t xml:space="preserve"> </w:t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PUBLIC ADMINISTRATION</w:t>
      </w:r>
      <w:del w:id="647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FADCEC" w14:textId="1E0DD30D" w:rsidR="00461780" w:rsidRPr="00461780" w:rsidRDefault="00F37356" w:rsidP="00461780">
      <w:pPr>
        <w:pStyle w:val="PlainText"/>
        <w:rPr>
          <w:ins w:id="6480" w:author="Author" w:date="2020-02-14T18:23:00Z"/>
          <w:rFonts w:ascii="Courier New" w:hAnsi="Courier New" w:cs="Courier New"/>
        </w:rPr>
      </w:pPr>
      <w:del w:id="6481" w:author="Author" w:date="2020-02-14T18:23:00Z">
        <w:r w:rsidRPr="00F37356">
          <w:rPr>
            <w:rFonts w:ascii="Courier New" w:hAnsi="Courier New" w:cs="Courier New"/>
          </w:rPr>
          <w:delText xml:space="preserve">                     </w:delText>
        </w:r>
      </w:del>
    </w:p>
    <w:p w14:paraId="1366596A" w14:textId="77777777" w:rsidR="00F37356" w:rsidRPr="00F37356" w:rsidRDefault="00461780" w:rsidP="00F37356">
      <w:pPr>
        <w:pStyle w:val="PlainText"/>
        <w:rPr>
          <w:del w:id="6482" w:author="Author" w:date="2020-02-14T18:23:00Z"/>
          <w:rFonts w:ascii="Courier New" w:hAnsi="Courier New" w:cs="Courier New"/>
        </w:rPr>
      </w:pPr>
      <w:ins w:id="6483" w:author="Author" w:date="2020-02-14T18:23:00Z">
        <w:r w:rsidRPr="00461780">
          <w:rPr>
            <w:rFonts w:ascii="Courier New" w:hAnsi="Courier New" w:cs="Courier New"/>
          </w:rPr>
          <w:t xml:space="preserve">                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ARMED FORCES</w:t>
      </w:r>
      <w:del w:id="64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FA22FA" w14:textId="5880FA1E" w:rsidR="00461780" w:rsidRPr="00461780" w:rsidRDefault="00F37356" w:rsidP="00461780">
      <w:pPr>
        <w:pStyle w:val="PlainText"/>
        <w:rPr>
          <w:ins w:id="6485" w:author="Author" w:date="2020-02-14T18:23:00Z"/>
          <w:rFonts w:ascii="Courier New" w:hAnsi="Courier New" w:cs="Courier New"/>
        </w:rPr>
      </w:pPr>
      <w:del w:id="64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1C911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21CA6A6" w14:textId="77777777" w:rsidR="00F37356" w:rsidRPr="00F37356" w:rsidRDefault="00461780" w:rsidP="00F37356">
      <w:pPr>
        <w:pStyle w:val="PlainText"/>
        <w:rPr>
          <w:del w:id="648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PRIMIND2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ins w:id="648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INTERMEDIATE INDUSTRY RECODE (JOB 2)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489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874 - 875</w:t>
      </w:r>
      <w:del w:id="649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31FB7B" w14:textId="77777777" w:rsidR="00F37356" w:rsidRPr="00F37356" w:rsidRDefault="00F37356" w:rsidP="00F37356">
      <w:pPr>
        <w:pStyle w:val="PlainText"/>
        <w:rPr>
          <w:del w:id="6491" w:author="Author" w:date="2020-02-14T18:23:00Z"/>
          <w:rFonts w:ascii="Courier New" w:hAnsi="Courier New" w:cs="Courier New"/>
        </w:rPr>
      </w:pPr>
      <w:del w:id="64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7F7B32B" w14:textId="67083D18" w:rsidR="00461780" w:rsidRPr="00461780" w:rsidRDefault="00461780" w:rsidP="00461780">
      <w:pPr>
        <w:pStyle w:val="PlainText"/>
        <w:rPr>
          <w:ins w:id="6493" w:author="Author" w:date="2020-02-14T18:23:00Z"/>
          <w:rFonts w:ascii="Courier New" w:hAnsi="Courier New" w:cs="Courier New"/>
        </w:rPr>
      </w:pPr>
    </w:p>
    <w:p w14:paraId="34A143DA" w14:textId="77777777" w:rsidR="00461780" w:rsidRPr="00461780" w:rsidRDefault="00461780" w:rsidP="00461780">
      <w:pPr>
        <w:pStyle w:val="PlainText"/>
        <w:rPr>
          <w:ins w:id="6494" w:author="Author" w:date="2020-02-14T18:23:00Z"/>
          <w:rFonts w:ascii="Courier New" w:hAnsi="Courier New" w:cs="Courier New"/>
        </w:rPr>
      </w:pPr>
    </w:p>
    <w:p w14:paraId="78897AF7" w14:textId="77777777" w:rsidR="00F37356" w:rsidRPr="00F37356" w:rsidRDefault="00461780" w:rsidP="00F37356">
      <w:pPr>
        <w:pStyle w:val="PlainText"/>
        <w:rPr>
          <w:del w:id="6495" w:author="Author" w:date="2020-02-14T18:23:00Z"/>
          <w:rFonts w:ascii="Courier New" w:hAnsi="Courier New" w:cs="Courier New"/>
        </w:rPr>
      </w:pPr>
      <w:ins w:id="6496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PRIOELG = 1 AND PEMJOT = 1 AND HRMIS = 4 OR 8</w:t>
      </w:r>
      <w:del w:id="649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3F5B67" w14:textId="77777777" w:rsidR="00F37356" w:rsidRPr="00F37356" w:rsidRDefault="00F37356" w:rsidP="00F37356">
      <w:pPr>
        <w:pStyle w:val="PlainText"/>
        <w:rPr>
          <w:del w:id="6498" w:author="Author" w:date="2020-02-14T18:23:00Z"/>
          <w:rFonts w:ascii="Courier New" w:hAnsi="Courier New" w:cs="Courier New"/>
        </w:rPr>
      </w:pPr>
      <w:del w:id="649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9B4C3C2" w14:textId="77777777" w:rsidR="00461780" w:rsidRPr="00461780" w:rsidRDefault="00461780" w:rsidP="00461780">
      <w:pPr>
        <w:pStyle w:val="PlainText"/>
        <w:rPr>
          <w:ins w:id="6500" w:author="Author" w:date="2020-02-14T18:23:00Z"/>
          <w:rFonts w:ascii="Courier New" w:hAnsi="Courier New" w:cs="Courier New"/>
        </w:rPr>
      </w:pPr>
    </w:p>
    <w:p w14:paraId="16C6C0D9" w14:textId="77777777" w:rsidR="00461780" w:rsidRPr="00461780" w:rsidRDefault="00461780" w:rsidP="00461780">
      <w:pPr>
        <w:pStyle w:val="PlainText"/>
        <w:rPr>
          <w:ins w:id="6501" w:author="Author" w:date="2020-02-14T18:23:00Z"/>
          <w:rFonts w:ascii="Courier New" w:hAnsi="Courier New" w:cs="Courier New"/>
        </w:rPr>
      </w:pPr>
    </w:p>
    <w:p w14:paraId="12A25A0F" w14:textId="77777777" w:rsidR="00F37356" w:rsidRPr="00F37356" w:rsidRDefault="00461780" w:rsidP="00F37356">
      <w:pPr>
        <w:pStyle w:val="PlainText"/>
        <w:rPr>
          <w:del w:id="6502" w:author="Author" w:date="2020-02-14T18:23:00Z"/>
          <w:rFonts w:ascii="Courier New" w:hAnsi="Courier New" w:cs="Courier New"/>
        </w:rPr>
      </w:pPr>
      <w:ins w:id="65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5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65AA8B" w14:textId="77777777" w:rsidR="00F37356" w:rsidRPr="00F37356" w:rsidRDefault="00F37356" w:rsidP="00F37356">
      <w:pPr>
        <w:pStyle w:val="PlainText"/>
        <w:rPr>
          <w:del w:id="6505" w:author="Author" w:date="2020-02-14T18:23:00Z"/>
          <w:rFonts w:ascii="Courier New" w:hAnsi="Courier New" w:cs="Courier New"/>
        </w:rPr>
      </w:pPr>
      <w:del w:id="65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1E0F05D" w14:textId="77777777" w:rsidR="00461780" w:rsidRPr="00461780" w:rsidRDefault="00461780" w:rsidP="00461780">
      <w:pPr>
        <w:pStyle w:val="PlainText"/>
        <w:rPr>
          <w:ins w:id="6507" w:author="Author" w:date="2020-02-14T18:23:00Z"/>
          <w:rFonts w:ascii="Courier New" w:hAnsi="Courier New" w:cs="Courier New"/>
        </w:rPr>
      </w:pPr>
    </w:p>
    <w:p w14:paraId="0D720E15" w14:textId="77777777" w:rsidR="00461780" w:rsidRPr="00461780" w:rsidRDefault="00461780" w:rsidP="00461780">
      <w:pPr>
        <w:pStyle w:val="PlainText"/>
        <w:rPr>
          <w:ins w:id="6508" w:author="Author" w:date="2020-02-14T18:23:00Z"/>
          <w:rFonts w:ascii="Courier New" w:hAnsi="Courier New" w:cs="Courier New"/>
        </w:rPr>
      </w:pPr>
    </w:p>
    <w:p w14:paraId="4C4C8012" w14:textId="77777777" w:rsidR="00F37356" w:rsidRPr="00F37356" w:rsidRDefault="00461780" w:rsidP="00F37356">
      <w:pPr>
        <w:pStyle w:val="PlainText"/>
        <w:rPr>
          <w:del w:id="6509" w:author="Author" w:date="2020-02-14T18:23:00Z"/>
          <w:rFonts w:ascii="Courier New" w:hAnsi="Courier New" w:cs="Courier New"/>
        </w:rPr>
      </w:pPr>
      <w:ins w:id="65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AGRICULTURE, FORESTRY, FISHING, and HUNTING</w:t>
      </w:r>
      <w:del w:id="65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92FD7D" w14:textId="77777777" w:rsidR="00461780" w:rsidRPr="00461780" w:rsidRDefault="00461780" w:rsidP="00461780">
      <w:pPr>
        <w:pStyle w:val="PlainText"/>
        <w:rPr>
          <w:ins w:id="6512" w:author="Author" w:date="2020-02-14T18:23:00Z"/>
          <w:rFonts w:ascii="Courier New" w:hAnsi="Courier New" w:cs="Courier New"/>
        </w:rPr>
      </w:pPr>
    </w:p>
    <w:p w14:paraId="2DDA09D5" w14:textId="77777777" w:rsidR="00F37356" w:rsidRPr="00F37356" w:rsidRDefault="00461780" w:rsidP="00F37356">
      <w:pPr>
        <w:pStyle w:val="PlainText"/>
        <w:rPr>
          <w:del w:id="6513" w:author="Author" w:date="2020-02-14T18:23:00Z"/>
          <w:rFonts w:ascii="Courier New" w:hAnsi="Courier New" w:cs="Courier New"/>
        </w:rPr>
      </w:pPr>
      <w:ins w:id="65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MINING</w:t>
      </w:r>
      <w:del w:id="65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1397A7" w14:textId="77777777" w:rsidR="00461780" w:rsidRPr="00461780" w:rsidRDefault="00461780" w:rsidP="00461780">
      <w:pPr>
        <w:pStyle w:val="PlainText"/>
        <w:rPr>
          <w:ins w:id="6516" w:author="Author" w:date="2020-02-14T18:23:00Z"/>
          <w:rFonts w:ascii="Courier New" w:hAnsi="Courier New" w:cs="Courier New"/>
        </w:rPr>
      </w:pPr>
    </w:p>
    <w:p w14:paraId="20B7FB4F" w14:textId="77777777" w:rsidR="00F37356" w:rsidRPr="00F37356" w:rsidRDefault="00461780" w:rsidP="00F37356">
      <w:pPr>
        <w:pStyle w:val="PlainText"/>
        <w:rPr>
          <w:del w:id="6517" w:author="Author" w:date="2020-02-14T18:23:00Z"/>
          <w:rFonts w:ascii="Courier New" w:hAnsi="Courier New" w:cs="Courier New"/>
        </w:rPr>
      </w:pPr>
      <w:ins w:id="65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CONSTRUCTION</w:t>
      </w:r>
      <w:del w:id="65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ADA33A" w14:textId="77777777" w:rsidR="00461780" w:rsidRPr="00461780" w:rsidRDefault="00461780" w:rsidP="00461780">
      <w:pPr>
        <w:pStyle w:val="PlainText"/>
        <w:rPr>
          <w:ins w:id="6520" w:author="Author" w:date="2020-02-14T18:23:00Z"/>
          <w:rFonts w:ascii="Courier New" w:hAnsi="Courier New" w:cs="Courier New"/>
        </w:rPr>
      </w:pPr>
    </w:p>
    <w:p w14:paraId="4D30D1C0" w14:textId="77777777" w:rsidR="00F37356" w:rsidRPr="00F37356" w:rsidRDefault="00461780" w:rsidP="00F37356">
      <w:pPr>
        <w:pStyle w:val="PlainText"/>
        <w:rPr>
          <w:del w:id="6521" w:author="Author" w:date="2020-02-14T18:23:00Z"/>
          <w:rFonts w:ascii="Courier New" w:hAnsi="Courier New" w:cs="Courier New"/>
        </w:rPr>
      </w:pPr>
      <w:ins w:id="65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>MANUFACTURING - DURABLE GOODS</w:t>
      </w:r>
      <w:del w:id="65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5BE5CE" w14:textId="77777777" w:rsidR="00461780" w:rsidRPr="00461780" w:rsidRDefault="00461780" w:rsidP="00461780">
      <w:pPr>
        <w:pStyle w:val="PlainText"/>
        <w:rPr>
          <w:ins w:id="6524" w:author="Author" w:date="2020-02-14T18:23:00Z"/>
          <w:rFonts w:ascii="Courier New" w:hAnsi="Courier New" w:cs="Courier New"/>
        </w:rPr>
      </w:pPr>
    </w:p>
    <w:p w14:paraId="64EB9A99" w14:textId="77777777" w:rsidR="00F37356" w:rsidRPr="00F37356" w:rsidRDefault="00461780" w:rsidP="00F37356">
      <w:pPr>
        <w:pStyle w:val="PlainText"/>
        <w:rPr>
          <w:del w:id="6525" w:author="Author" w:date="2020-02-14T18:23:00Z"/>
          <w:rFonts w:ascii="Courier New" w:hAnsi="Courier New" w:cs="Courier New"/>
        </w:rPr>
      </w:pPr>
      <w:ins w:id="652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MANUFACTURING - NON-DURABLE GOODS</w:t>
      </w:r>
      <w:del w:id="65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F8BC6D5" w14:textId="77777777" w:rsidR="00461780" w:rsidRPr="00461780" w:rsidRDefault="00461780" w:rsidP="00461780">
      <w:pPr>
        <w:pStyle w:val="PlainText"/>
        <w:rPr>
          <w:ins w:id="6528" w:author="Author" w:date="2020-02-14T18:23:00Z"/>
          <w:rFonts w:ascii="Courier New" w:hAnsi="Courier New" w:cs="Courier New"/>
        </w:rPr>
      </w:pPr>
    </w:p>
    <w:p w14:paraId="3D96D658" w14:textId="77777777" w:rsidR="00F37356" w:rsidRPr="00F37356" w:rsidRDefault="00461780" w:rsidP="00F37356">
      <w:pPr>
        <w:pStyle w:val="PlainText"/>
        <w:rPr>
          <w:del w:id="6529" w:author="Author" w:date="2020-02-14T18:23:00Z"/>
          <w:rFonts w:ascii="Courier New" w:hAnsi="Courier New" w:cs="Courier New"/>
        </w:rPr>
      </w:pPr>
      <w:ins w:id="65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WHOLESALE TRADE</w:t>
      </w:r>
      <w:del w:id="65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57BFA9" w14:textId="77777777" w:rsidR="00461780" w:rsidRPr="00461780" w:rsidRDefault="00461780" w:rsidP="00461780">
      <w:pPr>
        <w:pStyle w:val="PlainText"/>
        <w:rPr>
          <w:ins w:id="6532" w:author="Author" w:date="2020-02-14T18:23:00Z"/>
          <w:rFonts w:ascii="Courier New" w:hAnsi="Courier New" w:cs="Courier New"/>
        </w:rPr>
      </w:pPr>
    </w:p>
    <w:p w14:paraId="5EA9C3FC" w14:textId="77777777" w:rsidR="00F37356" w:rsidRPr="00F37356" w:rsidRDefault="00461780" w:rsidP="00F37356">
      <w:pPr>
        <w:pStyle w:val="PlainText"/>
        <w:rPr>
          <w:del w:id="6533" w:author="Author" w:date="2020-02-14T18:23:00Z"/>
          <w:rFonts w:ascii="Courier New" w:hAnsi="Courier New" w:cs="Courier New"/>
        </w:rPr>
      </w:pPr>
      <w:ins w:id="65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RETAIL TRADE</w:t>
      </w:r>
      <w:del w:id="65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60678D" w14:textId="77777777" w:rsidR="00461780" w:rsidRPr="00461780" w:rsidRDefault="00461780" w:rsidP="00461780">
      <w:pPr>
        <w:pStyle w:val="PlainText"/>
        <w:rPr>
          <w:ins w:id="6536" w:author="Author" w:date="2020-02-14T18:23:00Z"/>
          <w:rFonts w:ascii="Courier New" w:hAnsi="Courier New" w:cs="Courier New"/>
        </w:rPr>
      </w:pPr>
    </w:p>
    <w:p w14:paraId="31D08878" w14:textId="77777777" w:rsidR="00F37356" w:rsidRPr="00F37356" w:rsidRDefault="00461780" w:rsidP="00F37356">
      <w:pPr>
        <w:pStyle w:val="PlainText"/>
        <w:rPr>
          <w:del w:id="6537" w:author="Author" w:date="2020-02-14T18:23:00Z"/>
          <w:rFonts w:ascii="Courier New" w:hAnsi="Courier New" w:cs="Courier New"/>
        </w:rPr>
      </w:pPr>
      <w:ins w:id="65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TRANSPORTATION AND WAREHOUSING</w:t>
      </w:r>
      <w:del w:id="65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7145B1" w14:textId="77777777" w:rsidR="00461780" w:rsidRPr="00461780" w:rsidRDefault="00461780" w:rsidP="00461780">
      <w:pPr>
        <w:pStyle w:val="PlainText"/>
        <w:rPr>
          <w:ins w:id="6540" w:author="Author" w:date="2020-02-14T18:23:00Z"/>
          <w:rFonts w:ascii="Courier New" w:hAnsi="Courier New" w:cs="Courier New"/>
        </w:rPr>
      </w:pPr>
    </w:p>
    <w:p w14:paraId="281028FB" w14:textId="77777777" w:rsidR="00F37356" w:rsidRPr="00F37356" w:rsidRDefault="00461780" w:rsidP="00F37356">
      <w:pPr>
        <w:pStyle w:val="PlainText"/>
        <w:rPr>
          <w:del w:id="6541" w:author="Author" w:date="2020-02-14T18:23:00Z"/>
          <w:rFonts w:ascii="Courier New" w:hAnsi="Courier New" w:cs="Courier New"/>
        </w:rPr>
      </w:pPr>
      <w:ins w:id="654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UTILITIES</w:t>
      </w:r>
      <w:del w:id="65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8B7D5B" w14:textId="77777777" w:rsidR="00461780" w:rsidRPr="00461780" w:rsidRDefault="00461780" w:rsidP="00461780">
      <w:pPr>
        <w:pStyle w:val="PlainText"/>
        <w:rPr>
          <w:ins w:id="6544" w:author="Author" w:date="2020-02-14T18:23:00Z"/>
          <w:rFonts w:ascii="Courier New" w:hAnsi="Courier New" w:cs="Courier New"/>
        </w:rPr>
      </w:pPr>
    </w:p>
    <w:p w14:paraId="0F00E04E" w14:textId="77777777" w:rsidR="00F37356" w:rsidRPr="00F37356" w:rsidRDefault="00461780" w:rsidP="00F37356">
      <w:pPr>
        <w:pStyle w:val="PlainText"/>
        <w:rPr>
          <w:del w:id="6545" w:author="Author" w:date="2020-02-14T18:23:00Z"/>
          <w:rFonts w:ascii="Courier New" w:hAnsi="Courier New" w:cs="Courier New"/>
        </w:rPr>
      </w:pPr>
      <w:ins w:id="654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</w:t>
      </w:r>
      <w:r w:rsidRPr="00461780">
        <w:rPr>
          <w:rFonts w:ascii="Courier New" w:hAnsi="Courier New" w:cs="Courier New"/>
        </w:rPr>
        <w:tab/>
        <w:t>INFORMATION</w:t>
      </w:r>
      <w:del w:id="654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054CEAB" w14:textId="77777777" w:rsidR="00461780" w:rsidRPr="00461780" w:rsidRDefault="00461780" w:rsidP="00461780">
      <w:pPr>
        <w:pStyle w:val="PlainText"/>
        <w:rPr>
          <w:ins w:id="6548" w:author="Author" w:date="2020-02-14T18:23:00Z"/>
          <w:rFonts w:ascii="Courier New" w:hAnsi="Courier New" w:cs="Courier New"/>
        </w:rPr>
      </w:pPr>
    </w:p>
    <w:p w14:paraId="2FA9CFE0" w14:textId="77777777" w:rsidR="00F37356" w:rsidRPr="00F37356" w:rsidRDefault="00461780" w:rsidP="00F37356">
      <w:pPr>
        <w:pStyle w:val="PlainText"/>
        <w:rPr>
          <w:del w:id="6549" w:author="Author" w:date="2020-02-14T18:23:00Z"/>
          <w:rFonts w:ascii="Courier New" w:hAnsi="Courier New" w:cs="Courier New"/>
        </w:rPr>
      </w:pPr>
      <w:ins w:id="655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11</w:t>
      </w:r>
      <w:r w:rsidRPr="00461780">
        <w:rPr>
          <w:rFonts w:ascii="Courier New" w:hAnsi="Courier New" w:cs="Courier New"/>
        </w:rPr>
        <w:tab/>
        <w:t>FINANCE AND INSURANCE</w:t>
      </w:r>
      <w:del w:id="655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0896251" w14:textId="77777777" w:rsidR="00461780" w:rsidRPr="00461780" w:rsidRDefault="00461780" w:rsidP="00461780">
      <w:pPr>
        <w:pStyle w:val="PlainText"/>
        <w:rPr>
          <w:ins w:id="6552" w:author="Author" w:date="2020-02-14T18:23:00Z"/>
          <w:rFonts w:ascii="Courier New" w:hAnsi="Courier New" w:cs="Courier New"/>
        </w:rPr>
      </w:pPr>
    </w:p>
    <w:p w14:paraId="20989F6A" w14:textId="77777777" w:rsidR="00F37356" w:rsidRPr="00F37356" w:rsidRDefault="00461780" w:rsidP="00F37356">
      <w:pPr>
        <w:pStyle w:val="PlainText"/>
        <w:rPr>
          <w:del w:id="6553" w:author="Author" w:date="2020-02-14T18:23:00Z"/>
          <w:rFonts w:ascii="Courier New" w:hAnsi="Courier New" w:cs="Courier New"/>
        </w:rPr>
      </w:pPr>
      <w:ins w:id="655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12</w:t>
      </w:r>
      <w:r w:rsidRPr="00461780">
        <w:rPr>
          <w:rFonts w:ascii="Courier New" w:hAnsi="Courier New" w:cs="Courier New"/>
        </w:rPr>
        <w:tab/>
        <w:t>REAL ESTATE AND RENTAL AND LEASING</w:t>
      </w:r>
      <w:del w:id="65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8DA25B" w14:textId="77777777" w:rsidR="00461780" w:rsidRPr="00461780" w:rsidRDefault="00461780" w:rsidP="00461780">
      <w:pPr>
        <w:pStyle w:val="PlainText"/>
        <w:rPr>
          <w:ins w:id="6556" w:author="Author" w:date="2020-02-14T18:23:00Z"/>
          <w:rFonts w:ascii="Courier New" w:hAnsi="Courier New" w:cs="Courier New"/>
        </w:rPr>
      </w:pPr>
    </w:p>
    <w:p w14:paraId="1A287396" w14:textId="77777777" w:rsidR="00F37356" w:rsidRPr="00F37356" w:rsidRDefault="00461780" w:rsidP="00F37356">
      <w:pPr>
        <w:pStyle w:val="PlainText"/>
        <w:rPr>
          <w:del w:id="6557" w:author="Author" w:date="2020-02-14T18:23:00Z"/>
          <w:rFonts w:ascii="Courier New" w:hAnsi="Courier New" w:cs="Courier New"/>
        </w:rPr>
      </w:pPr>
      <w:ins w:id="655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13</w:t>
      </w:r>
      <w:r w:rsidRPr="00461780">
        <w:rPr>
          <w:rFonts w:ascii="Courier New" w:hAnsi="Courier New" w:cs="Courier New"/>
        </w:rPr>
        <w:tab/>
        <w:t>PROFESSIONAL AND TECHNICAL SERVICES</w:t>
      </w:r>
      <w:del w:id="65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9A4A3D" w14:textId="77777777" w:rsidR="00461780" w:rsidRPr="00461780" w:rsidRDefault="00461780" w:rsidP="00461780">
      <w:pPr>
        <w:pStyle w:val="PlainText"/>
        <w:rPr>
          <w:ins w:id="6560" w:author="Author" w:date="2020-02-14T18:23:00Z"/>
          <w:rFonts w:ascii="Courier New" w:hAnsi="Courier New" w:cs="Courier New"/>
        </w:rPr>
      </w:pPr>
    </w:p>
    <w:p w14:paraId="171EBD16" w14:textId="1CE6FF4F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5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14</w:t>
      </w:r>
      <w:r w:rsidRPr="00461780">
        <w:rPr>
          <w:rFonts w:ascii="Courier New" w:hAnsi="Courier New" w:cs="Courier New"/>
        </w:rPr>
        <w:tab/>
        <w:t xml:space="preserve">MANAGEMENT, ADMINISTRATIVE AND WASTE </w:t>
      </w:r>
      <w:del w:id="65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DD4DEB" w14:textId="77777777" w:rsidR="00F37356" w:rsidRPr="00F37356" w:rsidRDefault="00461780" w:rsidP="00F37356">
      <w:pPr>
        <w:pStyle w:val="PlainText"/>
        <w:rPr>
          <w:del w:id="65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MANAGEMENT SERVICES</w:t>
      </w:r>
      <w:del w:id="65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48ADF1" w14:textId="77777777" w:rsidR="00461780" w:rsidRPr="00461780" w:rsidRDefault="00461780" w:rsidP="00461780">
      <w:pPr>
        <w:pStyle w:val="PlainText"/>
        <w:rPr>
          <w:ins w:id="6565" w:author="Author" w:date="2020-02-14T18:23:00Z"/>
          <w:rFonts w:ascii="Courier New" w:hAnsi="Courier New" w:cs="Courier New"/>
        </w:rPr>
      </w:pPr>
    </w:p>
    <w:p w14:paraId="19031082" w14:textId="77777777" w:rsidR="00F37356" w:rsidRPr="00F37356" w:rsidRDefault="00461780" w:rsidP="00F37356">
      <w:pPr>
        <w:pStyle w:val="PlainText"/>
        <w:rPr>
          <w:del w:id="6566" w:author="Author" w:date="2020-02-14T18:23:00Z"/>
          <w:rFonts w:ascii="Courier New" w:hAnsi="Courier New" w:cs="Courier New"/>
        </w:rPr>
      </w:pPr>
      <w:ins w:id="65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15</w:t>
      </w:r>
      <w:r w:rsidRPr="00461780">
        <w:rPr>
          <w:rFonts w:ascii="Courier New" w:hAnsi="Courier New" w:cs="Courier New"/>
        </w:rPr>
        <w:tab/>
        <w:t>EDUCATIONAL SERVICES</w:t>
      </w:r>
      <w:del w:id="65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C45B754" w14:textId="77777777" w:rsidR="00461780" w:rsidRPr="00461780" w:rsidRDefault="00461780" w:rsidP="00461780">
      <w:pPr>
        <w:pStyle w:val="PlainText"/>
        <w:rPr>
          <w:ins w:id="6569" w:author="Author" w:date="2020-02-14T18:23:00Z"/>
          <w:rFonts w:ascii="Courier New" w:hAnsi="Courier New" w:cs="Courier New"/>
        </w:rPr>
      </w:pPr>
    </w:p>
    <w:p w14:paraId="259D006D" w14:textId="77777777" w:rsidR="00F37356" w:rsidRPr="00F37356" w:rsidRDefault="00461780" w:rsidP="00F37356">
      <w:pPr>
        <w:pStyle w:val="PlainText"/>
        <w:rPr>
          <w:del w:id="6570" w:author="Author" w:date="2020-02-14T18:23:00Z"/>
          <w:rFonts w:ascii="Courier New" w:hAnsi="Courier New" w:cs="Courier New"/>
        </w:rPr>
      </w:pPr>
      <w:ins w:id="65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HEALTH CARE AND SOCIAL SERVICES</w:t>
      </w:r>
      <w:del w:id="65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96D943" w14:textId="77777777" w:rsidR="00461780" w:rsidRPr="00461780" w:rsidRDefault="00461780" w:rsidP="00461780">
      <w:pPr>
        <w:pStyle w:val="PlainText"/>
        <w:rPr>
          <w:ins w:id="6573" w:author="Author" w:date="2020-02-14T18:23:00Z"/>
          <w:rFonts w:ascii="Courier New" w:hAnsi="Courier New" w:cs="Courier New"/>
        </w:rPr>
      </w:pPr>
    </w:p>
    <w:p w14:paraId="7B19A2F6" w14:textId="77777777" w:rsidR="00461780" w:rsidRPr="00461780" w:rsidRDefault="00461780" w:rsidP="00461780">
      <w:pPr>
        <w:pStyle w:val="PlainText"/>
        <w:rPr>
          <w:ins w:id="6574" w:author="Author" w:date="2020-02-14T18:23:00Z"/>
          <w:rFonts w:ascii="Courier New" w:hAnsi="Courier New" w:cs="Courier New"/>
        </w:rPr>
      </w:pPr>
    </w:p>
    <w:p w14:paraId="218DA1BB" w14:textId="77777777" w:rsidR="00461780" w:rsidRPr="00461780" w:rsidRDefault="00461780" w:rsidP="00461780">
      <w:pPr>
        <w:pStyle w:val="PlainText"/>
        <w:rPr>
          <w:ins w:id="6575" w:author="Author" w:date="2020-02-14T18:23:00Z"/>
          <w:rFonts w:ascii="Courier New" w:hAnsi="Courier New" w:cs="Courier New"/>
        </w:rPr>
      </w:pPr>
    </w:p>
    <w:p w14:paraId="13262E17" w14:textId="77777777" w:rsidR="00F37356" w:rsidRPr="00F37356" w:rsidRDefault="00461780" w:rsidP="00F37356">
      <w:pPr>
        <w:pStyle w:val="PlainText"/>
        <w:rPr>
          <w:del w:id="6576" w:author="Author" w:date="2020-02-14T18:23:00Z"/>
          <w:rFonts w:ascii="Courier New" w:hAnsi="Courier New" w:cs="Courier New"/>
        </w:rPr>
      </w:pPr>
      <w:ins w:id="65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17</w:t>
      </w:r>
      <w:r w:rsidRPr="00461780">
        <w:rPr>
          <w:rFonts w:ascii="Courier New" w:hAnsi="Courier New" w:cs="Courier New"/>
        </w:rPr>
        <w:tab/>
        <w:t>ARTS, ENTERTAINMENT, AND RECREATION</w:t>
      </w:r>
      <w:del w:id="65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824372" w14:textId="77777777" w:rsidR="00461780" w:rsidRPr="00461780" w:rsidRDefault="00461780" w:rsidP="00461780">
      <w:pPr>
        <w:pStyle w:val="PlainText"/>
        <w:rPr>
          <w:ins w:id="6579" w:author="Author" w:date="2020-02-14T18:23:00Z"/>
          <w:rFonts w:ascii="Courier New" w:hAnsi="Courier New" w:cs="Courier New"/>
        </w:rPr>
      </w:pPr>
    </w:p>
    <w:p w14:paraId="3AC2EFB0" w14:textId="77777777" w:rsidR="00F37356" w:rsidRPr="00F37356" w:rsidRDefault="00461780" w:rsidP="00F37356">
      <w:pPr>
        <w:pStyle w:val="PlainText"/>
        <w:rPr>
          <w:del w:id="6580" w:author="Author" w:date="2020-02-14T18:23:00Z"/>
          <w:rFonts w:ascii="Courier New" w:hAnsi="Courier New" w:cs="Courier New"/>
        </w:rPr>
      </w:pPr>
      <w:ins w:id="658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18</w:t>
      </w:r>
      <w:r w:rsidRPr="00461780">
        <w:rPr>
          <w:rFonts w:ascii="Courier New" w:hAnsi="Courier New" w:cs="Courier New"/>
        </w:rPr>
        <w:tab/>
        <w:t>ACCOMMODATION AND FOOD SERVICES</w:t>
      </w:r>
      <w:del w:id="658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D625551" w14:textId="637209C7" w:rsidR="00461780" w:rsidRPr="00461780" w:rsidRDefault="00F37356" w:rsidP="00461780">
      <w:pPr>
        <w:pStyle w:val="PlainText"/>
        <w:rPr>
          <w:ins w:id="6583" w:author="Author" w:date="2020-02-14T18:23:00Z"/>
          <w:rFonts w:ascii="Courier New" w:hAnsi="Courier New" w:cs="Courier New"/>
        </w:rPr>
      </w:pPr>
      <w:del w:id="6584" w:author="Author" w:date="2020-02-14T18:23:00Z">
        <w:r w:rsidRPr="00F37356">
          <w:rPr>
            <w:rFonts w:ascii="Courier New" w:hAnsi="Courier New" w:cs="Courier New"/>
          </w:rPr>
          <w:delText xml:space="preserve">                    </w:delText>
        </w:r>
      </w:del>
    </w:p>
    <w:p w14:paraId="28EE0524" w14:textId="77777777" w:rsidR="00F37356" w:rsidRPr="00F37356" w:rsidRDefault="00461780" w:rsidP="00F37356">
      <w:pPr>
        <w:pStyle w:val="PlainText"/>
        <w:rPr>
          <w:del w:id="6585" w:author="Author" w:date="2020-02-14T18:23:00Z"/>
          <w:rFonts w:ascii="Courier New" w:hAnsi="Courier New" w:cs="Courier New"/>
        </w:rPr>
      </w:pPr>
      <w:ins w:id="6586" w:author="Author" w:date="2020-02-14T18:23:00Z">
        <w:r w:rsidRPr="00461780">
          <w:rPr>
            <w:rFonts w:ascii="Courier New" w:hAnsi="Courier New" w:cs="Courier New"/>
          </w:rPr>
          <w:t xml:space="preserve">               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19</w:t>
      </w:r>
      <w:r w:rsidRPr="00461780">
        <w:rPr>
          <w:rFonts w:ascii="Courier New" w:hAnsi="Courier New" w:cs="Courier New"/>
        </w:rPr>
        <w:tab/>
        <w:t>PRIVATE HOUSEHOLDS</w:t>
      </w:r>
      <w:del w:id="65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6FC34B" w14:textId="4E47F47E" w:rsidR="00461780" w:rsidRPr="00461780" w:rsidRDefault="00F37356" w:rsidP="00461780">
      <w:pPr>
        <w:pStyle w:val="PlainText"/>
        <w:rPr>
          <w:ins w:id="6588" w:author="Author" w:date="2020-02-14T18:23:00Z"/>
          <w:rFonts w:ascii="Courier New" w:hAnsi="Courier New" w:cs="Courier New"/>
        </w:rPr>
      </w:pPr>
      <w:del w:id="6589" w:author="Author" w:date="2020-02-14T18:23:00Z">
        <w:r w:rsidRPr="00F37356">
          <w:rPr>
            <w:rFonts w:ascii="Courier New" w:hAnsi="Courier New" w:cs="Courier New"/>
          </w:rPr>
          <w:delText xml:space="preserve">                    </w:delText>
        </w:r>
      </w:del>
    </w:p>
    <w:p w14:paraId="397B6B60" w14:textId="77777777" w:rsidR="00F37356" w:rsidRPr="00F37356" w:rsidRDefault="00461780" w:rsidP="00F37356">
      <w:pPr>
        <w:pStyle w:val="PlainText"/>
        <w:rPr>
          <w:del w:id="6590" w:author="Author" w:date="2020-02-14T18:23:00Z"/>
          <w:rFonts w:ascii="Courier New" w:hAnsi="Courier New" w:cs="Courier New"/>
        </w:rPr>
      </w:pPr>
      <w:ins w:id="6591" w:author="Author" w:date="2020-02-14T18:23:00Z">
        <w:r w:rsidRPr="00461780">
          <w:rPr>
            <w:rFonts w:ascii="Courier New" w:hAnsi="Courier New" w:cs="Courier New"/>
          </w:rPr>
          <w:t xml:space="preserve">               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20</w:t>
      </w:r>
      <w:r w:rsidRPr="00461780">
        <w:rPr>
          <w:rFonts w:ascii="Courier New" w:hAnsi="Courier New" w:cs="Courier New"/>
        </w:rPr>
        <w:tab/>
        <w:t>OTHER SERVICES, EXCEPT PRIVATE HOUSEHOLDS</w:t>
      </w:r>
      <w:del w:id="65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A3D6EF" w14:textId="77777777" w:rsidR="00461780" w:rsidRPr="00461780" w:rsidRDefault="00461780" w:rsidP="00461780">
      <w:pPr>
        <w:pStyle w:val="PlainText"/>
        <w:rPr>
          <w:ins w:id="6593" w:author="Author" w:date="2020-02-14T18:23:00Z"/>
          <w:rFonts w:ascii="Courier New" w:hAnsi="Courier New" w:cs="Courier New"/>
        </w:rPr>
      </w:pPr>
    </w:p>
    <w:p w14:paraId="4ED32767" w14:textId="77777777" w:rsidR="00F37356" w:rsidRPr="00F37356" w:rsidRDefault="00461780" w:rsidP="00F37356">
      <w:pPr>
        <w:pStyle w:val="PlainText"/>
        <w:rPr>
          <w:del w:id="6594" w:author="Author" w:date="2020-02-14T18:23:00Z"/>
          <w:rFonts w:ascii="Courier New" w:hAnsi="Courier New" w:cs="Courier New"/>
        </w:rPr>
      </w:pPr>
      <w:ins w:id="65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21</w:t>
      </w:r>
      <w:r w:rsidRPr="00461780">
        <w:rPr>
          <w:rFonts w:ascii="Courier New" w:hAnsi="Courier New" w:cs="Courier New"/>
        </w:rPr>
        <w:tab/>
        <w:t>PUBLIC ADMINISTRATION</w:t>
      </w:r>
      <w:del w:id="65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795BA0" w14:textId="159B78FB" w:rsidR="00461780" w:rsidRPr="00461780" w:rsidRDefault="00F37356" w:rsidP="00461780">
      <w:pPr>
        <w:pStyle w:val="PlainText"/>
        <w:rPr>
          <w:ins w:id="6597" w:author="Author" w:date="2020-02-14T18:23:00Z"/>
          <w:rFonts w:ascii="Courier New" w:hAnsi="Courier New" w:cs="Courier New"/>
        </w:rPr>
      </w:pPr>
      <w:del w:id="6598" w:author="Author" w:date="2020-02-14T18:23:00Z">
        <w:r w:rsidRPr="00F37356">
          <w:rPr>
            <w:rFonts w:ascii="Courier New" w:hAnsi="Courier New" w:cs="Courier New"/>
          </w:rPr>
          <w:delText xml:space="preserve">                     </w:delText>
        </w:r>
      </w:del>
    </w:p>
    <w:p w14:paraId="087CF181" w14:textId="77777777" w:rsidR="00F37356" w:rsidRPr="00F37356" w:rsidRDefault="00461780" w:rsidP="00F37356">
      <w:pPr>
        <w:pStyle w:val="PlainText"/>
        <w:rPr>
          <w:del w:id="6599" w:author="Author" w:date="2020-02-14T18:23:00Z"/>
          <w:rFonts w:ascii="Courier New" w:hAnsi="Courier New" w:cs="Courier New"/>
        </w:rPr>
      </w:pPr>
      <w:ins w:id="6600" w:author="Author" w:date="2020-02-14T18:23:00Z">
        <w:r w:rsidRPr="00461780">
          <w:rPr>
            <w:rFonts w:ascii="Courier New" w:hAnsi="Courier New" w:cs="Courier New"/>
          </w:rPr>
          <w:t xml:space="preserve">                    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22</w:t>
      </w:r>
      <w:r w:rsidRPr="00461780">
        <w:rPr>
          <w:rFonts w:ascii="Courier New" w:hAnsi="Courier New" w:cs="Courier New"/>
        </w:rPr>
        <w:tab/>
        <w:t>ARMED FORCES</w:t>
      </w:r>
      <w:del w:id="66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BCE9EF" w14:textId="3C499DCE" w:rsidR="00461780" w:rsidRPr="00461780" w:rsidRDefault="00F37356" w:rsidP="00461780">
      <w:pPr>
        <w:pStyle w:val="PlainText"/>
        <w:rPr>
          <w:ins w:id="6602" w:author="Author" w:date="2020-02-14T18:23:00Z"/>
          <w:rFonts w:ascii="Courier New" w:hAnsi="Courier New" w:cs="Courier New"/>
        </w:rPr>
      </w:pPr>
      <w:del w:id="6603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0667436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660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AD9C6D4" w14:textId="77777777" w:rsidR="00F37356" w:rsidRPr="00F37356" w:rsidRDefault="00461780" w:rsidP="00F37356">
      <w:pPr>
        <w:pStyle w:val="PlainText"/>
        <w:rPr>
          <w:del w:id="66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PEAFWHN1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WHEN DID YOU SERVE?</w:t>
      </w:r>
      <w:r w:rsidRPr="00461780">
        <w:rPr>
          <w:rFonts w:ascii="Courier New" w:hAnsi="Courier New" w:cs="Courier New"/>
        </w:rPr>
        <w:tab/>
      </w:r>
      <w:del w:id="660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876 - 877</w:t>
      </w:r>
      <w:del w:id="66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AD855D" w14:textId="77777777" w:rsidR="00F37356" w:rsidRPr="00F37356" w:rsidRDefault="00F37356" w:rsidP="00F37356">
      <w:pPr>
        <w:pStyle w:val="PlainText"/>
        <w:rPr>
          <w:del w:id="6608" w:author="Author" w:date="2020-02-14T18:23:00Z"/>
          <w:rFonts w:ascii="Courier New" w:hAnsi="Courier New" w:cs="Courier New"/>
        </w:rPr>
      </w:pPr>
      <w:del w:id="660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429093A4" w14:textId="6F37CDA9" w:rsidR="00461780" w:rsidRPr="00461780" w:rsidRDefault="00461780" w:rsidP="00461780">
      <w:pPr>
        <w:pStyle w:val="PlainText"/>
        <w:rPr>
          <w:ins w:id="6610" w:author="Author" w:date="2020-02-14T18:23:00Z"/>
          <w:rFonts w:ascii="Courier New" w:hAnsi="Courier New" w:cs="Courier New"/>
        </w:rPr>
      </w:pPr>
    </w:p>
    <w:p w14:paraId="3F7CC548" w14:textId="77777777" w:rsidR="00461780" w:rsidRPr="00461780" w:rsidRDefault="00461780" w:rsidP="00461780">
      <w:pPr>
        <w:pStyle w:val="PlainText"/>
        <w:rPr>
          <w:ins w:id="6611" w:author="Author" w:date="2020-02-14T18:23:00Z"/>
          <w:rFonts w:ascii="Courier New" w:hAnsi="Courier New" w:cs="Courier New"/>
        </w:rPr>
      </w:pPr>
      <w:ins w:id="661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</w:t>
        </w:r>
      </w:ins>
    </w:p>
    <w:p w14:paraId="5EE20C29" w14:textId="77777777" w:rsidR="00F37356" w:rsidRPr="00F37356" w:rsidRDefault="00461780" w:rsidP="00F37356">
      <w:pPr>
        <w:pStyle w:val="PlainText"/>
        <w:rPr>
          <w:del w:id="6613" w:author="Author" w:date="2020-02-14T18:23:00Z"/>
          <w:rFonts w:ascii="Courier New" w:hAnsi="Courier New" w:cs="Courier New"/>
        </w:rPr>
      </w:pPr>
      <w:ins w:id="66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PEAFEVER = 1</w:t>
      </w:r>
      <w:del w:id="66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F976C2" w14:textId="77777777" w:rsidR="00F37356" w:rsidRPr="00F37356" w:rsidRDefault="00F37356" w:rsidP="00F37356">
      <w:pPr>
        <w:pStyle w:val="PlainText"/>
        <w:rPr>
          <w:del w:id="6616" w:author="Author" w:date="2020-02-14T18:23:00Z"/>
          <w:rFonts w:ascii="Courier New" w:hAnsi="Courier New" w:cs="Courier New"/>
        </w:rPr>
      </w:pPr>
      <w:del w:id="66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0A938AB" w14:textId="77777777" w:rsidR="00461780" w:rsidRPr="00461780" w:rsidRDefault="00461780" w:rsidP="00461780">
      <w:pPr>
        <w:pStyle w:val="PlainText"/>
        <w:rPr>
          <w:ins w:id="6618" w:author="Author" w:date="2020-02-14T18:23:00Z"/>
          <w:rFonts w:ascii="Courier New" w:hAnsi="Courier New" w:cs="Courier New"/>
        </w:rPr>
      </w:pPr>
    </w:p>
    <w:p w14:paraId="66EFC5F8" w14:textId="77777777" w:rsidR="00461780" w:rsidRPr="00461780" w:rsidRDefault="00461780" w:rsidP="00461780">
      <w:pPr>
        <w:pStyle w:val="PlainText"/>
        <w:rPr>
          <w:ins w:id="6619" w:author="Author" w:date="2020-02-14T18:23:00Z"/>
          <w:rFonts w:ascii="Courier New" w:hAnsi="Courier New" w:cs="Courier New"/>
        </w:rPr>
      </w:pPr>
    </w:p>
    <w:p w14:paraId="1D4DBF9A" w14:textId="77777777" w:rsidR="00F37356" w:rsidRPr="00F37356" w:rsidRDefault="00461780" w:rsidP="00F37356">
      <w:pPr>
        <w:pStyle w:val="PlainText"/>
        <w:rPr>
          <w:del w:id="6620" w:author="Author" w:date="2020-02-14T18:23:00Z"/>
          <w:rFonts w:ascii="Courier New" w:hAnsi="Courier New" w:cs="Courier New"/>
        </w:rPr>
      </w:pPr>
      <w:ins w:id="662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6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BC4997" w14:textId="77777777" w:rsidR="00F37356" w:rsidRPr="00F37356" w:rsidRDefault="00F37356" w:rsidP="00F37356">
      <w:pPr>
        <w:pStyle w:val="PlainText"/>
        <w:rPr>
          <w:del w:id="6623" w:author="Author" w:date="2020-02-14T18:23:00Z"/>
          <w:rFonts w:ascii="Courier New" w:hAnsi="Courier New" w:cs="Courier New"/>
        </w:rPr>
      </w:pPr>
      <w:del w:id="66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8AB0BC" w14:textId="77777777" w:rsidR="00461780" w:rsidRPr="00461780" w:rsidRDefault="00461780" w:rsidP="00461780">
      <w:pPr>
        <w:pStyle w:val="PlainText"/>
        <w:rPr>
          <w:ins w:id="6625" w:author="Author" w:date="2020-02-14T18:23:00Z"/>
          <w:rFonts w:ascii="Courier New" w:hAnsi="Courier New" w:cs="Courier New"/>
        </w:rPr>
      </w:pPr>
    </w:p>
    <w:p w14:paraId="3EAAD684" w14:textId="77777777" w:rsidR="00461780" w:rsidRPr="00461780" w:rsidRDefault="00461780" w:rsidP="00461780">
      <w:pPr>
        <w:pStyle w:val="PlainText"/>
        <w:rPr>
          <w:ins w:id="6626" w:author="Author" w:date="2020-02-14T18:23:00Z"/>
          <w:rFonts w:ascii="Courier New" w:hAnsi="Courier New" w:cs="Courier New"/>
        </w:rPr>
      </w:pPr>
    </w:p>
    <w:p w14:paraId="34600D1C" w14:textId="77777777" w:rsidR="00F37356" w:rsidRPr="00F37356" w:rsidRDefault="00461780" w:rsidP="00F37356">
      <w:pPr>
        <w:pStyle w:val="PlainText"/>
        <w:rPr>
          <w:del w:id="6627" w:author="Author" w:date="2020-02-14T18:23:00Z"/>
          <w:rFonts w:ascii="Courier New" w:hAnsi="Courier New" w:cs="Courier New"/>
        </w:rPr>
      </w:pPr>
      <w:ins w:id="662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SEPTEMBER 2001 OR LATER</w:t>
      </w:r>
      <w:del w:id="66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AF464F6" w14:textId="77777777" w:rsidR="00461780" w:rsidRPr="00461780" w:rsidRDefault="00461780" w:rsidP="00461780">
      <w:pPr>
        <w:pStyle w:val="PlainText"/>
        <w:rPr>
          <w:ins w:id="6630" w:author="Author" w:date="2020-02-14T18:23:00Z"/>
          <w:rFonts w:ascii="Courier New" w:hAnsi="Courier New" w:cs="Courier New"/>
        </w:rPr>
      </w:pPr>
    </w:p>
    <w:p w14:paraId="63E3AA2F" w14:textId="77777777" w:rsidR="00F37356" w:rsidRPr="00F37356" w:rsidRDefault="00461780" w:rsidP="00F37356">
      <w:pPr>
        <w:pStyle w:val="PlainText"/>
        <w:rPr>
          <w:del w:id="6631" w:author="Author" w:date="2020-02-14T18:23:00Z"/>
          <w:rFonts w:ascii="Courier New" w:hAnsi="Courier New" w:cs="Courier New"/>
        </w:rPr>
      </w:pPr>
      <w:ins w:id="66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AUGUST 1990 TO AUGUST 2001</w:t>
      </w:r>
      <w:del w:id="66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CD2177E" w14:textId="77777777" w:rsidR="00461780" w:rsidRPr="00461780" w:rsidRDefault="00461780" w:rsidP="00461780">
      <w:pPr>
        <w:pStyle w:val="PlainText"/>
        <w:rPr>
          <w:ins w:id="6634" w:author="Author" w:date="2020-02-14T18:23:00Z"/>
          <w:rFonts w:ascii="Courier New" w:hAnsi="Courier New" w:cs="Courier New"/>
        </w:rPr>
      </w:pPr>
    </w:p>
    <w:p w14:paraId="3004C410" w14:textId="77777777" w:rsidR="00F37356" w:rsidRPr="00F37356" w:rsidRDefault="00461780" w:rsidP="00F37356">
      <w:pPr>
        <w:pStyle w:val="PlainText"/>
        <w:rPr>
          <w:del w:id="6635" w:author="Author" w:date="2020-02-14T18:23:00Z"/>
          <w:rFonts w:ascii="Courier New" w:hAnsi="Courier New" w:cs="Courier New"/>
        </w:rPr>
      </w:pPr>
      <w:ins w:id="66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MAY 1975 TO JULY 1990</w:t>
      </w:r>
      <w:del w:id="66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DC2CB8" w14:textId="77777777" w:rsidR="00461780" w:rsidRPr="00461780" w:rsidRDefault="00461780" w:rsidP="00461780">
      <w:pPr>
        <w:pStyle w:val="PlainText"/>
        <w:rPr>
          <w:ins w:id="6638" w:author="Author" w:date="2020-02-14T18:23:00Z"/>
          <w:rFonts w:ascii="Courier New" w:hAnsi="Courier New" w:cs="Courier New"/>
        </w:rPr>
      </w:pPr>
    </w:p>
    <w:p w14:paraId="41E25E5F" w14:textId="77777777" w:rsidR="00F37356" w:rsidRPr="00F37356" w:rsidRDefault="00461780" w:rsidP="00F37356">
      <w:pPr>
        <w:pStyle w:val="PlainText"/>
        <w:rPr>
          <w:del w:id="6639" w:author="Author" w:date="2020-02-14T18:23:00Z"/>
          <w:rFonts w:ascii="Courier New" w:hAnsi="Courier New" w:cs="Courier New"/>
        </w:rPr>
      </w:pPr>
      <w:ins w:id="66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VIETNAM ERA (AUGUST 1964 TO APRIL 1975)                                 </w:t>
      </w:r>
      <w:del w:id="66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AC508E" w14:textId="77777777" w:rsidR="00461780" w:rsidRPr="00461780" w:rsidRDefault="00461780" w:rsidP="00461780">
      <w:pPr>
        <w:pStyle w:val="PlainText"/>
        <w:rPr>
          <w:ins w:id="6642" w:author="Author" w:date="2020-02-14T18:23:00Z"/>
          <w:rFonts w:ascii="Courier New" w:hAnsi="Courier New" w:cs="Courier New"/>
        </w:rPr>
      </w:pPr>
    </w:p>
    <w:p w14:paraId="244B4412" w14:textId="77777777" w:rsidR="00F37356" w:rsidRPr="00F37356" w:rsidRDefault="00461780" w:rsidP="00F37356">
      <w:pPr>
        <w:pStyle w:val="PlainText"/>
        <w:rPr>
          <w:del w:id="6643" w:author="Author" w:date="2020-02-14T18:23:00Z"/>
          <w:rFonts w:ascii="Courier New" w:hAnsi="Courier New" w:cs="Courier New"/>
        </w:rPr>
      </w:pPr>
      <w:ins w:id="6644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FEBRUARY 1955 TO JULY 1964</w:t>
      </w:r>
      <w:del w:id="66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9B3CE4" w14:textId="77777777" w:rsidR="00461780" w:rsidRPr="00461780" w:rsidRDefault="00461780" w:rsidP="00461780">
      <w:pPr>
        <w:pStyle w:val="PlainText"/>
        <w:rPr>
          <w:ins w:id="6646" w:author="Author" w:date="2020-02-14T18:23:00Z"/>
          <w:rFonts w:ascii="Courier New" w:hAnsi="Courier New" w:cs="Courier New"/>
        </w:rPr>
      </w:pPr>
    </w:p>
    <w:p w14:paraId="767F2D0B" w14:textId="77777777" w:rsidR="00F37356" w:rsidRPr="00F37356" w:rsidRDefault="00461780" w:rsidP="00F37356">
      <w:pPr>
        <w:pStyle w:val="PlainText"/>
        <w:rPr>
          <w:del w:id="6647" w:author="Author" w:date="2020-02-14T18:23:00Z"/>
          <w:rFonts w:ascii="Courier New" w:hAnsi="Courier New" w:cs="Courier New"/>
        </w:rPr>
      </w:pPr>
      <w:ins w:id="664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KOREAN WAR (JULY 1950 TO JANUARY 1955)</w:t>
      </w:r>
      <w:del w:id="66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7BC07C" w14:textId="77777777" w:rsidR="00461780" w:rsidRPr="00461780" w:rsidRDefault="00461780" w:rsidP="00461780">
      <w:pPr>
        <w:pStyle w:val="PlainText"/>
        <w:rPr>
          <w:ins w:id="6650" w:author="Author" w:date="2020-02-14T18:23:00Z"/>
          <w:rFonts w:ascii="Courier New" w:hAnsi="Courier New" w:cs="Courier New"/>
        </w:rPr>
      </w:pPr>
    </w:p>
    <w:p w14:paraId="07EFFC48" w14:textId="77777777" w:rsidR="00F37356" w:rsidRPr="00F37356" w:rsidRDefault="00461780" w:rsidP="00F37356">
      <w:pPr>
        <w:pStyle w:val="PlainText"/>
        <w:rPr>
          <w:del w:id="6651" w:author="Author" w:date="2020-02-14T18:23:00Z"/>
          <w:rFonts w:ascii="Courier New" w:hAnsi="Courier New" w:cs="Courier New"/>
        </w:rPr>
      </w:pPr>
      <w:ins w:id="66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JANUARY 1947 TO JUNE 1950</w:t>
      </w:r>
      <w:del w:id="66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941DBB" w14:textId="77777777" w:rsidR="00461780" w:rsidRPr="00461780" w:rsidRDefault="00461780" w:rsidP="00461780">
      <w:pPr>
        <w:pStyle w:val="PlainText"/>
        <w:rPr>
          <w:ins w:id="6654" w:author="Author" w:date="2020-02-14T18:23:00Z"/>
          <w:rFonts w:ascii="Courier New" w:hAnsi="Courier New" w:cs="Courier New"/>
        </w:rPr>
      </w:pPr>
    </w:p>
    <w:p w14:paraId="1CADFE3F" w14:textId="77777777" w:rsidR="00F37356" w:rsidRPr="00F37356" w:rsidRDefault="00461780" w:rsidP="00F37356">
      <w:pPr>
        <w:pStyle w:val="PlainText"/>
        <w:rPr>
          <w:del w:id="6655" w:author="Author" w:date="2020-02-14T18:23:00Z"/>
          <w:rFonts w:ascii="Courier New" w:hAnsi="Courier New" w:cs="Courier New"/>
        </w:rPr>
      </w:pPr>
      <w:ins w:id="665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WORLD WAR II (DECEMBER 1941 TO DECEMBER 1946)</w:t>
      </w:r>
      <w:del w:id="66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D4549C1" w14:textId="77777777" w:rsidR="00461780" w:rsidRPr="00461780" w:rsidRDefault="00461780" w:rsidP="00461780">
      <w:pPr>
        <w:pStyle w:val="PlainText"/>
        <w:rPr>
          <w:ins w:id="6658" w:author="Author" w:date="2020-02-14T18:23:00Z"/>
          <w:rFonts w:ascii="Courier New" w:hAnsi="Courier New" w:cs="Courier New"/>
        </w:rPr>
      </w:pPr>
    </w:p>
    <w:p w14:paraId="59FF712E" w14:textId="77777777" w:rsidR="00F37356" w:rsidRPr="00F37356" w:rsidRDefault="00461780" w:rsidP="00F37356">
      <w:pPr>
        <w:pStyle w:val="PlainText"/>
        <w:rPr>
          <w:del w:id="6659" w:author="Author" w:date="2020-02-14T18:23:00Z"/>
          <w:rFonts w:ascii="Courier New" w:hAnsi="Courier New" w:cs="Courier New"/>
        </w:rPr>
      </w:pPr>
      <w:ins w:id="666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NOVEMBER 1941 OR EARLIER</w:t>
      </w:r>
      <w:del w:id="66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62B3B25" w14:textId="37A5D7B0" w:rsidR="00461780" w:rsidRPr="00461780" w:rsidRDefault="00F37356" w:rsidP="00461780">
      <w:pPr>
        <w:pStyle w:val="PlainText"/>
        <w:rPr>
          <w:ins w:id="6662" w:author="Author" w:date="2020-02-14T18:23:00Z"/>
          <w:rFonts w:ascii="Courier New" w:hAnsi="Courier New" w:cs="Courier New"/>
        </w:rPr>
      </w:pPr>
      <w:del w:id="66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388BF9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60A79DE" w14:textId="77777777" w:rsidR="00F37356" w:rsidRPr="00F37356" w:rsidRDefault="00461780" w:rsidP="00F37356">
      <w:pPr>
        <w:pStyle w:val="PlainText"/>
        <w:rPr>
          <w:del w:id="666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PEAFWHN2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WHEN DID YOU SERVE?</w:t>
      </w:r>
      <w:r w:rsidRPr="00461780">
        <w:rPr>
          <w:rFonts w:ascii="Courier New" w:hAnsi="Courier New" w:cs="Courier New"/>
        </w:rPr>
        <w:tab/>
      </w:r>
      <w:del w:id="666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878 - 879</w:t>
      </w:r>
      <w:del w:id="66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F21E46" w14:textId="77777777" w:rsidR="00F37356" w:rsidRPr="00F37356" w:rsidRDefault="00F37356" w:rsidP="00F37356">
      <w:pPr>
        <w:pStyle w:val="PlainText"/>
        <w:rPr>
          <w:del w:id="6667" w:author="Author" w:date="2020-02-14T18:23:00Z"/>
          <w:rFonts w:ascii="Courier New" w:hAnsi="Courier New" w:cs="Courier New"/>
        </w:rPr>
      </w:pPr>
      <w:del w:id="666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102B4386" w14:textId="70505CF1" w:rsidR="00461780" w:rsidRPr="00461780" w:rsidRDefault="00461780" w:rsidP="00461780">
      <w:pPr>
        <w:pStyle w:val="PlainText"/>
        <w:rPr>
          <w:ins w:id="6669" w:author="Author" w:date="2020-02-14T18:23:00Z"/>
          <w:rFonts w:ascii="Courier New" w:hAnsi="Courier New" w:cs="Courier New"/>
        </w:rPr>
      </w:pPr>
    </w:p>
    <w:p w14:paraId="66CA3794" w14:textId="77777777" w:rsidR="00461780" w:rsidRPr="00461780" w:rsidRDefault="00461780" w:rsidP="00461780">
      <w:pPr>
        <w:pStyle w:val="PlainText"/>
        <w:rPr>
          <w:ins w:id="6670" w:author="Author" w:date="2020-02-14T18:23:00Z"/>
          <w:rFonts w:ascii="Courier New" w:hAnsi="Courier New" w:cs="Courier New"/>
        </w:rPr>
      </w:pPr>
      <w:ins w:id="667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</w:t>
        </w:r>
      </w:ins>
    </w:p>
    <w:p w14:paraId="65806175" w14:textId="77777777" w:rsidR="00F37356" w:rsidRPr="00F37356" w:rsidRDefault="00461780" w:rsidP="00F37356">
      <w:pPr>
        <w:pStyle w:val="PlainText"/>
        <w:rPr>
          <w:del w:id="6672" w:author="Author" w:date="2020-02-14T18:23:00Z"/>
          <w:rFonts w:ascii="Courier New" w:hAnsi="Courier New" w:cs="Courier New"/>
        </w:rPr>
      </w:pPr>
      <w:ins w:id="66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PEAFEVER = 1</w:t>
      </w:r>
      <w:del w:id="66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27B36D" w14:textId="77777777" w:rsidR="00F37356" w:rsidRPr="00F37356" w:rsidRDefault="00F37356" w:rsidP="00F37356">
      <w:pPr>
        <w:pStyle w:val="PlainText"/>
        <w:rPr>
          <w:del w:id="6675" w:author="Author" w:date="2020-02-14T18:23:00Z"/>
          <w:rFonts w:ascii="Courier New" w:hAnsi="Courier New" w:cs="Courier New"/>
        </w:rPr>
      </w:pPr>
      <w:del w:id="667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6C3290A" w14:textId="77777777" w:rsidR="00461780" w:rsidRPr="00461780" w:rsidRDefault="00461780" w:rsidP="00461780">
      <w:pPr>
        <w:pStyle w:val="PlainText"/>
        <w:rPr>
          <w:ins w:id="6677" w:author="Author" w:date="2020-02-14T18:23:00Z"/>
          <w:rFonts w:ascii="Courier New" w:hAnsi="Courier New" w:cs="Courier New"/>
        </w:rPr>
      </w:pPr>
    </w:p>
    <w:p w14:paraId="380A63A3" w14:textId="77777777" w:rsidR="00461780" w:rsidRPr="00461780" w:rsidRDefault="00461780" w:rsidP="00461780">
      <w:pPr>
        <w:pStyle w:val="PlainText"/>
        <w:rPr>
          <w:ins w:id="6678" w:author="Author" w:date="2020-02-14T18:23:00Z"/>
          <w:rFonts w:ascii="Courier New" w:hAnsi="Courier New" w:cs="Courier New"/>
        </w:rPr>
      </w:pPr>
    </w:p>
    <w:p w14:paraId="531B21FB" w14:textId="77777777" w:rsidR="00F37356" w:rsidRPr="00F37356" w:rsidRDefault="00461780" w:rsidP="00F37356">
      <w:pPr>
        <w:pStyle w:val="PlainText"/>
        <w:rPr>
          <w:del w:id="6679" w:author="Author" w:date="2020-02-14T18:23:00Z"/>
          <w:rFonts w:ascii="Courier New" w:hAnsi="Courier New" w:cs="Courier New"/>
        </w:rPr>
      </w:pPr>
      <w:ins w:id="668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6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F37BAA" w14:textId="77777777" w:rsidR="00F37356" w:rsidRPr="00F37356" w:rsidRDefault="00F37356" w:rsidP="00F37356">
      <w:pPr>
        <w:pStyle w:val="PlainText"/>
        <w:rPr>
          <w:del w:id="6682" w:author="Author" w:date="2020-02-14T18:23:00Z"/>
          <w:rFonts w:ascii="Courier New" w:hAnsi="Courier New" w:cs="Courier New"/>
        </w:rPr>
      </w:pPr>
      <w:del w:id="66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9D3990" w14:textId="77777777" w:rsidR="00461780" w:rsidRPr="00461780" w:rsidRDefault="00461780" w:rsidP="00461780">
      <w:pPr>
        <w:pStyle w:val="PlainText"/>
        <w:rPr>
          <w:ins w:id="6684" w:author="Author" w:date="2020-02-14T18:23:00Z"/>
          <w:rFonts w:ascii="Courier New" w:hAnsi="Courier New" w:cs="Courier New"/>
        </w:rPr>
      </w:pPr>
    </w:p>
    <w:p w14:paraId="07B5F885" w14:textId="77777777" w:rsidR="00461780" w:rsidRPr="00461780" w:rsidRDefault="00461780" w:rsidP="00461780">
      <w:pPr>
        <w:pStyle w:val="PlainText"/>
        <w:rPr>
          <w:ins w:id="6685" w:author="Author" w:date="2020-02-14T18:23:00Z"/>
          <w:rFonts w:ascii="Courier New" w:hAnsi="Courier New" w:cs="Courier New"/>
        </w:rPr>
      </w:pPr>
    </w:p>
    <w:p w14:paraId="61DC0EA9" w14:textId="77777777" w:rsidR="00F37356" w:rsidRPr="00F37356" w:rsidRDefault="00461780" w:rsidP="00F37356">
      <w:pPr>
        <w:pStyle w:val="PlainText"/>
        <w:rPr>
          <w:del w:id="6686" w:author="Author" w:date="2020-02-14T18:23:00Z"/>
          <w:rFonts w:ascii="Courier New" w:hAnsi="Courier New" w:cs="Courier New"/>
        </w:rPr>
      </w:pPr>
      <w:ins w:id="668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SEPTEMBER 2001 OR LATER</w:t>
      </w:r>
      <w:del w:id="66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0BCA6D" w14:textId="77777777" w:rsidR="00461780" w:rsidRPr="00461780" w:rsidRDefault="00461780" w:rsidP="00461780">
      <w:pPr>
        <w:pStyle w:val="PlainText"/>
        <w:rPr>
          <w:ins w:id="6689" w:author="Author" w:date="2020-02-14T18:23:00Z"/>
          <w:rFonts w:ascii="Courier New" w:hAnsi="Courier New" w:cs="Courier New"/>
        </w:rPr>
      </w:pPr>
    </w:p>
    <w:p w14:paraId="522B446E" w14:textId="77777777" w:rsidR="00F37356" w:rsidRPr="00F37356" w:rsidRDefault="00461780" w:rsidP="00F37356">
      <w:pPr>
        <w:pStyle w:val="PlainText"/>
        <w:rPr>
          <w:del w:id="6690" w:author="Author" w:date="2020-02-14T18:23:00Z"/>
          <w:rFonts w:ascii="Courier New" w:hAnsi="Courier New" w:cs="Courier New"/>
        </w:rPr>
      </w:pPr>
      <w:ins w:id="66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AUGUST 1990 TO AUGUST 2001</w:t>
      </w:r>
      <w:del w:id="66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61A136" w14:textId="77777777" w:rsidR="00461780" w:rsidRPr="00461780" w:rsidRDefault="00461780" w:rsidP="00461780">
      <w:pPr>
        <w:pStyle w:val="PlainText"/>
        <w:rPr>
          <w:ins w:id="6693" w:author="Author" w:date="2020-02-14T18:23:00Z"/>
          <w:rFonts w:ascii="Courier New" w:hAnsi="Courier New" w:cs="Courier New"/>
        </w:rPr>
      </w:pPr>
    </w:p>
    <w:p w14:paraId="60ED2466" w14:textId="77777777" w:rsidR="00F37356" w:rsidRPr="00F37356" w:rsidRDefault="00461780" w:rsidP="00F37356">
      <w:pPr>
        <w:pStyle w:val="PlainText"/>
        <w:rPr>
          <w:del w:id="6694" w:author="Author" w:date="2020-02-14T18:23:00Z"/>
          <w:rFonts w:ascii="Courier New" w:hAnsi="Courier New" w:cs="Courier New"/>
        </w:rPr>
      </w:pPr>
      <w:ins w:id="669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MAY 1975 TO JULY 1990</w:t>
      </w:r>
      <w:del w:id="669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2725C2D" w14:textId="77777777" w:rsidR="00461780" w:rsidRPr="00461780" w:rsidRDefault="00461780" w:rsidP="00461780">
      <w:pPr>
        <w:pStyle w:val="PlainText"/>
        <w:rPr>
          <w:ins w:id="6697" w:author="Author" w:date="2020-02-14T18:23:00Z"/>
          <w:rFonts w:ascii="Courier New" w:hAnsi="Courier New" w:cs="Courier New"/>
        </w:rPr>
      </w:pPr>
    </w:p>
    <w:p w14:paraId="049A413D" w14:textId="77777777" w:rsidR="00F37356" w:rsidRPr="00F37356" w:rsidRDefault="00461780" w:rsidP="00F37356">
      <w:pPr>
        <w:pStyle w:val="PlainText"/>
        <w:rPr>
          <w:del w:id="6698" w:author="Author" w:date="2020-02-14T18:23:00Z"/>
          <w:rFonts w:ascii="Courier New" w:hAnsi="Courier New" w:cs="Courier New"/>
        </w:rPr>
      </w:pPr>
      <w:ins w:id="669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VIETNAM ERA (AUGUST 1964 TO APRIL 1975)                                 </w:t>
      </w:r>
      <w:del w:id="67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46EFBB" w14:textId="77777777" w:rsidR="00461780" w:rsidRPr="00461780" w:rsidRDefault="00461780" w:rsidP="00461780">
      <w:pPr>
        <w:pStyle w:val="PlainText"/>
        <w:rPr>
          <w:ins w:id="6701" w:author="Author" w:date="2020-02-14T18:23:00Z"/>
          <w:rFonts w:ascii="Courier New" w:hAnsi="Courier New" w:cs="Courier New"/>
        </w:rPr>
      </w:pPr>
    </w:p>
    <w:p w14:paraId="2CC56F05" w14:textId="77777777" w:rsidR="00F37356" w:rsidRPr="00F37356" w:rsidRDefault="00461780" w:rsidP="00F37356">
      <w:pPr>
        <w:pStyle w:val="PlainText"/>
        <w:rPr>
          <w:del w:id="6702" w:author="Author" w:date="2020-02-14T18:23:00Z"/>
          <w:rFonts w:ascii="Courier New" w:hAnsi="Courier New" w:cs="Courier New"/>
        </w:rPr>
      </w:pPr>
      <w:ins w:id="670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FEBRUARY 1955 TO JULY 1964</w:t>
      </w:r>
      <w:del w:id="670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67BA6B" w14:textId="77777777" w:rsidR="00461780" w:rsidRPr="00461780" w:rsidRDefault="00461780" w:rsidP="00461780">
      <w:pPr>
        <w:pStyle w:val="PlainText"/>
        <w:rPr>
          <w:ins w:id="6705" w:author="Author" w:date="2020-02-14T18:23:00Z"/>
          <w:rFonts w:ascii="Courier New" w:hAnsi="Courier New" w:cs="Courier New"/>
        </w:rPr>
      </w:pPr>
    </w:p>
    <w:p w14:paraId="2D40CC96" w14:textId="77777777" w:rsidR="00F37356" w:rsidRPr="00F37356" w:rsidRDefault="00461780" w:rsidP="00F37356">
      <w:pPr>
        <w:pStyle w:val="PlainText"/>
        <w:rPr>
          <w:del w:id="6706" w:author="Author" w:date="2020-02-14T18:23:00Z"/>
          <w:rFonts w:ascii="Courier New" w:hAnsi="Courier New" w:cs="Courier New"/>
        </w:rPr>
      </w:pPr>
      <w:ins w:id="67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KOREAN WAR (JULY 1950 TO JANUARY 1955)</w:t>
      </w:r>
      <w:del w:id="67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A675A68" w14:textId="77777777" w:rsidR="00461780" w:rsidRPr="00461780" w:rsidRDefault="00461780" w:rsidP="00461780">
      <w:pPr>
        <w:pStyle w:val="PlainText"/>
        <w:rPr>
          <w:ins w:id="6709" w:author="Author" w:date="2020-02-14T18:23:00Z"/>
          <w:rFonts w:ascii="Courier New" w:hAnsi="Courier New" w:cs="Courier New"/>
        </w:rPr>
      </w:pPr>
    </w:p>
    <w:p w14:paraId="29F5720E" w14:textId="77777777" w:rsidR="00F37356" w:rsidRPr="00F37356" w:rsidRDefault="00461780" w:rsidP="00F37356">
      <w:pPr>
        <w:pStyle w:val="PlainText"/>
        <w:rPr>
          <w:del w:id="6710" w:author="Author" w:date="2020-02-14T18:23:00Z"/>
          <w:rFonts w:ascii="Courier New" w:hAnsi="Courier New" w:cs="Courier New"/>
        </w:rPr>
      </w:pPr>
      <w:ins w:id="67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JANUARY 1947 TO JUNE 1950</w:t>
      </w:r>
      <w:del w:id="67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04492F" w14:textId="77777777" w:rsidR="00461780" w:rsidRPr="00461780" w:rsidRDefault="00461780" w:rsidP="00461780">
      <w:pPr>
        <w:pStyle w:val="PlainText"/>
        <w:rPr>
          <w:ins w:id="6713" w:author="Author" w:date="2020-02-14T18:23:00Z"/>
          <w:rFonts w:ascii="Courier New" w:hAnsi="Courier New" w:cs="Courier New"/>
        </w:rPr>
      </w:pPr>
    </w:p>
    <w:p w14:paraId="48255B93" w14:textId="77777777" w:rsidR="00F37356" w:rsidRPr="00F37356" w:rsidRDefault="00461780" w:rsidP="00F37356">
      <w:pPr>
        <w:pStyle w:val="PlainText"/>
        <w:rPr>
          <w:del w:id="6714" w:author="Author" w:date="2020-02-14T18:23:00Z"/>
          <w:rFonts w:ascii="Courier New" w:hAnsi="Courier New" w:cs="Courier New"/>
        </w:rPr>
      </w:pPr>
      <w:ins w:id="67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WORLD WAR II (DECEMBER 1941 TO DECEMBER 1946)</w:t>
      </w:r>
      <w:del w:id="67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1785E27" w14:textId="77777777" w:rsidR="00461780" w:rsidRPr="00461780" w:rsidRDefault="00461780" w:rsidP="00461780">
      <w:pPr>
        <w:pStyle w:val="PlainText"/>
        <w:rPr>
          <w:ins w:id="6717" w:author="Author" w:date="2020-02-14T18:23:00Z"/>
          <w:rFonts w:ascii="Courier New" w:hAnsi="Courier New" w:cs="Courier New"/>
        </w:rPr>
      </w:pPr>
    </w:p>
    <w:p w14:paraId="5C370419" w14:textId="77777777" w:rsidR="00F37356" w:rsidRPr="00F37356" w:rsidRDefault="00461780" w:rsidP="00F37356">
      <w:pPr>
        <w:pStyle w:val="PlainText"/>
        <w:rPr>
          <w:del w:id="6718" w:author="Author" w:date="2020-02-14T18:23:00Z"/>
          <w:rFonts w:ascii="Courier New" w:hAnsi="Courier New" w:cs="Courier New"/>
        </w:rPr>
      </w:pPr>
      <w:ins w:id="67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NOVEMBER 1941 OR EARLIER</w:t>
      </w:r>
      <w:del w:id="67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C0BBFB" w14:textId="45A509ED" w:rsidR="00461780" w:rsidRPr="00461780" w:rsidRDefault="00F37356" w:rsidP="00461780">
      <w:pPr>
        <w:pStyle w:val="PlainText"/>
        <w:rPr>
          <w:ins w:id="6721" w:author="Author" w:date="2020-02-14T18:23:00Z"/>
          <w:rFonts w:ascii="Courier New" w:hAnsi="Courier New" w:cs="Courier New"/>
        </w:rPr>
      </w:pPr>
      <w:del w:id="67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F886C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409628B" w14:textId="77777777" w:rsidR="00F37356" w:rsidRPr="00F37356" w:rsidRDefault="00461780" w:rsidP="00F37356">
      <w:pPr>
        <w:pStyle w:val="PlainText"/>
        <w:rPr>
          <w:del w:id="67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PEAFWHN3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WHEN DID YOU SERVE?</w:t>
      </w:r>
      <w:r w:rsidRPr="00461780">
        <w:rPr>
          <w:rFonts w:ascii="Courier New" w:hAnsi="Courier New" w:cs="Courier New"/>
        </w:rPr>
        <w:tab/>
      </w:r>
      <w:del w:id="672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880 - 881</w:t>
      </w:r>
      <w:del w:id="67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165419" w14:textId="77777777" w:rsidR="00F37356" w:rsidRPr="00F37356" w:rsidRDefault="00F37356" w:rsidP="00F37356">
      <w:pPr>
        <w:pStyle w:val="PlainText"/>
        <w:rPr>
          <w:del w:id="6726" w:author="Author" w:date="2020-02-14T18:23:00Z"/>
          <w:rFonts w:ascii="Courier New" w:hAnsi="Courier New" w:cs="Courier New"/>
        </w:rPr>
      </w:pPr>
      <w:del w:id="672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1E56ED57" w14:textId="677A9094" w:rsidR="00461780" w:rsidRPr="00461780" w:rsidRDefault="00461780" w:rsidP="00461780">
      <w:pPr>
        <w:pStyle w:val="PlainText"/>
        <w:rPr>
          <w:ins w:id="6728" w:author="Author" w:date="2020-02-14T18:23:00Z"/>
          <w:rFonts w:ascii="Courier New" w:hAnsi="Courier New" w:cs="Courier New"/>
        </w:rPr>
      </w:pPr>
    </w:p>
    <w:p w14:paraId="07DBD7CF" w14:textId="77777777" w:rsidR="00461780" w:rsidRPr="00461780" w:rsidRDefault="00461780" w:rsidP="00461780">
      <w:pPr>
        <w:pStyle w:val="PlainText"/>
        <w:rPr>
          <w:ins w:id="6729" w:author="Author" w:date="2020-02-14T18:23:00Z"/>
          <w:rFonts w:ascii="Courier New" w:hAnsi="Courier New" w:cs="Courier New"/>
        </w:rPr>
      </w:pPr>
      <w:ins w:id="673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</w:t>
        </w:r>
      </w:ins>
    </w:p>
    <w:p w14:paraId="0EA5289D" w14:textId="77777777" w:rsidR="00F37356" w:rsidRPr="00F37356" w:rsidRDefault="00461780" w:rsidP="00F37356">
      <w:pPr>
        <w:pStyle w:val="PlainText"/>
        <w:rPr>
          <w:del w:id="6731" w:author="Author" w:date="2020-02-14T18:23:00Z"/>
          <w:rFonts w:ascii="Courier New" w:hAnsi="Courier New" w:cs="Courier New"/>
        </w:rPr>
      </w:pPr>
      <w:ins w:id="67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PEAFEVER = 1</w:t>
      </w:r>
      <w:del w:id="67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13C73B" w14:textId="77777777" w:rsidR="00F37356" w:rsidRPr="00F37356" w:rsidRDefault="00F37356" w:rsidP="00F37356">
      <w:pPr>
        <w:pStyle w:val="PlainText"/>
        <w:rPr>
          <w:del w:id="6734" w:author="Author" w:date="2020-02-14T18:23:00Z"/>
          <w:rFonts w:ascii="Courier New" w:hAnsi="Courier New" w:cs="Courier New"/>
        </w:rPr>
      </w:pPr>
      <w:del w:id="673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F2D254" w14:textId="77777777" w:rsidR="00461780" w:rsidRPr="00461780" w:rsidRDefault="00461780" w:rsidP="00461780">
      <w:pPr>
        <w:pStyle w:val="PlainText"/>
        <w:rPr>
          <w:ins w:id="6736" w:author="Author" w:date="2020-02-14T18:23:00Z"/>
          <w:rFonts w:ascii="Courier New" w:hAnsi="Courier New" w:cs="Courier New"/>
        </w:rPr>
      </w:pPr>
    </w:p>
    <w:p w14:paraId="597BA7D9" w14:textId="77777777" w:rsidR="00461780" w:rsidRPr="00461780" w:rsidRDefault="00461780" w:rsidP="00461780">
      <w:pPr>
        <w:pStyle w:val="PlainText"/>
        <w:rPr>
          <w:ins w:id="6737" w:author="Author" w:date="2020-02-14T18:23:00Z"/>
          <w:rFonts w:ascii="Courier New" w:hAnsi="Courier New" w:cs="Courier New"/>
        </w:rPr>
      </w:pPr>
    </w:p>
    <w:p w14:paraId="77E306AC" w14:textId="77777777" w:rsidR="00461780" w:rsidRPr="00461780" w:rsidRDefault="00461780" w:rsidP="00461780">
      <w:pPr>
        <w:pStyle w:val="PlainText"/>
        <w:rPr>
          <w:ins w:id="6738" w:author="Author" w:date="2020-02-14T18:23:00Z"/>
          <w:rFonts w:ascii="Courier New" w:hAnsi="Courier New" w:cs="Courier New"/>
        </w:rPr>
      </w:pPr>
    </w:p>
    <w:p w14:paraId="1ECF051E" w14:textId="77777777" w:rsidR="00F37356" w:rsidRPr="00F37356" w:rsidRDefault="00461780" w:rsidP="00F37356">
      <w:pPr>
        <w:pStyle w:val="PlainText"/>
        <w:rPr>
          <w:del w:id="6739" w:author="Author" w:date="2020-02-14T18:23:00Z"/>
          <w:rFonts w:ascii="Courier New" w:hAnsi="Courier New" w:cs="Courier New"/>
        </w:rPr>
      </w:pPr>
      <w:ins w:id="67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7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040BEB" w14:textId="77777777" w:rsidR="00F37356" w:rsidRPr="00F37356" w:rsidRDefault="00F37356" w:rsidP="00F37356">
      <w:pPr>
        <w:pStyle w:val="PlainText"/>
        <w:rPr>
          <w:del w:id="6742" w:author="Author" w:date="2020-02-14T18:23:00Z"/>
          <w:rFonts w:ascii="Courier New" w:hAnsi="Courier New" w:cs="Courier New"/>
        </w:rPr>
      </w:pPr>
      <w:del w:id="67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83E254" w14:textId="77777777" w:rsidR="00461780" w:rsidRPr="00461780" w:rsidRDefault="00461780" w:rsidP="00461780">
      <w:pPr>
        <w:pStyle w:val="PlainText"/>
        <w:rPr>
          <w:ins w:id="6744" w:author="Author" w:date="2020-02-14T18:23:00Z"/>
          <w:rFonts w:ascii="Courier New" w:hAnsi="Courier New" w:cs="Courier New"/>
        </w:rPr>
      </w:pPr>
    </w:p>
    <w:p w14:paraId="6D8E9571" w14:textId="77777777" w:rsidR="00461780" w:rsidRPr="00461780" w:rsidRDefault="00461780" w:rsidP="00461780">
      <w:pPr>
        <w:pStyle w:val="PlainText"/>
        <w:rPr>
          <w:ins w:id="6745" w:author="Author" w:date="2020-02-14T18:23:00Z"/>
          <w:rFonts w:ascii="Courier New" w:hAnsi="Courier New" w:cs="Courier New"/>
        </w:rPr>
      </w:pPr>
    </w:p>
    <w:p w14:paraId="4149FCCE" w14:textId="77777777" w:rsidR="00F37356" w:rsidRPr="00F37356" w:rsidRDefault="00461780" w:rsidP="00F37356">
      <w:pPr>
        <w:pStyle w:val="PlainText"/>
        <w:rPr>
          <w:del w:id="6746" w:author="Author" w:date="2020-02-14T18:23:00Z"/>
          <w:rFonts w:ascii="Courier New" w:hAnsi="Courier New" w:cs="Courier New"/>
        </w:rPr>
      </w:pPr>
      <w:ins w:id="67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SEPTEMBER 2001 OR LATER</w:t>
      </w:r>
      <w:del w:id="67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080398" w14:textId="77777777" w:rsidR="00461780" w:rsidRPr="00461780" w:rsidRDefault="00461780" w:rsidP="00461780">
      <w:pPr>
        <w:pStyle w:val="PlainText"/>
        <w:rPr>
          <w:ins w:id="6749" w:author="Author" w:date="2020-02-14T18:23:00Z"/>
          <w:rFonts w:ascii="Courier New" w:hAnsi="Courier New" w:cs="Courier New"/>
        </w:rPr>
      </w:pPr>
    </w:p>
    <w:p w14:paraId="4E743AC9" w14:textId="77777777" w:rsidR="00F37356" w:rsidRPr="00F37356" w:rsidRDefault="00461780" w:rsidP="00F37356">
      <w:pPr>
        <w:pStyle w:val="PlainText"/>
        <w:rPr>
          <w:del w:id="6750" w:author="Author" w:date="2020-02-14T18:23:00Z"/>
          <w:rFonts w:ascii="Courier New" w:hAnsi="Courier New" w:cs="Courier New"/>
        </w:rPr>
      </w:pPr>
      <w:ins w:id="675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AUGUST 1990 TO AUGUST 2001</w:t>
      </w:r>
      <w:del w:id="675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7E954A" w14:textId="77777777" w:rsidR="00461780" w:rsidRPr="00461780" w:rsidRDefault="00461780" w:rsidP="00461780">
      <w:pPr>
        <w:pStyle w:val="PlainText"/>
        <w:rPr>
          <w:ins w:id="6753" w:author="Author" w:date="2020-02-14T18:23:00Z"/>
          <w:rFonts w:ascii="Courier New" w:hAnsi="Courier New" w:cs="Courier New"/>
        </w:rPr>
      </w:pPr>
    </w:p>
    <w:p w14:paraId="5C000397" w14:textId="77777777" w:rsidR="00F37356" w:rsidRPr="00F37356" w:rsidRDefault="00461780" w:rsidP="00F37356">
      <w:pPr>
        <w:pStyle w:val="PlainText"/>
        <w:rPr>
          <w:del w:id="6754" w:author="Author" w:date="2020-02-14T18:23:00Z"/>
          <w:rFonts w:ascii="Courier New" w:hAnsi="Courier New" w:cs="Courier New"/>
        </w:rPr>
      </w:pPr>
      <w:ins w:id="675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MAY 1975 TO JULY 1990</w:t>
      </w:r>
      <w:del w:id="67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322522" w14:textId="77777777" w:rsidR="00461780" w:rsidRPr="00461780" w:rsidRDefault="00461780" w:rsidP="00461780">
      <w:pPr>
        <w:pStyle w:val="PlainText"/>
        <w:rPr>
          <w:ins w:id="6757" w:author="Author" w:date="2020-02-14T18:23:00Z"/>
          <w:rFonts w:ascii="Courier New" w:hAnsi="Courier New" w:cs="Courier New"/>
        </w:rPr>
      </w:pPr>
    </w:p>
    <w:p w14:paraId="07969824" w14:textId="77777777" w:rsidR="00F37356" w:rsidRPr="00F37356" w:rsidRDefault="00461780" w:rsidP="00F37356">
      <w:pPr>
        <w:pStyle w:val="PlainText"/>
        <w:rPr>
          <w:del w:id="6758" w:author="Author" w:date="2020-02-14T18:23:00Z"/>
          <w:rFonts w:ascii="Courier New" w:hAnsi="Courier New" w:cs="Courier New"/>
        </w:rPr>
      </w:pPr>
      <w:ins w:id="67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VIETNAM ERA (AUGUST 1964 TO APRIL 1975)                                 </w:t>
      </w:r>
      <w:del w:id="67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C73663" w14:textId="77777777" w:rsidR="00461780" w:rsidRPr="00461780" w:rsidRDefault="00461780" w:rsidP="00461780">
      <w:pPr>
        <w:pStyle w:val="PlainText"/>
        <w:rPr>
          <w:ins w:id="6761" w:author="Author" w:date="2020-02-14T18:23:00Z"/>
          <w:rFonts w:ascii="Courier New" w:hAnsi="Courier New" w:cs="Courier New"/>
        </w:rPr>
      </w:pPr>
    </w:p>
    <w:p w14:paraId="37576037" w14:textId="77777777" w:rsidR="00F37356" w:rsidRPr="00F37356" w:rsidRDefault="00461780" w:rsidP="00F37356">
      <w:pPr>
        <w:pStyle w:val="PlainText"/>
        <w:rPr>
          <w:del w:id="6762" w:author="Author" w:date="2020-02-14T18:23:00Z"/>
          <w:rFonts w:ascii="Courier New" w:hAnsi="Courier New" w:cs="Courier New"/>
        </w:rPr>
      </w:pPr>
      <w:ins w:id="676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FEBRUARY 1955 TO JULY 1964</w:t>
      </w:r>
      <w:del w:id="67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E7E2DCE" w14:textId="77777777" w:rsidR="00461780" w:rsidRPr="00461780" w:rsidRDefault="00461780" w:rsidP="00461780">
      <w:pPr>
        <w:pStyle w:val="PlainText"/>
        <w:rPr>
          <w:ins w:id="6765" w:author="Author" w:date="2020-02-14T18:23:00Z"/>
          <w:rFonts w:ascii="Courier New" w:hAnsi="Courier New" w:cs="Courier New"/>
        </w:rPr>
      </w:pPr>
    </w:p>
    <w:p w14:paraId="2E12EE3B" w14:textId="77777777" w:rsidR="00F37356" w:rsidRPr="00F37356" w:rsidRDefault="00461780" w:rsidP="00F37356">
      <w:pPr>
        <w:pStyle w:val="PlainText"/>
        <w:rPr>
          <w:del w:id="6766" w:author="Author" w:date="2020-02-14T18:23:00Z"/>
          <w:rFonts w:ascii="Courier New" w:hAnsi="Courier New" w:cs="Courier New"/>
        </w:rPr>
      </w:pPr>
      <w:ins w:id="67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KOREAN WAR (JULY 1950 TO JANUARY 1955)</w:t>
      </w:r>
      <w:del w:id="67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B040BB" w14:textId="77777777" w:rsidR="00461780" w:rsidRPr="00461780" w:rsidRDefault="00461780" w:rsidP="00461780">
      <w:pPr>
        <w:pStyle w:val="PlainText"/>
        <w:rPr>
          <w:ins w:id="6769" w:author="Author" w:date="2020-02-14T18:23:00Z"/>
          <w:rFonts w:ascii="Courier New" w:hAnsi="Courier New" w:cs="Courier New"/>
        </w:rPr>
      </w:pPr>
    </w:p>
    <w:p w14:paraId="274A1584" w14:textId="77777777" w:rsidR="00F37356" w:rsidRPr="00F37356" w:rsidRDefault="00461780" w:rsidP="00F37356">
      <w:pPr>
        <w:pStyle w:val="PlainText"/>
        <w:rPr>
          <w:del w:id="6770" w:author="Author" w:date="2020-02-14T18:23:00Z"/>
          <w:rFonts w:ascii="Courier New" w:hAnsi="Courier New" w:cs="Courier New"/>
        </w:rPr>
      </w:pPr>
      <w:ins w:id="67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JANUARY 1947 TO JUNE 1950</w:t>
      </w:r>
      <w:del w:id="67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B01A62" w14:textId="77777777" w:rsidR="00461780" w:rsidRPr="00461780" w:rsidRDefault="00461780" w:rsidP="00461780">
      <w:pPr>
        <w:pStyle w:val="PlainText"/>
        <w:rPr>
          <w:ins w:id="6773" w:author="Author" w:date="2020-02-14T18:23:00Z"/>
          <w:rFonts w:ascii="Courier New" w:hAnsi="Courier New" w:cs="Courier New"/>
        </w:rPr>
      </w:pPr>
    </w:p>
    <w:p w14:paraId="602838C0" w14:textId="77777777" w:rsidR="00F37356" w:rsidRPr="00F37356" w:rsidRDefault="00461780" w:rsidP="00F37356">
      <w:pPr>
        <w:pStyle w:val="PlainText"/>
        <w:rPr>
          <w:del w:id="6774" w:author="Author" w:date="2020-02-14T18:23:00Z"/>
          <w:rFonts w:ascii="Courier New" w:hAnsi="Courier New" w:cs="Courier New"/>
        </w:rPr>
      </w:pPr>
      <w:ins w:id="67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WORLD WAR II (DECEMBER 1941 TO DECEMBER 1946)</w:t>
      </w:r>
      <w:del w:id="67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3F0C9EA" w14:textId="77777777" w:rsidR="00461780" w:rsidRPr="00461780" w:rsidRDefault="00461780" w:rsidP="00461780">
      <w:pPr>
        <w:pStyle w:val="PlainText"/>
        <w:rPr>
          <w:ins w:id="6777" w:author="Author" w:date="2020-02-14T18:23:00Z"/>
          <w:rFonts w:ascii="Courier New" w:hAnsi="Courier New" w:cs="Courier New"/>
        </w:rPr>
      </w:pPr>
    </w:p>
    <w:p w14:paraId="021608C0" w14:textId="77777777" w:rsidR="00F37356" w:rsidRPr="00F37356" w:rsidRDefault="00461780" w:rsidP="00F37356">
      <w:pPr>
        <w:pStyle w:val="PlainText"/>
        <w:rPr>
          <w:del w:id="6778" w:author="Author" w:date="2020-02-14T18:23:00Z"/>
          <w:rFonts w:ascii="Courier New" w:hAnsi="Courier New" w:cs="Courier New"/>
        </w:rPr>
      </w:pPr>
      <w:ins w:id="67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NOVEMBER 1941 OR EARLIER</w:t>
      </w:r>
      <w:del w:id="67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77EE536" w14:textId="225A6FEA" w:rsidR="00461780" w:rsidRPr="00461780" w:rsidRDefault="00F37356" w:rsidP="00461780">
      <w:pPr>
        <w:pStyle w:val="PlainText"/>
        <w:rPr>
          <w:ins w:id="6781" w:author="Author" w:date="2020-02-14T18:23:00Z"/>
          <w:rFonts w:ascii="Courier New" w:hAnsi="Courier New" w:cs="Courier New"/>
        </w:rPr>
      </w:pPr>
      <w:del w:id="67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A2BFBD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2C1DEFD" w14:textId="77777777" w:rsidR="00F37356" w:rsidRPr="00F37356" w:rsidRDefault="00461780" w:rsidP="00F37356">
      <w:pPr>
        <w:pStyle w:val="PlainText"/>
        <w:rPr>
          <w:del w:id="67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PEAFWHN4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WHEN DID YOU SERVE?</w:t>
      </w:r>
      <w:r w:rsidRPr="00461780">
        <w:rPr>
          <w:rFonts w:ascii="Courier New" w:hAnsi="Courier New" w:cs="Courier New"/>
        </w:rPr>
        <w:tab/>
      </w:r>
      <w:del w:id="6784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882 - 883</w:t>
      </w:r>
      <w:del w:id="67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9451C7" w14:textId="77777777" w:rsidR="00F37356" w:rsidRPr="00F37356" w:rsidRDefault="00F37356" w:rsidP="00F37356">
      <w:pPr>
        <w:pStyle w:val="PlainText"/>
        <w:rPr>
          <w:del w:id="6786" w:author="Author" w:date="2020-02-14T18:23:00Z"/>
          <w:rFonts w:ascii="Courier New" w:hAnsi="Courier New" w:cs="Courier New"/>
        </w:rPr>
      </w:pPr>
      <w:del w:id="678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 xml:space="preserve"> </w:delText>
        </w:r>
        <w:r w:rsidRPr="00F37356">
          <w:rPr>
            <w:rFonts w:ascii="Courier New" w:hAnsi="Courier New" w:cs="Courier New"/>
          </w:rPr>
          <w:cr/>
        </w:r>
      </w:del>
    </w:p>
    <w:p w14:paraId="746A56C7" w14:textId="02842667" w:rsidR="00461780" w:rsidRPr="00461780" w:rsidRDefault="00461780" w:rsidP="00461780">
      <w:pPr>
        <w:pStyle w:val="PlainText"/>
        <w:rPr>
          <w:ins w:id="6788" w:author="Author" w:date="2020-02-14T18:23:00Z"/>
          <w:rFonts w:ascii="Courier New" w:hAnsi="Courier New" w:cs="Courier New"/>
        </w:rPr>
      </w:pPr>
    </w:p>
    <w:p w14:paraId="2E8FF60C" w14:textId="77777777" w:rsidR="00461780" w:rsidRPr="00461780" w:rsidRDefault="00461780" w:rsidP="00461780">
      <w:pPr>
        <w:pStyle w:val="PlainText"/>
        <w:rPr>
          <w:ins w:id="6789" w:author="Author" w:date="2020-02-14T18:23:00Z"/>
          <w:rFonts w:ascii="Courier New" w:hAnsi="Courier New" w:cs="Courier New"/>
        </w:rPr>
      </w:pPr>
      <w:ins w:id="679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</w:t>
        </w:r>
      </w:ins>
    </w:p>
    <w:p w14:paraId="0F11FCD0" w14:textId="77777777" w:rsidR="00F37356" w:rsidRPr="00F37356" w:rsidRDefault="00461780" w:rsidP="00F37356">
      <w:pPr>
        <w:pStyle w:val="PlainText"/>
        <w:rPr>
          <w:del w:id="6791" w:author="Author" w:date="2020-02-14T18:23:00Z"/>
          <w:rFonts w:ascii="Courier New" w:hAnsi="Courier New" w:cs="Courier New"/>
        </w:rPr>
      </w:pPr>
      <w:ins w:id="67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PEAFEVER = 1</w:t>
      </w:r>
      <w:del w:id="67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1C6FE9" w14:textId="77777777" w:rsidR="00F37356" w:rsidRPr="00F37356" w:rsidRDefault="00F37356" w:rsidP="00F37356">
      <w:pPr>
        <w:pStyle w:val="PlainText"/>
        <w:rPr>
          <w:del w:id="6794" w:author="Author" w:date="2020-02-14T18:23:00Z"/>
          <w:rFonts w:ascii="Courier New" w:hAnsi="Courier New" w:cs="Courier New"/>
        </w:rPr>
      </w:pPr>
      <w:del w:id="679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3DEF79C" w14:textId="77777777" w:rsidR="00461780" w:rsidRPr="00461780" w:rsidRDefault="00461780" w:rsidP="00461780">
      <w:pPr>
        <w:pStyle w:val="PlainText"/>
        <w:rPr>
          <w:ins w:id="6796" w:author="Author" w:date="2020-02-14T18:23:00Z"/>
          <w:rFonts w:ascii="Courier New" w:hAnsi="Courier New" w:cs="Courier New"/>
        </w:rPr>
      </w:pPr>
    </w:p>
    <w:p w14:paraId="7BCDFFEC" w14:textId="77777777" w:rsidR="00461780" w:rsidRPr="00461780" w:rsidRDefault="00461780" w:rsidP="00461780">
      <w:pPr>
        <w:pStyle w:val="PlainText"/>
        <w:rPr>
          <w:ins w:id="6797" w:author="Author" w:date="2020-02-14T18:23:00Z"/>
          <w:rFonts w:ascii="Courier New" w:hAnsi="Courier New" w:cs="Courier New"/>
        </w:rPr>
      </w:pPr>
    </w:p>
    <w:p w14:paraId="1DFE1EE7" w14:textId="77777777" w:rsidR="00F37356" w:rsidRPr="00F37356" w:rsidRDefault="00461780" w:rsidP="00F37356">
      <w:pPr>
        <w:pStyle w:val="PlainText"/>
        <w:rPr>
          <w:del w:id="6798" w:author="Author" w:date="2020-02-14T18:23:00Z"/>
          <w:rFonts w:ascii="Courier New" w:hAnsi="Courier New" w:cs="Courier New"/>
        </w:rPr>
      </w:pPr>
      <w:ins w:id="6799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80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F454EB" w14:textId="77777777" w:rsidR="00F37356" w:rsidRPr="00F37356" w:rsidRDefault="00F37356" w:rsidP="00F37356">
      <w:pPr>
        <w:pStyle w:val="PlainText"/>
        <w:rPr>
          <w:del w:id="6801" w:author="Author" w:date="2020-02-14T18:23:00Z"/>
          <w:rFonts w:ascii="Courier New" w:hAnsi="Courier New" w:cs="Courier New"/>
        </w:rPr>
      </w:pPr>
      <w:del w:id="68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8E0024A" w14:textId="77777777" w:rsidR="00461780" w:rsidRPr="00461780" w:rsidRDefault="00461780" w:rsidP="00461780">
      <w:pPr>
        <w:pStyle w:val="PlainText"/>
        <w:rPr>
          <w:ins w:id="6803" w:author="Author" w:date="2020-02-14T18:23:00Z"/>
          <w:rFonts w:ascii="Courier New" w:hAnsi="Courier New" w:cs="Courier New"/>
        </w:rPr>
      </w:pPr>
    </w:p>
    <w:p w14:paraId="34C4869B" w14:textId="77777777" w:rsidR="00461780" w:rsidRPr="00461780" w:rsidRDefault="00461780" w:rsidP="00461780">
      <w:pPr>
        <w:pStyle w:val="PlainText"/>
        <w:rPr>
          <w:ins w:id="6804" w:author="Author" w:date="2020-02-14T18:23:00Z"/>
          <w:rFonts w:ascii="Courier New" w:hAnsi="Courier New" w:cs="Courier New"/>
        </w:rPr>
      </w:pPr>
    </w:p>
    <w:p w14:paraId="106A7C69" w14:textId="77777777" w:rsidR="00F37356" w:rsidRPr="00F37356" w:rsidRDefault="00461780" w:rsidP="00F37356">
      <w:pPr>
        <w:pStyle w:val="PlainText"/>
        <w:rPr>
          <w:del w:id="6805" w:author="Author" w:date="2020-02-14T18:23:00Z"/>
          <w:rFonts w:ascii="Courier New" w:hAnsi="Courier New" w:cs="Courier New"/>
        </w:rPr>
      </w:pPr>
      <w:ins w:id="680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SEPTEMBER 2001 OR LATER</w:t>
      </w:r>
      <w:del w:id="680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6CCB36" w14:textId="77777777" w:rsidR="00461780" w:rsidRPr="00461780" w:rsidRDefault="00461780" w:rsidP="00461780">
      <w:pPr>
        <w:pStyle w:val="PlainText"/>
        <w:rPr>
          <w:ins w:id="6808" w:author="Author" w:date="2020-02-14T18:23:00Z"/>
          <w:rFonts w:ascii="Courier New" w:hAnsi="Courier New" w:cs="Courier New"/>
        </w:rPr>
      </w:pPr>
    </w:p>
    <w:p w14:paraId="60339518" w14:textId="77777777" w:rsidR="00F37356" w:rsidRPr="00F37356" w:rsidRDefault="00461780" w:rsidP="00F37356">
      <w:pPr>
        <w:pStyle w:val="PlainText"/>
        <w:rPr>
          <w:del w:id="6809" w:author="Author" w:date="2020-02-14T18:23:00Z"/>
          <w:rFonts w:ascii="Courier New" w:hAnsi="Courier New" w:cs="Courier New"/>
        </w:rPr>
      </w:pPr>
      <w:ins w:id="681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AUGUST 1990 TO AUGUST 2001</w:t>
      </w:r>
      <w:del w:id="681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BCCDD4" w14:textId="77777777" w:rsidR="00461780" w:rsidRPr="00461780" w:rsidRDefault="00461780" w:rsidP="00461780">
      <w:pPr>
        <w:pStyle w:val="PlainText"/>
        <w:rPr>
          <w:ins w:id="6812" w:author="Author" w:date="2020-02-14T18:23:00Z"/>
          <w:rFonts w:ascii="Courier New" w:hAnsi="Courier New" w:cs="Courier New"/>
        </w:rPr>
      </w:pPr>
    </w:p>
    <w:p w14:paraId="35EBA877" w14:textId="77777777" w:rsidR="00F37356" w:rsidRPr="00F37356" w:rsidRDefault="00461780" w:rsidP="00F37356">
      <w:pPr>
        <w:pStyle w:val="PlainText"/>
        <w:rPr>
          <w:del w:id="6813" w:author="Author" w:date="2020-02-14T18:23:00Z"/>
          <w:rFonts w:ascii="Courier New" w:hAnsi="Courier New" w:cs="Courier New"/>
        </w:rPr>
      </w:pPr>
      <w:ins w:id="68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</w:t>
      </w:r>
      <w:r w:rsidRPr="00461780">
        <w:rPr>
          <w:rFonts w:ascii="Courier New" w:hAnsi="Courier New" w:cs="Courier New"/>
        </w:rPr>
        <w:tab/>
        <w:t>MAY 1975 TO JULY 1990</w:t>
      </w:r>
      <w:del w:id="68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31178E" w14:textId="77777777" w:rsidR="00461780" w:rsidRPr="00461780" w:rsidRDefault="00461780" w:rsidP="00461780">
      <w:pPr>
        <w:pStyle w:val="PlainText"/>
        <w:rPr>
          <w:ins w:id="6816" w:author="Author" w:date="2020-02-14T18:23:00Z"/>
          <w:rFonts w:ascii="Courier New" w:hAnsi="Courier New" w:cs="Courier New"/>
        </w:rPr>
      </w:pPr>
    </w:p>
    <w:p w14:paraId="2CAAA28A" w14:textId="77777777" w:rsidR="00F37356" w:rsidRPr="00F37356" w:rsidRDefault="00461780" w:rsidP="00F37356">
      <w:pPr>
        <w:pStyle w:val="PlainText"/>
        <w:rPr>
          <w:del w:id="6817" w:author="Author" w:date="2020-02-14T18:23:00Z"/>
          <w:rFonts w:ascii="Courier New" w:hAnsi="Courier New" w:cs="Courier New"/>
        </w:rPr>
      </w:pPr>
      <w:ins w:id="68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</w:t>
      </w:r>
      <w:r w:rsidRPr="00461780">
        <w:rPr>
          <w:rFonts w:ascii="Courier New" w:hAnsi="Courier New" w:cs="Courier New"/>
        </w:rPr>
        <w:tab/>
        <w:t xml:space="preserve">VIETNAM ERA (AUGUST 1964 TO APRIL 1975)                                 </w:t>
      </w:r>
      <w:del w:id="68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6617EBF" w14:textId="77777777" w:rsidR="00461780" w:rsidRPr="00461780" w:rsidRDefault="00461780" w:rsidP="00461780">
      <w:pPr>
        <w:pStyle w:val="PlainText"/>
        <w:rPr>
          <w:ins w:id="6820" w:author="Author" w:date="2020-02-14T18:23:00Z"/>
          <w:rFonts w:ascii="Courier New" w:hAnsi="Courier New" w:cs="Courier New"/>
        </w:rPr>
      </w:pPr>
    </w:p>
    <w:p w14:paraId="292A62A6" w14:textId="77777777" w:rsidR="00F37356" w:rsidRPr="00F37356" w:rsidRDefault="00461780" w:rsidP="00F37356">
      <w:pPr>
        <w:pStyle w:val="PlainText"/>
        <w:rPr>
          <w:del w:id="6821" w:author="Author" w:date="2020-02-14T18:23:00Z"/>
          <w:rFonts w:ascii="Courier New" w:hAnsi="Courier New" w:cs="Courier New"/>
        </w:rPr>
      </w:pPr>
      <w:ins w:id="68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</w:t>
      </w:r>
      <w:r w:rsidRPr="00461780">
        <w:rPr>
          <w:rFonts w:ascii="Courier New" w:hAnsi="Courier New" w:cs="Courier New"/>
        </w:rPr>
        <w:tab/>
        <w:t>FEBRUARY 1955 TO JULY 1964</w:t>
      </w:r>
      <w:del w:id="68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484F43" w14:textId="77777777" w:rsidR="00461780" w:rsidRPr="00461780" w:rsidRDefault="00461780" w:rsidP="00461780">
      <w:pPr>
        <w:pStyle w:val="PlainText"/>
        <w:rPr>
          <w:ins w:id="6824" w:author="Author" w:date="2020-02-14T18:23:00Z"/>
          <w:rFonts w:ascii="Courier New" w:hAnsi="Courier New" w:cs="Courier New"/>
        </w:rPr>
      </w:pPr>
    </w:p>
    <w:p w14:paraId="5A173DF7" w14:textId="77777777" w:rsidR="00F37356" w:rsidRPr="00F37356" w:rsidRDefault="00461780" w:rsidP="00F37356">
      <w:pPr>
        <w:pStyle w:val="PlainText"/>
        <w:rPr>
          <w:del w:id="6825" w:author="Author" w:date="2020-02-14T18:23:00Z"/>
          <w:rFonts w:ascii="Courier New" w:hAnsi="Courier New" w:cs="Courier New"/>
        </w:rPr>
      </w:pPr>
      <w:ins w:id="682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</w:t>
      </w:r>
      <w:r w:rsidRPr="00461780">
        <w:rPr>
          <w:rFonts w:ascii="Courier New" w:hAnsi="Courier New" w:cs="Courier New"/>
        </w:rPr>
        <w:tab/>
        <w:t>KOREAN WAR (JULY 1950 TO JANUARY 1955)</w:t>
      </w:r>
      <w:del w:id="68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158A12" w14:textId="77777777" w:rsidR="00461780" w:rsidRPr="00461780" w:rsidRDefault="00461780" w:rsidP="00461780">
      <w:pPr>
        <w:pStyle w:val="PlainText"/>
        <w:rPr>
          <w:ins w:id="6828" w:author="Author" w:date="2020-02-14T18:23:00Z"/>
          <w:rFonts w:ascii="Courier New" w:hAnsi="Courier New" w:cs="Courier New"/>
        </w:rPr>
      </w:pPr>
    </w:p>
    <w:p w14:paraId="48B10765" w14:textId="77777777" w:rsidR="00F37356" w:rsidRPr="00F37356" w:rsidRDefault="00461780" w:rsidP="00F37356">
      <w:pPr>
        <w:pStyle w:val="PlainText"/>
        <w:rPr>
          <w:del w:id="6829" w:author="Author" w:date="2020-02-14T18:23:00Z"/>
          <w:rFonts w:ascii="Courier New" w:hAnsi="Courier New" w:cs="Courier New"/>
        </w:rPr>
      </w:pPr>
      <w:ins w:id="683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</w:t>
      </w:r>
      <w:r w:rsidRPr="00461780">
        <w:rPr>
          <w:rFonts w:ascii="Courier New" w:hAnsi="Courier New" w:cs="Courier New"/>
        </w:rPr>
        <w:tab/>
        <w:t>JANUARY 1947 TO JUNE 1950</w:t>
      </w:r>
      <w:del w:id="68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F5E8805" w14:textId="77777777" w:rsidR="00461780" w:rsidRPr="00461780" w:rsidRDefault="00461780" w:rsidP="00461780">
      <w:pPr>
        <w:pStyle w:val="PlainText"/>
        <w:rPr>
          <w:ins w:id="6832" w:author="Author" w:date="2020-02-14T18:23:00Z"/>
          <w:rFonts w:ascii="Courier New" w:hAnsi="Courier New" w:cs="Courier New"/>
        </w:rPr>
      </w:pPr>
    </w:p>
    <w:p w14:paraId="4A757F4A" w14:textId="77777777" w:rsidR="00F37356" w:rsidRPr="00F37356" w:rsidRDefault="00461780" w:rsidP="00F37356">
      <w:pPr>
        <w:pStyle w:val="PlainText"/>
        <w:rPr>
          <w:del w:id="6833" w:author="Author" w:date="2020-02-14T18:23:00Z"/>
          <w:rFonts w:ascii="Courier New" w:hAnsi="Courier New" w:cs="Courier New"/>
        </w:rPr>
      </w:pPr>
      <w:ins w:id="68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</w:t>
      </w:r>
      <w:r w:rsidRPr="00461780">
        <w:rPr>
          <w:rFonts w:ascii="Courier New" w:hAnsi="Courier New" w:cs="Courier New"/>
        </w:rPr>
        <w:tab/>
        <w:t>WORLD WAR II (DECEMBER 1941 TO DECEMBER 1946)</w:t>
      </w:r>
      <w:del w:id="68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894D321" w14:textId="77777777" w:rsidR="00461780" w:rsidRPr="00461780" w:rsidRDefault="00461780" w:rsidP="00461780">
      <w:pPr>
        <w:pStyle w:val="PlainText"/>
        <w:rPr>
          <w:ins w:id="6836" w:author="Author" w:date="2020-02-14T18:23:00Z"/>
          <w:rFonts w:ascii="Courier New" w:hAnsi="Courier New" w:cs="Courier New"/>
        </w:rPr>
      </w:pPr>
    </w:p>
    <w:p w14:paraId="18A10C4F" w14:textId="77777777" w:rsidR="00F37356" w:rsidRPr="00F37356" w:rsidRDefault="00461780" w:rsidP="00F37356">
      <w:pPr>
        <w:pStyle w:val="PlainText"/>
        <w:rPr>
          <w:del w:id="6837" w:author="Author" w:date="2020-02-14T18:23:00Z"/>
          <w:rFonts w:ascii="Courier New" w:hAnsi="Courier New" w:cs="Courier New"/>
        </w:rPr>
      </w:pPr>
      <w:ins w:id="68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</w:t>
      </w:r>
      <w:r w:rsidRPr="00461780">
        <w:rPr>
          <w:rFonts w:ascii="Courier New" w:hAnsi="Courier New" w:cs="Courier New"/>
        </w:rPr>
        <w:tab/>
        <w:t>NOVEMBER 1941 OR EARLIER</w:t>
      </w:r>
      <w:del w:id="68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0746305" w14:textId="7561DEAE" w:rsidR="00461780" w:rsidRPr="00461780" w:rsidRDefault="00F37356" w:rsidP="00461780">
      <w:pPr>
        <w:pStyle w:val="PlainText"/>
        <w:rPr>
          <w:ins w:id="6840" w:author="Author" w:date="2020-02-14T18:23:00Z"/>
          <w:rFonts w:ascii="Courier New" w:hAnsi="Courier New" w:cs="Courier New"/>
        </w:rPr>
      </w:pPr>
      <w:del w:id="68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077BF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B3224A" w14:textId="77777777" w:rsidR="00F37356" w:rsidRPr="00F37356" w:rsidRDefault="00461780" w:rsidP="00F37356">
      <w:pPr>
        <w:pStyle w:val="PlainText"/>
        <w:rPr>
          <w:del w:id="684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PXAFEVER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84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884 - 885</w:t>
      </w:r>
      <w:del w:id="68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62BF265" w14:textId="26374DF2" w:rsidR="00461780" w:rsidRPr="00461780" w:rsidRDefault="00F37356" w:rsidP="00461780">
      <w:pPr>
        <w:pStyle w:val="PlainText"/>
        <w:rPr>
          <w:ins w:id="6845" w:author="Author" w:date="2020-02-14T18:23:00Z"/>
          <w:rFonts w:ascii="Courier New" w:hAnsi="Courier New" w:cs="Courier New"/>
        </w:rPr>
      </w:pPr>
      <w:del w:id="68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EFEFEF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C43966E" w14:textId="77777777" w:rsidR="00F37356" w:rsidRPr="00F37356" w:rsidRDefault="00461780" w:rsidP="00F37356">
      <w:pPr>
        <w:pStyle w:val="PlainText"/>
        <w:rPr>
          <w:del w:id="68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PELNDAD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LINE NUMBER OF FATHER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84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886 - 887</w:t>
      </w:r>
      <w:del w:id="68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EEB1EF" w14:textId="77777777" w:rsidR="00F37356" w:rsidRPr="00F37356" w:rsidRDefault="00F37356" w:rsidP="00F37356">
      <w:pPr>
        <w:pStyle w:val="PlainText"/>
        <w:rPr>
          <w:del w:id="6850" w:author="Author" w:date="2020-02-14T18:23:00Z"/>
          <w:rFonts w:ascii="Courier New" w:hAnsi="Courier New" w:cs="Courier New"/>
        </w:rPr>
      </w:pPr>
      <w:del w:id="685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87D6EB" w14:textId="32B60752" w:rsidR="00461780" w:rsidRPr="00461780" w:rsidRDefault="00461780" w:rsidP="00461780">
      <w:pPr>
        <w:pStyle w:val="PlainText"/>
        <w:rPr>
          <w:ins w:id="6852" w:author="Author" w:date="2020-02-14T18:23:00Z"/>
          <w:rFonts w:ascii="Courier New" w:hAnsi="Courier New" w:cs="Courier New"/>
        </w:rPr>
      </w:pPr>
    </w:p>
    <w:p w14:paraId="414CCE03" w14:textId="77777777" w:rsidR="00461780" w:rsidRPr="00461780" w:rsidRDefault="00461780" w:rsidP="00461780">
      <w:pPr>
        <w:pStyle w:val="PlainText"/>
        <w:rPr>
          <w:ins w:id="6853" w:author="Author" w:date="2020-02-14T18:23:00Z"/>
          <w:rFonts w:ascii="Courier New" w:hAnsi="Courier New" w:cs="Courier New"/>
        </w:rPr>
      </w:pPr>
    </w:p>
    <w:p w14:paraId="3B2CEB9A" w14:textId="77777777" w:rsidR="00F37356" w:rsidRPr="00F37356" w:rsidRDefault="00461780" w:rsidP="00F37356">
      <w:pPr>
        <w:pStyle w:val="PlainText"/>
        <w:rPr>
          <w:del w:id="6854" w:author="Author" w:date="2020-02-14T18:23:00Z"/>
          <w:rFonts w:ascii="Courier New" w:hAnsi="Courier New" w:cs="Courier New"/>
        </w:rPr>
      </w:pPr>
      <w:ins w:id="685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</w:t>
      </w:r>
      <w:del w:id="68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573B40" w14:textId="77777777" w:rsidR="00F37356" w:rsidRPr="00F37356" w:rsidRDefault="00F37356" w:rsidP="00F37356">
      <w:pPr>
        <w:pStyle w:val="PlainText"/>
        <w:rPr>
          <w:del w:id="6857" w:author="Author" w:date="2020-02-14T18:23:00Z"/>
          <w:rFonts w:ascii="Courier New" w:hAnsi="Courier New" w:cs="Courier New"/>
        </w:rPr>
      </w:pPr>
      <w:del w:id="685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A881E5C" w14:textId="77777777" w:rsidR="00461780" w:rsidRPr="00461780" w:rsidRDefault="00461780" w:rsidP="00461780">
      <w:pPr>
        <w:pStyle w:val="PlainText"/>
        <w:rPr>
          <w:ins w:id="6859" w:author="Author" w:date="2020-02-14T18:23:00Z"/>
          <w:rFonts w:ascii="Courier New" w:hAnsi="Courier New" w:cs="Courier New"/>
        </w:rPr>
      </w:pPr>
    </w:p>
    <w:p w14:paraId="13017E06" w14:textId="77777777" w:rsidR="00461780" w:rsidRPr="00461780" w:rsidRDefault="00461780" w:rsidP="00461780">
      <w:pPr>
        <w:pStyle w:val="PlainText"/>
        <w:rPr>
          <w:ins w:id="6860" w:author="Author" w:date="2020-02-14T18:23:00Z"/>
          <w:rFonts w:ascii="Courier New" w:hAnsi="Courier New" w:cs="Courier New"/>
        </w:rPr>
      </w:pPr>
    </w:p>
    <w:p w14:paraId="3E88EAF4" w14:textId="77777777" w:rsidR="00F37356" w:rsidRPr="00F37356" w:rsidRDefault="00461780" w:rsidP="00F37356">
      <w:pPr>
        <w:pStyle w:val="PlainText"/>
        <w:rPr>
          <w:del w:id="6861" w:author="Author" w:date="2020-02-14T18:23:00Z"/>
          <w:rFonts w:ascii="Courier New" w:hAnsi="Courier New" w:cs="Courier New"/>
        </w:rPr>
      </w:pPr>
      <w:ins w:id="686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8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AA7147" w14:textId="77777777" w:rsidR="00F37356" w:rsidRPr="00F37356" w:rsidRDefault="00F37356" w:rsidP="00F37356">
      <w:pPr>
        <w:pStyle w:val="PlainText"/>
        <w:rPr>
          <w:del w:id="6864" w:author="Author" w:date="2020-02-14T18:23:00Z"/>
          <w:rFonts w:ascii="Courier New" w:hAnsi="Courier New" w:cs="Courier New"/>
        </w:rPr>
      </w:pPr>
      <w:del w:id="68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4C7469" w14:textId="77777777" w:rsidR="00461780" w:rsidRPr="00461780" w:rsidRDefault="00461780" w:rsidP="00461780">
      <w:pPr>
        <w:pStyle w:val="PlainText"/>
        <w:rPr>
          <w:ins w:id="6866" w:author="Author" w:date="2020-02-14T18:23:00Z"/>
          <w:rFonts w:ascii="Courier New" w:hAnsi="Courier New" w:cs="Courier New"/>
        </w:rPr>
      </w:pPr>
    </w:p>
    <w:p w14:paraId="7F1ABDE0" w14:textId="77777777" w:rsidR="00461780" w:rsidRPr="00461780" w:rsidRDefault="00461780" w:rsidP="00461780">
      <w:pPr>
        <w:pStyle w:val="PlainText"/>
        <w:rPr>
          <w:ins w:id="6867" w:author="Author" w:date="2020-02-14T18:23:00Z"/>
          <w:rFonts w:ascii="Courier New" w:hAnsi="Courier New" w:cs="Courier New"/>
        </w:rPr>
      </w:pPr>
    </w:p>
    <w:p w14:paraId="16C87415" w14:textId="77777777" w:rsidR="00F37356" w:rsidRPr="00F37356" w:rsidRDefault="00461780" w:rsidP="00F37356">
      <w:pPr>
        <w:pStyle w:val="PlainText"/>
        <w:rPr>
          <w:del w:id="6868" w:author="Author" w:date="2020-02-14T18:23:00Z"/>
          <w:rFonts w:ascii="Courier New" w:hAnsi="Courier New" w:cs="Courier New"/>
        </w:rPr>
      </w:pPr>
      <w:ins w:id="686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FATHER PRESENT</w:t>
      </w:r>
      <w:del w:id="687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F3437E" w14:textId="77777777" w:rsidR="00461780" w:rsidRPr="00461780" w:rsidRDefault="00461780" w:rsidP="00461780">
      <w:pPr>
        <w:pStyle w:val="PlainText"/>
        <w:rPr>
          <w:ins w:id="6871" w:author="Author" w:date="2020-02-14T18:23:00Z"/>
          <w:rFonts w:ascii="Courier New" w:hAnsi="Courier New" w:cs="Courier New"/>
        </w:rPr>
      </w:pPr>
    </w:p>
    <w:p w14:paraId="231A0174" w14:textId="77777777" w:rsidR="00F37356" w:rsidRPr="00F37356" w:rsidRDefault="00461780" w:rsidP="00F37356">
      <w:pPr>
        <w:pStyle w:val="PlainText"/>
        <w:rPr>
          <w:del w:id="6872" w:author="Author" w:date="2020-02-14T18:23:00Z"/>
          <w:rFonts w:ascii="Courier New" w:hAnsi="Courier New" w:cs="Courier New"/>
        </w:rPr>
      </w:pPr>
      <w:ins w:id="687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  <w:del w:id="68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712232" w14:textId="77777777" w:rsidR="00461780" w:rsidRPr="00461780" w:rsidRDefault="00461780" w:rsidP="00461780">
      <w:pPr>
        <w:pStyle w:val="PlainText"/>
        <w:rPr>
          <w:ins w:id="6875" w:author="Author" w:date="2020-02-14T18:23:00Z"/>
          <w:rFonts w:ascii="Courier New" w:hAnsi="Courier New" w:cs="Courier New"/>
        </w:rPr>
      </w:pPr>
    </w:p>
    <w:p w14:paraId="37B67EFB" w14:textId="77777777" w:rsidR="00F37356" w:rsidRPr="00F37356" w:rsidRDefault="00461780" w:rsidP="00F37356">
      <w:pPr>
        <w:pStyle w:val="PlainText"/>
        <w:rPr>
          <w:del w:id="6876" w:author="Author" w:date="2020-02-14T18:23:00Z"/>
          <w:rFonts w:ascii="Courier New" w:hAnsi="Courier New" w:cs="Courier New"/>
        </w:rPr>
      </w:pPr>
      <w:ins w:id="687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MAX VALUE</w:t>
      </w:r>
      <w:del w:id="68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939C7CE" w14:textId="6F3233BB" w:rsidR="00461780" w:rsidRPr="00461780" w:rsidRDefault="00F37356" w:rsidP="00461780">
      <w:pPr>
        <w:pStyle w:val="PlainText"/>
        <w:rPr>
          <w:ins w:id="6879" w:author="Author" w:date="2020-02-14T18:23:00Z"/>
          <w:rFonts w:ascii="Courier New" w:hAnsi="Courier New" w:cs="Courier New"/>
        </w:rPr>
      </w:pPr>
      <w:del w:id="688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B31C8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B29A4A" w14:textId="77777777" w:rsidR="00F37356" w:rsidRPr="00F37356" w:rsidRDefault="00461780" w:rsidP="00F37356">
      <w:pPr>
        <w:pStyle w:val="PlainText"/>
        <w:rPr>
          <w:del w:id="688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PELNMOM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688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LINE NUMBER OF MOTHER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883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888 - 889</w:t>
      </w:r>
      <w:del w:id="68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D60364" w14:textId="77777777" w:rsidR="00F37356" w:rsidRPr="00F37356" w:rsidRDefault="00F37356" w:rsidP="00F37356">
      <w:pPr>
        <w:pStyle w:val="PlainText"/>
        <w:rPr>
          <w:del w:id="6885" w:author="Author" w:date="2020-02-14T18:23:00Z"/>
          <w:rFonts w:ascii="Courier New" w:hAnsi="Courier New" w:cs="Courier New"/>
        </w:rPr>
      </w:pPr>
      <w:del w:id="68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5B2AA8" w14:textId="73F770E3" w:rsidR="00461780" w:rsidRPr="00461780" w:rsidRDefault="00461780" w:rsidP="00461780">
      <w:pPr>
        <w:pStyle w:val="PlainText"/>
        <w:rPr>
          <w:ins w:id="6887" w:author="Author" w:date="2020-02-14T18:23:00Z"/>
          <w:rFonts w:ascii="Courier New" w:hAnsi="Courier New" w:cs="Courier New"/>
        </w:rPr>
      </w:pPr>
    </w:p>
    <w:p w14:paraId="26805C47" w14:textId="77777777" w:rsidR="00461780" w:rsidRPr="00461780" w:rsidRDefault="00461780" w:rsidP="00461780">
      <w:pPr>
        <w:pStyle w:val="PlainText"/>
        <w:rPr>
          <w:ins w:id="6888" w:author="Author" w:date="2020-02-14T18:23:00Z"/>
          <w:rFonts w:ascii="Courier New" w:hAnsi="Courier New" w:cs="Courier New"/>
        </w:rPr>
      </w:pPr>
    </w:p>
    <w:p w14:paraId="2560E331" w14:textId="77777777" w:rsidR="00461780" w:rsidRPr="00461780" w:rsidRDefault="00461780" w:rsidP="00461780">
      <w:pPr>
        <w:pStyle w:val="PlainText"/>
        <w:rPr>
          <w:ins w:id="6889" w:author="Author" w:date="2020-02-14T18:23:00Z"/>
          <w:rFonts w:ascii="Courier New" w:hAnsi="Courier New" w:cs="Courier New"/>
        </w:rPr>
      </w:pPr>
    </w:p>
    <w:p w14:paraId="794CEC91" w14:textId="77777777" w:rsidR="00F37356" w:rsidRPr="00F37356" w:rsidRDefault="00461780" w:rsidP="00F37356">
      <w:pPr>
        <w:pStyle w:val="PlainText"/>
        <w:rPr>
          <w:del w:id="6890" w:author="Author" w:date="2020-02-14T18:23:00Z"/>
          <w:rFonts w:ascii="Courier New" w:hAnsi="Courier New" w:cs="Courier New"/>
        </w:rPr>
      </w:pPr>
      <w:ins w:id="68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</w:t>
      </w:r>
      <w:del w:id="68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71C5D55" w14:textId="77777777" w:rsidR="00F37356" w:rsidRPr="00F37356" w:rsidRDefault="00F37356" w:rsidP="00F37356">
      <w:pPr>
        <w:pStyle w:val="PlainText"/>
        <w:rPr>
          <w:del w:id="6893" w:author="Author" w:date="2020-02-14T18:23:00Z"/>
          <w:rFonts w:ascii="Courier New" w:hAnsi="Courier New" w:cs="Courier New"/>
        </w:rPr>
      </w:pPr>
      <w:del w:id="68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F888A6" w14:textId="77777777" w:rsidR="00461780" w:rsidRPr="00461780" w:rsidRDefault="00461780" w:rsidP="00461780">
      <w:pPr>
        <w:pStyle w:val="PlainText"/>
        <w:rPr>
          <w:ins w:id="6895" w:author="Author" w:date="2020-02-14T18:23:00Z"/>
          <w:rFonts w:ascii="Courier New" w:hAnsi="Courier New" w:cs="Courier New"/>
        </w:rPr>
      </w:pPr>
    </w:p>
    <w:p w14:paraId="299F0479" w14:textId="77777777" w:rsidR="00461780" w:rsidRPr="00461780" w:rsidRDefault="00461780" w:rsidP="00461780">
      <w:pPr>
        <w:pStyle w:val="PlainText"/>
        <w:rPr>
          <w:ins w:id="6896" w:author="Author" w:date="2020-02-14T18:23:00Z"/>
          <w:rFonts w:ascii="Courier New" w:hAnsi="Courier New" w:cs="Courier New"/>
        </w:rPr>
      </w:pPr>
    </w:p>
    <w:p w14:paraId="363533A9" w14:textId="77777777" w:rsidR="00F37356" w:rsidRPr="00F37356" w:rsidRDefault="00461780" w:rsidP="00F37356">
      <w:pPr>
        <w:pStyle w:val="PlainText"/>
        <w:rPr>
          <w:del w:id="6897" w:author="Author" w:date="2020-02-14T18:23:00Z"/>
          <w:rFonts w:ascii="Courier New" w:hAnsi="Courier New" w:cs="Courier New"/>
        </w:rPr>
      </w:pPr>
      <w:ins w:id="689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68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20BB38F" w14:textId="77777777" w:rsidR="00F37356" w:rsidRPr="00F37356" w:rsidRDefault="00F37356" w:rsidP="00F37356">
      <w:pPr>
        <w:pStyle w:val="PlainText"/>
        <w:rPr>
          <w:del w:id="6900" w:author="Author" w:date="2020-02-14T18:23:00Z"/>
          <w:rFonts w:ascii="Courier New" w:hAnsi="Courier New" w:cs="Courier New"/>
        </w:rPr>
      </w:pPr>
      <w:del w:id="690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47B6A53" w14:textId="77777777" w:rsidR="00461780" w:rsidRPr="00461780" w:rsidRDefault="00461780" w:rsidP="00461780">
      <w:pPr>
        <w:pStyle w:val="PlainText"/>
        <w:rPr>
          <w:ins w:id="6902" w:author="Author" w:date="2020-02-14T18:23:00Z"/>
          <w:rFonts w:ascii="Courier New" w:hAnsi="Courier New" w:cs="Courier New"/>
        </w:rPr>
      </w:pPr>
    </w:p>
    <w:p w14:paraId="1DAAE039" w14:textId="77777777" w:rsidR="00461780" w:rsidRPr="00461780" w:rsidRDefault="00461780" w:rsidP="00461780">
      <w:pPr>
        <w:pStyle w:val="PlainText"/>
        <w:rPr>
          <w:ins w:id="6903" w:author="Author" w:date="2020-02-14T18:23:00Z"/>
          <w:rFonts w:ascii="Courier New" w:hAnsi="Courier New" w:cs="Courier New"/>
        </w:rPr>
      </w:pPr>
    </w:p>
    <w:p w14:paraId="05F454A3" w14:textId="77777777" w:rsidR="00F37356" w:rsidRPr="00F37356" w:rsidRDefault="00461780" w:rsidP="00F37356">
      <w:pPr>
        <w:pStyle w:val="PlainText"/>
        <w:rPr>
          <w:del w:id="6904" w:author="Author" w:date="2020-02-14T18:23:00Z"/>
          <w:rFonts w:ascii="Courier New" w:hAnsi="Courier New" w:cs="Courier New"/>
        </w:rPr>
      </w:pPr>
      <w:ins w:id="690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MOTHER PRESENT</w:t>
      </w:r>
      <w:del w:id="69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68BE07" w14:textId="77777777" w:rsidR="00461780" w:rsidRPr="00461780" w:rsidRDefault="00461780" w:rsidP="00461780">
      <w:pPr>
        <w:pStyle w:val="PlainText"/>
        <w:rPr>
          <w:ins w:id="6907" w:author="Author" w:date="2020-02-14T18:23:00Z"/>
          <w:rFonts w:ascii="Courier New" w:hAnsi="Courier New" w:cs="Courier New"/>
        </w:rPr>
      </w:pPr>
    </w:p>
    <w:p w14:paraId="095FA2F9" w14:textId="77777777" w:rsidR="00F37356" w:rsidRPr="00F37356" w:rsidRDefault="00461780" w:rsidP="00F37356">
      <w:pPr>
        <w:pStyle w:val="PlainText"/>
        <w:rPr>
          <w:del w:id="6908" w:author="Author" w:date="2020-02-14T18:23:00Z"/>
          <w:rFonts w:ascii="Courier New" w:hAnsi="Courier New" w:cs="Courier New"/>
        </w:rPr>
      </w:pPr>
      <w:ins w:id="69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  <w:del w:id="69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4EEBC9" w14:textId="77777777" w:rsidR="00461780" w:rsidRPr="00461780" w:rsidRDefault="00461780" w:rsidP="00461780">
      <w:pPr>
        <w:pStyle w:val="PlainText"/>
        <w:rPr>
          <w:ins w:id="6911" w:author="Author" w:date="2020-02-14T18:23:00Z"/>
          <w:rFonts w:ascii="Courier New" w:hAnsi="Courier New" w:cs="Courier New"/>
        </w:rPr>
      </w:pPr>
    </w:p>
    <w:p w14:paraId="34FBCEF3" w14:textId="77777777" w:rsidR="00F37356" w:rsidRPr="00F37356" w:rsidRDefault="00461780" w:rsidP="00F37356">
      <w:pPr>
        <w:pStyle w:val="PlainText"/>
        <w:rPr>
          <w:del w:id="6912" w:author="Author" w:date="2020-02-14T18:23:00Z"/>
          <w:rFonts w:ascii="Courier New" w:hAnsi="Courier New" w:cs="Courier New"/>
        </w:rPr>
      </w:pPr>
      <w:ins w:id="691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MAX VALUE</w:t>
      </w:r>
      <w:del w:id="691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B83E4E" w14:textId="3B3F055D" w:rsidR="00461780" w:rsidRPr="00461780" w:rsidRDefault="00F37356" w:rsidP="00461780">
      <w:pPr>
        <w:pStyle w:val="PlainText"/>
        <w:rPr>
          <w:ins w:id="6915" w:author="Author" w:date="2020-02-14T18:23:00Z"/>
          <w:rFonts w:ascii="Courier New" w:hAnsi="Courier New" w:cs="Courier New"/>
        </w:rPr>
      </w:pPr>
      <w:del w:id="691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D3B30B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7F76606" w14:textId="77777777" w:rsidR="00F37356" w:rsidRPr="00F37356" w:rsidRDefault="00461780" w:rsidP="00F37356">
      <w:pPr>
        <w:pStyle w:val="PlainText"/>
        <w:rPr>
          <w:del w:id="691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PEDADTYP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69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TYPE OF FATHER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919" w:author="Author" w:date="2020-02-14T18:23:00Z"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 xml:space="preserve">890 </w:t>
      </w:r>
      <w:del w:id="6920" w:author="Author" w:date="2020-02-14T18:23:00Z">
        <w:r w:rsidR="00F37356" w:rsidRPr="00F37356">
          <w:rPr>
            <w:rFonts w:ascii="Courier New" w:hAnsi="Courier New" w:cs="Courier New"/>
          </w:rPr>
          <w:delText>-</w:delText>
        </w:r>
      </w:del>
      <w:ins w:id="6921" w:author="Author" w:date="2020-02-14T18:23:00Z">
        <w:r w:rsidRPr="00461780">
          <w:rPr>
            <w:rFonts w:ascii="Courier New" w:hAnsi="Courier New" w:cs="Courier New"/>
          </w:rPr>
          <w:t>–</w:t>
        </w:r>
      </w:ins>
      <w:r w:rsidRPr="00461780">
        <w:rPr>
          <w:rFonts w:ascii="Courier New" w:hAnsi="Courier New" w:cs="Courier New"/>
        </w:rPr>
        <w:t xml:space="preserve"> 891</w:t>
      </w:r>
      <w:del w:id="692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11A9FA" w14:textId="77777777" w:rsidR="00F37356" w:rsidRPr="00F37356" w:rsidRDefault="00F37356" w:rsidP="00F37356">
      <w:pPr>
        <w:pStyle w:val="PlainText"/>
        <w:rPr>
          <w:del w:id="6923" w:author="Author" w:date="2020-02-14T18:23:00Z"/>
          <w:rFonts w:ascii="Courier New" w:hAnsi="Courier New" w:cs="Courier New"/>
        </w:rPr>
      </w:pPr>
      <w:del w:id="692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C7E7E4" w14:textId="30D9A0B7" w:rsidR="00461780" w:rsidRPr="00461780" w:rsidRDefault="00461780" w:rsidP="00461780">
      <w:pPr>
        <w:pStyle w:val="PlainText"/>
        <w:rPr>
          <w:ins w:id="6925" w:author="Author" w:date="2020-02-14T18:23:00Z"/>
          <w:rFonts w:ascii="Courier New" w:hAnsi="Courier New" w:cs="Courier New"/>
        </w:rPr>
      </w:pPr>
    </w:p>
    <w:p w14:paraId="0A17FDC2" w14:textId="77777777" w:rsidR="00461780" w:rsidRPr="00461780" w:rsidRDefault="00461780" w:rsidP="00461780">
      <w:pPr>
        <w:pStyle w:val="PlainText"/>
        <w:rPr>
          <w:ins w:id="6926" w:author="Author" w:date="2020-02-14T18:23:00Z"/>
          <w:rFonts w:ascii="Courier New" w:hAnsi="Courier New" w:cs="Courier New"/>
        </w:rPr>
      </w:pPr>
    </w:p>
    <w:p w14:paraId="15B2C5B2" w14:textId="77777777" w:rsidR="00F37356" w:rsidRPr="00F37356" w:rsidRDefault="00461780" w:rsidP="00F37356">
      <w:pPr>
        <w:pStyle w:val="PlainText"/>
        <w:rPr>
          <w:del w:id="6927" w:author="Author" w:date="2020-02-14T18:23:00Z"/>
          <w:rFonts w:ascii="Courier New" w:hAnsi="Courier New" w:cs="Courier New"/>
        </w:rPr>
      </w:pPr>
      <w:ins w:id="692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EDITED UNVERSE:  </w:t>
      </w:r>
      <w:r w:rsidRPr="00461780">
        <w:rPr>
          <w:rFonts w:ascii="Courier New" w:hAnsi="Courier New" w:cs="Courier New"/>
        </w:rPr>
        <w:tab/>
        <w:t>ALL</w:t>
      </w:r>
      <w:del w:id="69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570A65" w14:textId="77777777" w:rsidR="00F37356" w:rsidRPr="00F37356" w:rsidRDefault="00F37356" w:rsidP="00F37356">
      <w:pPr>
        <w:pStyle w:val="PlainText"/>
        <w:rPr>
          <w:del w:id="6930" w:author="Author" w:date="2020-02-14T18:23:00Z"/>
          <w:rFonts w:ascii="Courier New" w:hAnsi="Courier New" w:cs="Courier New"/>
        </w:rPr>
      </w:pPr>
      <w:del w:id="693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56EAC7B" w14:textId="77777777" w:rsidR="00461780" w:rsidRPr="00461780" w:rsidRDefault="00461780" w:rsidP="00461780">
      <w:pPr>
        <w:pStyle w:val="PlainText"/>
        <w:rPr>
          <w:ins w:id="6932" w:author="Author" w:date="2020-02-14T18:23:00Z"/>
          <w:rFonts w:ascii="Courier New" w:hAnsi="Courier New" w:cs="Courier New"/>
        </w:rPr>
      </w:pPr>
    </w:p>
    <w:p w14:paraId="11DBBC95" w14:textId="77777777" w:rsidR="00461780" w:rsidRPr="00461780" w:rsidRDefault="00461780" w:rsidP="00461780">
      <w:pPr>
        <w:pStyle w:val="PlainText"/>
        <w:rPr>
          <w:ins w:id="6933" w:author="Author" w:date="2020-02-14T18:23:00Z"/>
          <w:rFonts w:ascii="Courier New" w:hAnsi="Courier New" w:cs="Courier New"/>
        </w:rPr>
      </w:pPr>
    </w:p>
    <w:p w14:paraId="5436782B" w14:textId="77777777" w:rsidR="00F37356" w:rsidRPr="00F37356" w:rsidRDefault="00461780" w:rsidP="00F37356">
      <w:pPr>
        <w:pStyle w:val="PlainText"/>
        <w:rPr>
          <w:del w:id="6934" w:author="Author" w:date="2020-02-14T18:23:00Z"/>
          <w:rFonts w:ascii="Courier New" w:hAnsi="Courier New" w:cs="Courier New"/>
        </w:rPr>
      </w:pPr>
      <w:ins w:id="693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FATHER PRESENT</w:t>
      </w:r>
      <w:del w:id="69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DE6810" w14:textId="77777777" w:rsidR="00461780" w:rsidRPr="00461780" w:rsidRDefault="00461780" w:rsidP="00461780">
      <w:pPr>
        <w:pStyle w:val="PlainText"/>
        <w:rPr>
          <w:ins w:id="6937" w:author="Author" w:date="2020-02-14T18:23:00Z"/>
          <w:rFonts w:ascii="Courier New" w:hAnsi="Courier New" w:cs="Courier New"/>
        </w:rPr>
      </w:pPr>
    </w:p>
    <w:p w14:paraId="48ACDB4B" w14:textId="77777777" w:rsidR="00F37356" w:rsidRPr="00F37356" w:rsidRDefault="00461780" w:rsidP="00F37356">
      <w:pPr>
        <w:pStyle w:val="PlainText"/>
        <w:rPr>
          <w:del w:id="6938" w:author="Author" w:date="2020-02-14T18:23:00Z"/>
          <w:rFonts w:ascii="Courier New" w:hAnsi="Courier New" w:cs="Courier New"/>
        </w:rPr>
      </w:pPr>
      <w:ins w:id="693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BIOLOGICAL</w:t>
      </w:r>
      <w:r w:rsidRPr="00461780">
        <w:rPr>
          <w:rFonts w:ascii="Courier New" w:hAnsi="Courier New" w:cs="Courier New"/>
        </w:rPr>
        <w:tab/>
      </w:r>
      <w:del w:id="69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4AEFAD" w14:textId="77777777" w:rsidR="00461780" w:rsidRPr="00461780" w:rsidRDefault="00461780" w:rsidP="00461780">
      <w:pPr>
        <w:pStyle w:val="PlainText"/>
        <w:rPr>
          <w:ins w:id="6941" w:author="Author" w:date="2020-02-14T18:23:00Z"/>
          <w:rFonts w:ascii="Courier New" w:hAnsi="Courier New" w:cs="Courier New"/>
        </w:rPr>
      </w:pPr>
    </w:p>
    <w:p w14:paraId="2A65A5A3" w14:textId="77777777" w:rsidR="00F37356" w:rsidRPr="00F37356" w:rsidRDefault="00461780" w:rsidP="00F37356">
      <w:pPr>
        <w:pStyle w:val="PlainText"/>
        <w:rPr>
          <w:del w:id="6942" w:author="Author" w:date="2020-02-14T18:23:00Z"/>
          <w:rFonts w:ascii="Courier New" w:hAnsi="Courier New" w:cs="Courier New"/>
        </w:rPr>
      </w:pPr>
      <w:ins w:id="694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</w:t>
      </w:r>
      <w:r w:rsidRPr="00461780">
        <w:rPr>
          <w:rFonts w:ascii="Courier New" w:hAnsi="Courier New" w:cs="Courier New"/>
        </w:rPr>
        <w:tab/>
        <w:t>STEP</w:t>
      </w:r>
      <w:del w:id="694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D98CB9" w14:textId="77777777" w:rsidR="00461780" w:rsidRPr="00461780" w:rsidRDefault="00461780" w:rsidP="00461780">
      <w:pPr>
        <w:pStyle w:val="PlainText"/>
        <w:rPr>
          <w:ins w:id="6945" w:author="Author" w:date="2020-02-14T18:23:00Z"/>
          <w:rFonts w:ascii="Courier New" w:hAnsi="Courier New" w:cs="Courier New"/>
        </w:rPr>
      </w:pPr>
    </w:p>
    <w:p w14:paraId="18902C71" w14:textId="77777777" w:rsidR="00F37356" w:rsidRPr="00F37356" w:rsidRDefault="00461780" w:rsidP="00F37356">
      <w:pPr>
        <w:pStyle w:val="PlainText"/>
        <w:rPr>
          <w:del w:id="6946" w:author="Author" w:date="2020-02-14T18:23:00Z"/>
          <w:rFonts w:ascii="Courier New" w:hAnsi="Courier New" w:cs="Courier New"/>
        </w:rPr>
      </w:pPr>
      <w:ins w:id="69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03</w:t>
      </w:r>
      <w:r w:rsidRPr="00461780">
        <w:rPr>
          <w:rFonts w:ascii="Courier New" w:hAnsi="Courier New" w:cs="Courier New"/>
        </w:rPr>
        <w:tab/>
        <w:t>ADOPTED</w:t>
      </w:r>
      <w:del w:id="69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F87CFC" w14:textId="6E05B6CD" w:rsidR="00461780" w:rsidRPr="00461780" w:rsidRDefault="00F37356" w:rsidP="00461780">
      <w:pPr>
        <w:pStyle w:val="PlainText"/>
        <w:rPr>
          <w:ins w:id="6949" w:author="Author" w:date="2020-02-14T18:23:00Z"/>
          <w:rFonts w:ascii="Courier New" w:hAnsi="Courier New" w:cs="Courier New"/>
        </w:rPr>
      </w:pPr>
      <w:del w:id="69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8DF98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91EB498" w14:textId="77777777" w:rsidR="00F37356" w:rsidRPr="00F37356" w:rsidRDefault="00461780" w:rsidP="00F37356">
      <w:pPr>
        <w:pStyle w:val="PlainText"/>
        <w:rPr>
          <w:del w:id="695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PEMOMTYP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69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TYPE OF MOTHER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95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892 - 893</w:t>
      </w:r>
      <w:del w:id="69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A030DC1" w14:textId="77777777" w:rsidR="00F37356" w:rsidRPr="00F37356" w:rsidRDefault="00F37356" w:rsidP="00F37356">
      <w:pPr>
        <w:pStyle w:val="PlainText"/>
        <w:rPr>
          <w:del w:id="6955" w:author="Author" w:date="2020-02-14T18:23:00Z"/>
          <w:rFonts w:ascii="Courier New" w:hAnsi="Courier New" w:cs="Courier New"/>
        </w:rPr>
      </w:pPr>
      <w:del w:id="69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FC88F5" w14:textId="6C42C8D0" w:rsidR="00461780" w:rsidRPr="00461780" w:rsidRDefault="00461780" w:rsidP="00461780">
      <w:pPr>
        <w:pStyle w:val="PlainText"/>
        <w:rPr>
          <w:ins w:id="6957" w:author="Author" w:date="2020-02-14T18:23:00Z"/>
          <w:rFonts w:ascii="Courier New" w:hAnsi="Courier New" w:cs="Courier New"/>
        </w:rPr>
      </w:pPr>
    </w:p>
    <w:p w14:paraId="471F0C8D" w14:textId="77777777" w:rsidR="00461780" w:rsidRPr="00461780" w:rsidRDefault="00461780" w:rsidP="00461780">
      <w:pPr>
        <w:pStyle w:val="PlainText"/>
        <w:rPr>
          <w:ins w:id="6958" w:author="Author" w:date="2020-02-14T18:23:00Z"/>
          <w:rFonts w:ascii="Courier New" w:hAnsi="Courier New" w:cs="Courier New"/>
        </w:rPr>
      </w:pPr>
    </w:p>
    <w:p w14:paraId="3233531F" w14:textId="77777777" w:rsidR="00F37356" w:rsidRPr="00F37356" w:rsidRDefault="00461780" w:rsidP="00F37356">
      <w:pPr>
        <w:pStyle w:val="PlainText"/>
        <w:rPr>
          <w:del w:id="6959" w:author="Author" w:date="2020-02-14T18:23:00Z"/>
          <w:rFonts w:ascii="Courier New" w:hAnsi="Courier New" w:cs="Courier New"/>
        </w:rPr>
      </w:pPr>
      <w:ins w:id="6960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EDITED UNVERSE:  </w:t>
      </w:r>
      <w:r w:rsidRPr="00461780">
        <w:rPr>
          <w:rFonts w:ascii="Courier New" w:hAnsi="Courier New" w:cs="Courier New"/>
        </w:rPr>
        <w:tab/>
        <w:t>ALL</w:t>
      </w:r>
      <w:del w:id="69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0893F7" w14:textId="77777777" w:rsidR="00F37356" w:rsidRPr="00F37356" w:rsidRDefault="00F37356" w:rsidP="00F37356">
      <w:pPr>
        <w:pStyle w:val="PlainText"/>
        <w:rPr>
          <w:del w:id="6962" w:author="Author" w:date="2020-02-14T18:23:00Z"/>
          <w:rFonts w:ascii="Courier New" w:hAnsi="Courier New" w:cs="Courier New"/>
        </w:rPr>
      </w:pPr>
      <w:del w:id="69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314622" w14:textId="77777777" w:rsidR="00461780" w:rsidRPr="00461780" w:rsidRDefault="00461780" w:rsidP="00461780">
      <w:pPr>
        <w:pStyle w:val="PlainText"/>
        <w:rPr>
          <w:ins w:id="6964" w:author="Author" w:date="2020-02-14T18:23:00Z"/>
          <w:rFonts w:ascii="Courier New" w:hAnsi="Courier New" w:cs="Courier New"/>
        </w:rPr>
      </w:pPr>
    </w:p>
    <w:p w14:paraId="365C2FB7" w14:textId="77777777" w:rsidR="00461780" w:rsidRPr="00461780" w:rsidRDefault="00461780" w:rsidP="00461780">
      <w:pPr>
        <w:pStyle w:val="PlainText"/>
        <w:rPr>
          <w:ins w:id="6965" w:author="Author" w:date="2020-02-14T18:23:00Z"/>
          <w:rFonts w:ascii="Courier New" w:hAnsi="Courier New" w:cs="Courier New"/>
        </w:rPr>
      </w:pPr>
    </w:p>
    <w:p w14:paraId="4221646A" w14:textId="77777777" w:rsidR="00F37356" w:rsidRPr="00F37356" w:rsidRDefault="00461780" w:rsidP="00F37356">
      <w:pPr>
        <w:pStyle w:val="PlainText"/>
        <w:rPr>
          <w:del w:id="6966" w:author="Author" w:date="2020-02-14T18:23:00Z"/>
          <w:rFonts w:ascii="Courier New" w:hAnsi="Courier New" w:cs="Courier New"/>
        </w:rPr>
      </w:pPr>
      <w:ins w:id="696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MOTHER PRESENT</w:t>
      </w:r>
      <w:del w:id="696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9F3D26" w14:textId="77777777" w:rsidR="00461780" w:rsidRPr="00461780" w:rsidRDefault="00461780" w:rsidP="00461780">
      <w:pPr>
        <w:pStyle w:val="PlainText"/>
        <w:rPr>
          <w:ins w:id="6969" w:author="Author" w:date="2020-02-14T18:23:00Z"/>
          <w:rFonts w:ascii="Courier New" w:hAnsi="Courier New" w:cs="Courier New"/>
        </w:rPr>
      </w:pPr>
    </w:p>
    <w:p w14:paraId="16160FC0" w14:textId="77777777" w:rsidR="00F37356" w:rsidRPr="00F37356" w:rsidRDefault="00461780" w:rsidP="00F37356">
      <w:pPr>
        <w:pStyle w:val="PlainText"/>
        <w:rPr>
          <w:del w:id="6970" w:author="Author" w:date="2020-02-14T18:23:00Z"/>
          <w:rFonts w:ascii="Courier New" w:hAnsi="Courier New" w:cs="Courier New"/>
        </w:rPr>
      </w:pPr>
      <w:ins w:id="697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BIOLOGICAL</w:t>
      </w:r>
      <w:r w:rsidRPr="00461780">
        <w:rPr>
          <w:rFonts w:ascii="Courier New" w:hAnsi="Courier New" w:cs="Courier New"/>
        </w:rPr>
        <w:tab/>
      </w:r>
      <w:del w:id="69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F9A117" w14:textId="77777777" w:rsidR="00461780" w:rsidRPr="00461780" w:rsidRDefault="00461780" w:rsidP="00461780">
      <w:pPr>
        <w:pStyle w:val="PlainText"/>
        <w:rPr>
          <w:ins w:id="6973" w:author="Author" w:date="2020-02-14T18:23:00Z"/>
          <w:rFonts w:ascii="Courier New" w:hAnsi="Courier New" w:cs="Courier New"/>
        </w:rPr>
      </w:pPr>
    </w:p>
    <w:p w14:paraId="6766F909" w14:textId="77777777" w:rsidR="00F37356" w:rsidRPr="00F37356" w:rsidRDefault="00461780" w:rsidP="00F37356">
      <w:pPr>
        <w:pStyle w:val="PlainText"/>
        <w:rPr>
          <w:del w:id="6974" w:author="Author" w:date="2020-02-14T18:23:00Z"/>
          <w:rFonts w:ascii="Courier New" w:hAnsi="Courier New" w:cs="Courier New"/>
        </w:rPr>
      </w:pPr>
      <w:ins w:id="69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02</w:t>
      </w:r>
      <w:r w:rsidRPr="00461780">
        <w:rPr>
          <w:rFonts w:ascii="Courier New" w:hAnsi="Courier New" w:cs="Courier New"/>
        </w:rPr>
        <w:tab/>
        <w:t>STEP</w:t>
      </w:r>
      <w:del w:id="69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FA5B15E" w14:textId="77777777" w:rsidR="00461780" w:rsidRPr="00461780" w:rsidRDefault="00461780" w:rsidP="00461780">
      <w:pPr>
        <w:pStyle w:val="PlainText"/>
        <w:rPr>
          <w:ins w:id="6977" w:author="Author" w:date="2020-02-14T18:23:00Z"/>
          <w:rFonts w:ascii="Courier New" w:hAnsi="Courier New" w:cs="Courier New"/>
        </w:rPr>
      </w:pPr>
    </w:p>
    <w:p w14:paraId="746CC8A0" w14:textId="77777777" w:rsidR="00F37356" w:rsidRPr="00F37356" w:rsidRDefault="00461780" w:rsidP="00F37356">
      <w:pPr>
        <w:pStyle w:val="PlainText"/>
        <w:rPr>
          <w:del w:id="6978" w:author="Author" w:date="2020-02-14T18:23:00Z"/>
          <w:rFonts w:ascii="Courier New" w:hAnsi="Courier New" w:cs="Courier New"/>
        </w:rPr>
      </w:pPr>
      <w:ins w:id="697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03</w:t>
      </w:r>
      <w:r w:rsidRPr="00461780">
        <w:rPr>
          <w:rFonts w:ascii="Courier New" w:hAnsi="Courier New" w:cs="Courier New"/>
        </w:rPr>
        <w:tab/>
        <w:t>ADOPTED</w:t>
      </w:r>
      <w:del w:id="69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923DF7" w14:textId="0C5993B8" w:rsidR="00461780" w:rsidRPr="00461780" w:rsidRDefault="00F37356" w:rsidP="00461780">
      <w:pPr>
        <w:pStyle w:val="PlainText"/>
        <w:rPr>
          <w:ins w:id="6981" w:author="Author" w:date="2020-02-14T18:23:00Z"/>
          <w:rFonts w:ascii="Courier New" w:hAnsi="Courier New" w:cs="Courier New"/>
        </w:rPr>
      </w:pPr>
      <w:del w:id="69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F5FE5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165C25" w14:textId="77777777" w:rsidR="00F37356" w:rsidRPr="00F37356" w:rsidRDefault="00461780" w:rsidP="00F37356">
      <w:pPr>
        <w:pStyle w:val="PlainText"/>
        <w:rPr>
          <w:del w:id="698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PECOHAB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698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LINE NUMBER OF COHABITING PARTNER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698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894 - 895</w:t>
      </w:r>
      <w:del w:id="69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D9EFB3" w14:textId="77777777" w:rsidR="00F37356" w:rsidRPr="00F37356" w:rsidRDefault="00F37356" w:rsidP="00F37356">
      <w:pPr>
        <w:pStyle w:val="PlainText"/>
        <w:rPr>
          <w:del w:id="6987" w:author="Author" w:date="2020-02-14T18:23:00Z"/>
          <w:rFonts w:ascii="Courier New" w:hAnsi="Courier New" w:cs="Courier New"/>
        </w:rPr>
      </w:pPr>
      <w:del w:id="698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D039918" w14:textId="6384BB67" w:rsidR="00461780" w:rsidRPr="00461780" w:rsidRDefault="00461780" w:rsidP="00461780">
      <w:pPr>
        <w:pStyle w:val="PlainText"/>
        <w:rPr>
          <w:ins w:id="6989" w:author="Author" w:date="2020-02-14T18:23:00Z"/>
          <w:rFonts w:ascii="Courier New" w:hAnsi="Courier New" w:cs="Courier New"/>
        </w:rPr>
      </w:pPr>
    </w:p>
    <w:p w14:paraId="0E15272E" w14:textId="77777777" w:rsidR="00461780" w:rsidRPr="00461780" w:rsidRDefault="00461780" w:rsidP="00461780">
      <w:pPr>
        <w:pStyle w:val="PlainText"/>
        <w:rPr>
          <w:ins w:id="6990" w:author="Author" w:date="2020-02-14T18:23:00Z"/>
          <w:rFonts w:ascii="Courier New" w:hAnsi="Courier New" w:cs="Courier New"/>
        </w:rPr>
      </w:pPr>
    </w:p>
    <w:p w14:paraId="0DCD9466" w14:textId="77777777" w:rsidR="00F37356" w:rsidRPr="00F37356" w:rsidRDefault="00461780" w:rsidP="00F37356">
      <w:pPr>
        <w:pStyle w:val="PlainText"/>
        <w:rPr>
          <w:del w:id="6991" w:author="Author" w:date="2020-02-14T18:23:00Z"/>
          <w:rFonts w:ascii="Courier New" w:hAnsi="Courier New" w:cs="Courier New"/>
        </w:rPr>
      </w:pPr>
      <w:ins w:id="69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</w:t>
      </w:r>
      <w:r w:rsidRPr="00461780">
        <w:rPr>
          <w:rFonts w:ascii="Courier New" w:hAnsi="Courier New" w:cs="Courier New"/>
        </w:rPr>
        <w:tab/>
        <w:t>ALL</w:t>
      </w:r>
      <w:del w:id="69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C2D5E3" w14:textId="77777777" w:rsidR="00F37356" w:rsidRPr="00F37356" w:rsidRDefault="00F37356" w:rsidP="00F37356">
      <w:pPr>
        <w:pStyle w:val="PlainText"/>
        <w:rPr>
          <w:del w:id="6994" w:author="Author" w:date="2020-02-14T18:23:00Z"/>
          <w:rFonts w:ascii="Courier New" w:hAnsi="Courier New" w:cs="Courier New"/>
        </w:rPr>
      </w:pPr>
      <w:del w:id="699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C8CD41E" w14:textId="77777777" w:rsidR="00461780" w:rsidRPr="00461780" w:rsidRDefault="00461780" w:rsidP="00461780">
      <w:pPr>
        <w:pStyle w:val="PlainText"/>
        <w:rPr>
          <w:ins w:id="6996" w:author="Author" w:date="2020-02-14T18:23:00Z"/>
          <w:rFonts w:ascii="Courier New" w:hAnsi="Courier New" w:cs="Courier New"/>
        </w:rPr>
      </w:pPr>
    </w:p>
    <w:p w14:paraId="21B27CE2" w14:textId="77777777" w:rsidR="00461780" w:rsidRPr="00461780" w:rsidRDefault="00461780" w:rsidP="00461780">
      <w:pPr>
        <w:pStyle w:val="PlainText"/>
        <w:rPr>
          <w:ins w:id="6997" w:author="Author" w:date="2020-02-14T18:23:00Z"/>
          <w:rFonts w:ascii="Courier New" w:hAnsi="Courier New" w:cs="Courier New"/>
        </w:rPr>
      </w:pPr>
      <w:ins w:id="699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7942E39" w14:textId="77777777" w:rsidR="00F37356" w:rsidRPr="00F37356" w:rsidRDefault="00461780" w:rsidP="00F37356">
      <w:pPr>
        <w:pStyle w:val="PlainText"/>
        <w:rPr>
          <w:del w:id="6999" w:author="Author" w:date="2020-02-14T18:23:00Z"/>
          <w:rFonts w:ascii="Courier New" w:hAnsi="Courier New" w:cs="Courier New"/>
        </w:rPr>
      </w:pPr>
      <w:ins w:id="700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0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BE027E" w14:textId="77777777" w:rsidR="00F37356" w:rsidRPr="00F37356" w:rsidRDefault="00F37356" w:rsidP="00F37356">
      <w:pPr>
        <w:pStyle w:val="PlainText"/>
        <w:rPr>
          <w:del w:id="7002" w:author="Author" w:date="2020-02-14T18:23:00Z"/>
          <w:rFonts w:ascii="Courier New" w:hAnsi="Courier New" w:cs="Courier New"/>
        </w:rPr>
      </w:pPr>
      <w:del w:id="700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6DB8DA" w14:textId="77777777" w:rsidR="00461780" w:rsidRPr="00461780" w:rsidRDefault="00461780" w:rsidP="00461780">
      <w:pPr>
        <w:pStyle w:val="PlainText"/>
        <w:rPr>
          <w:ins w:id="7004" w:author="Author" w:date="2020-02-14T18:23:00Z"/>
          <w:rFonts w:ascii="Courier New" w:hAnsi="Courier New" w:cs="Courier New"/>
        </w:rPr>
      </w:pPr>
    </w:p>
    <w:p w14:paraId="2759595D" w14:textId="77777777" w:rsidR="00461780" w:rsidRPr="00461780" w:rsidRDefault="00461780" w:rsidP="00461780">
      <w:pPr>
        <w:pStyle w:val="PlainText"/>
        <w:rPr>
          <w:ins w:id="7005" w:author="Author" w:date="2020-02-14T18:23:00Z"/>
          <w:rFonts w:ascii="Courier New" w:hAnsi="Courier New" w:cs="Courier New"/>
        </w:rPr>
      </w:pPr>
    </w:p>
    <w:p w14:paraId="6672880B" w14:textId="77777777" w:rsidR="00F37356" w:rsidRPr="00F37356" w:rsidRDefault="00461780" w:rsidP="00F37356">
      <w:pPr>
        <w:pStyle w:val="PlainText"/>
        <w:rPr>
          <w:del w:id="7006" w:author="Author" w:date="2020-02-14T18:23:00Z"/>
          <w:rFonts w:ascii="Courier New" w:hAnsi="Courier New" w:cs="Courier New"/>
        </w:rPr>
      </w:pPr>
      <w:ins w:id="700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-1</w:t>
      </w:r>
      <w:r w:rsidRPr="00461780">
        <w:rPr>
          <w:rFonts w:ascii="Courier New" w:hAnsi="Courier New" w:cs="Courier New"/>
        </w:rPr>
        <w:tab/>
        <w:t>NO PARTNER PRESENT</w:t>
      </w:r>
      <w:del w:id="700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9C61A48" w14:textId="77777777" w:rsidR="00461780" w:rsidRPr="00461780" w:rsidRDefault="00461780" w:rsidP="00461780">
      <w:pPr>
        <w:pStyle w:val="PlainText"/>
        <w:rPr>
          <w:ins w:id="7009" w:author="Author" w:date="2020-02-14T18:23:00Z"/>
          <w:rFonts w:ascii="Courier New" w:hAnsi="Courier New" w:cs="Courier New"/>
        </w:rPr>
      </w:pPr>
    </w:p>
    <w:p w14:paraId="52D9F9F8" w14:textId="77777777" w:rsidR="00F37356" w:rsidRPr="00F37356" w:rsidRDefault="00461780" w:rsidP="00F37356">
      <w:pPr>
        <w:pStyle w:val="PlainText"/>
        <w:rPr>
          <w:del w:id="7010" w:author="Author" w:date="2020-02-14T18:23:00Z"/>
          <w:rFonts w:ascii="Courier New" w:hAnsi="Courier New" w:cs="Courier New"/>
        </w:rPr>
      </w:pPr>
      <w:ins w:id="70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01</w:t>
      </w:r>
      <w:r w:rsidRPr="00461780">
        <w:rPr>
          <w:rFonts w:ascii="Courier New" w:hAnsi="Courier New" w:cs="Courier New"/>
        </w:rPr>
        <w:tab/>
        <w:t>MIN VALUE</w:t>
      </w:r>
      <w:del w:id="70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EAF94D" w14:textId="77777777" w:rsidR="00461780" w:rsidRPr="00461780" w:rsidRDefault="00461780" w:rsidP="00461780">
      <w:pPr>
        <w:pStyle w:val="PlainText"/>
        <w:rPr>
          <w:ins w:id="7013" w:author="Author" w:date="2020-02-14T18:23:00Z"/>
          <w:rFonts w:ascii="Courier New" w:hAnsi="Courier New" w:cs="Courier New"/>
        </w:rPr>
      </w:pPr>
    </w:p>
    <w:p w14:paraId="0F576F1F" w14:textId="77777777" w:rsidR="00F37356" w:rsidRPr="00F37356" w:rsidRDefault="00461780" w:rsidP="00F37356">
      <w:pPr>
        <w:pStyle w:val="PlainText"/>
        <w:rPr>
          <w:del w:id="7014" w:author="Author" w:date="2020-02-14T18:23:00Z"/>
          <w:rFonts w:ascii="Courier New" w:hAnsi="Courier New" w:cs="Courier New"/>
        </w:rPr>
      </w:pPr>
      <w:ins w:id="701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16</w:t>
      </w:r>
      <w:r w:rsidRPr="00461780">
        <w:rPr>
          <w:rFonts w:ascii="Courier New" w:hAnsi="Courier New" w:cs="Courier New"/>
        </w:rPr>
        <w:tab/>
        <w:t>MAX VALUE</w:t>
      </w:r>
      <w:del w:id="70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6ABAD7" w14:textId="284EAB71" w:rsidR="00461780" w:rsidRPr="00461780" w:rsidRDefault="00F37356" w:rsidP="00461780">
      <w:pPr>
        <w:pStyle w:val="PlainText"/>
        <w:rPr>
          <w:ins w:id="7017" w:author="Author" w:date="2020-02-14T18:23:00Z"/>
          <w:rFonts w:ascii="Courier New" w:hAnsi="Courier New" w:cs="Courier New"/>
        </w:rPr>
      </w:pPr>
      <w:del w:id="70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8EA8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13C3D9" w14:textId="77777777" w:rsidR="00F37356" w:rsidRPr="00F37356" w:rsidRDefault="00461780" w:rsidP="00F37356">
      <w:pPr>
        <w:pStyle w:val="PlainText"/>
        <w:rPr>
          <w:del w:id="701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PXLNDAD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896 - 897</w:t>
      </w:r>
      <w:del w:id="70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4F4E3ED" w14:textId="2A4D45B5" w:rsidR="00461780" w:rsidRPr="00461780" w:rsidRDefault="00F37356" w:rsidP="00461780">
      <w:pPr>
        <w:pStyle w:val="PlainText"/>
        <w:rPr>
          <w:ins w:id="7021" w:author="Author" w:date="2020-02-14T18:23:00Z"/>
          <w:rFonts w:ascii="Courier New" w:hAnsi="Courier New" w:cs="Courier New"/>
        </w:rPr>
      </w:pPr>
      <w:del w:id="702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D8A6A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177FD8D" w14:textId="77777777" w:rsidR="00F37356" w:rsidRPr="00F37356" w:rsidRDefault="00461780" w:rsidP="00F37356">
      <w:pPr>
        <w:pStyle w:val="PlainText"/>
        <w:rPr>
          <w:del w:id="702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PXLNMOM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898 - 899</w:t>
      </w:r>
      <w:del w:id="70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F7D5CC8" w14:textId="23471165" w:rsidR="00461780" w:rsidRPr="00461780" w:rsidRDefault="00F37356" w:rsidP="00461780">
      <w:pPr>
        <w:pStyle w:val="PlainText"/>
        <w:rPr>
          <w:ins w:id="7025" w:author="Author" w:date="2020-02-14T18:23:00Z"/>
          <w:rFonts w:ascii="Courier New" w:hAnsi="Courier New" w:cs="Courier New"/>
        </w:rPr>
      </w:pPr>
      <w:del w:id="702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5D4C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8731D3D" w14:textId="77777777" w:rsidR="00F37356" w:rsidRPr="00F37356" w:rsidRDefault="00461780" w:rsidP="00F37356">
      <w:pPr>
        <w:pStyle w:val="PlainText"/>
        <w:rPr>
          <w:del w:id="702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PXDADTYP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900 - 901</w:t>
      </w:r>
      <w:del w:id="70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15B46FA" w14:textId="7335AD49" w:rsidR="00461780" w:rsidRPr="00461780" w:rsidRDefault="00F37356" w:rsidP="00461780">
      <w:pPr>
        <w:pStyle w:val="PlainText"/>
        <w:rPr>
          <w:ins w:id="7029" w:author="Author" w:date="2020-02-14T18:23:00Z"/>
          <w:rFonts w:ascii="Courier New" w:hAnsi="Courier New" w:cs="Courier New"/>
        </w:rPr>
      </w:pPr>
      <w:del w:id="70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BECC9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45BABC" w14:textId="77777777" w:rsidR="00F37356" w:rsidRPr="00F37356" w:rsidRDefault="00461780" w:rsidP="00F37356">
      <w:pPr>
        <w:pStyle w:val="PlainText"/>
        <w:rPr>
          <w:del w:id="70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PXMOMTYP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902 - 903</w:t>
      </w:r>
      <w:del w:id="70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BBD304" w14:textId="2719A9D2" w:rsidR="00461780" w:rsidRPr="00461780" w:rsidRDefault="00F37356" w:rsidP="00461780">
      <w:pPr>
        <w:pStyle w:val="PlainText"/>
        <w:rPr>
          <w:ins w:id="7033" w:author="Author" w:date="2020-02-14T18:23:00Z"/>
          <w:rFonts w:ascii="Courier New" w:hAnsi="Courier New" w:cs="Courier New"/>
        </w:rPr>
      </w:pPr>
      <w:del w:id="703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9AF43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E94A9F1" w14:textId="77777777" w:rsidR="00F37356" w:rsidRPr="00F37356" w:rsidRDefault="00461780" w:rsidP="00F37356">
      <w:pPr>
        <w:pStyle w:val="PlainText"/>
        <w:rPr>
          <w:del w:id="703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PXCOHAB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904 – 905</w:t>
      </w:r>
      <w:del w:id="703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98429D" w14:textId="4848556C" w:rsidR="00461780" w:rsidRPr="00461780" w:rsidRDefault="00F37356" w:rsidP="00461780">
      <w:pPr>
        <w:pStyle w:val="PlainText"/>
        <w:rPr>
          <w:ins w:id="7037" w:author="Author" w:date="2020-02-14T18:23:00Z"/>
          <w:rFonts w:ascii="Courier New" w:hAnsi="Courier New" w:cs="Courier New"/>
        </w:rPr>
      </w:pPr>
      <w:del w:id="70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240704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5E2738F" w14:textId="77777777" w:rsidR="00F37356" w:rsidRPr="00F37356" w:rsidRDefault="00461780" w:rsidP="00F37356">
      <w:pPr>
        <w:pStyle w:val="PlainText"/>
        <w:rPr>
          <w:del w:id="70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PEDISEAR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ins w:id="7040" w:author="Author" w:date="2020-02-14T18:23:00Z">
        <w:r w:rsidRPr="00461780">
          <w:rPr>
            <w:rFonts w:ascii="Courier New" w:hAnsi="Courier New" w:cs="Courier New"/>
          </w:rPr>
          <w:t xml:space="preserve"> </w:t>
        </w:r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  <w:t>IS…DEAF OR DOES…HAVE SERIOUS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04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906 - 907</w:t>
      </w:r>
      <w:del w:id="70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D213022" w14:textId="1A01E608" w:rsidR="00461780" w:rsidRPr="00461780" w:rsidRDefault="00461780" w:rsidP="00461780">
      <w:pPr>
        <w:pStyle w:val="PlainText"/>
        <w:rPr>
          <w:ins w:id="7043" w:author="Author" w:date="2020-02-14T18:23:00Z"/>
          <w:rFonts w:ascii="Courier New" w:hAnsi="Courier New" w:cs="Courier New"/>
        </w:rPr>
      </w:pPr>
    </w:p>
    <w:p w14:paraId="6B7806B2" w14:textId="77777777" w:rsidR="00F37356" w:rsidRPr="00F37356" w:rsidRDefault="00461780" w:rsidP="00F37356">
      <w:pPr>
        <w:pStyle w:val="PlainText"/>
        <w:rPr>
          <w:del w:id="7044" w:author="Author" w:date="2020-02-14T18:23:00Z"/>
          <w:rFonts w:ascii="Courier New" w:hAnsi="Courier New" w:cs="Courier New"/>
        </w:rPr>
      </w:pPr>
      <w:ins w:id="704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DIFFICULTY HEARING?</w:t>
      </w:r>
      <w:del w:id="70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A5BB05" w14:textId="77777777" w:rsidR="00F37356" w:rsidRPr="00F37356" w:rsidRDefault="00F37356" w:rsidP="00F37356">
      <w:pPr>
        <w:pStyle w:val="PlainText"/>
        <w:rPr>
          <w:del w:id="7047" w:author="Author" w:date="2020-02-14T18:23:00Z"/>
          <w:rFonts w:ascii="Courier New" w:hAnsi="Courier New" w:cs="Courier New"/>
        </w:rPr>
      </w:pPr>
      <w:del w:id="70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D407359" w14:textId="77777777" w:rsidR="00461780" w:rsidRPr="00461780" w:rsidRDefault="00461780" w:rsidP="00461780">
      <w:pPr>
        <w:pStyle w:val="PlainText"/>
        <w:rPr>
          <w:ins w:id="7049" w:author="Author" w:date="2020-02-14T18:23:00Z"/>
          <w:rFonts w:ascii="Courier New" w:hAnsi="Courier New" w:cs="Courier New"/>
        </w:rPr>
      </w:pPr>
    </w:p>
    <w:p w14:paraId="0C9605DC" w14:textId="77777777" w:rsidR="00461780" w:rsidRPr="00461780" w:rsidRDefault="00461780" w:rsidP="00461780">
      <w:pPr>
        <w:pStyle w:val="PlainText"/>
        <w:rPr>
          <w:ins w:id="7050" w:author="Author" w:date="2020-02-14T18:23:00Z"/>
          <w:rFonts w:ascii="Courier New" w:hAnsi="Courier New" w:cs="Courier New"/>
        </w:rPr>
      </w:pPr>
    </w:p>
    <w:p w14:paraId="4F049F6F" w14:textId="77777777" w:rsidR="00F37356" w:rsidRPr="00F37356" w:rsidRDefault="00461780" w:rsidP="00F37356">
      <w:pPr>
        <w:pStyle w:val="PlainText"/>
        <w:rPr>
          <w:del w:id="7051" w:author="Author" w:date="2020-02-14T18:23:00Z"/>
          <w:rFonts w:ascii="Courier New" w:hAnsi="Courier New" w:cs="Courier New"/>
        </w:rPr>
      </w:pPr>
      <w:ins w:id="705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PRPERTYP = 2</w:t>
      </w:r>
      <w:del w:id="70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F653F76" w14:textId="77777777" w:rsidR="00F37356" w:rsidRPr="00F37356" w:rsidRDefault="00F37356" w:rsidP="00F37356">
      <w:pPr>
        <w:pStyle w:val="PlainText"/>
        <w:rPr>
          <w:del w:id="7054" w:author="Author" w:date="2020-02-14T18:23:00Z"/>
          <w:rFonts w:ascii="Courier New" w:hAnsi="Courier New" w:cs="Courier New"/>
        </w:rPr>
      </w:pPr>
      <w:del w:id="70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26B8B4E" w14:textId="77777777" w:rsidR="00461780" w:rsidRPr="00461780" w:rsidRDefault="00461780" w:rsidP="00461780">
      <w:pPr>
        <w:pStyle w:val="PlainText"/>
        <w:rPr>
          <w:ins w:id="7056" w:author="Author" w:date="2020-02-14T18:23:00Z"/>
          <w:rFonts w:ascii="Courier New" w:hAnsi="Courier New" w:cs="Courier New"/>
        </w:rPr>
      </w:pPr>
    </w:p>
    <w:p w14:paraId="22CC2CFE" w14:textId="77777777" w:rsidR="00461780" w:rsidRPr="00461780" w:rsidRDefault="00461780" w:rsidP="00461780">
      <w:pPr>
        <w:pStyle w:val="PlainText"/>
        <w:rPr>
          <w:ins w:id="7057" w:author="Author" w:date="2020-02-14T18:23:00Z"/>
          <w:rFonts w:ascii="Courier New" w:hAnsi="Courier New" w:cs="Courier New"/>
        </w:rPr>
      </w:pPr>
    </w:p>
    <w:p w14:paraId="6A407F69" w14:textId="77777777" w:rsidR="00F37356" w:rsidRPr="00F37356" w:rsidRDefault="00461780" w:rsidP="00F37356">
      <w:pPr>
        <w:pStyle w:val="PlainText"/>
        <w:rPr>
          <w:del w:id="7058" w:author="Author" w:date="2020-02-14T18:23:00Z"/>
          <w:rFonts w:ascii="Courier New" w:hAnsi="Courier New" w:cs="Courier New"/>
        </w:rPr>
      </w:pPr>
      <w:ins w:id="705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0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64CE90" w14:textId="77777777" w:rsidR="00F37356" w:rsidRPr="00F37356" w:rsidRDefault="00F37356" w:rsidP="00F37356">
      <w:pPr>
        <w:pStyle w:val="PlainText"/>
        <w:rPr>
          <w:del w:id="7061" w:author="Author" w:date="2020-02-14T18:23:00Z"/>
          <w:rFonts w:ascii="Courier New" w:hAnsi="Courier New" w:cs="Courier New"/>
        </w:rPr>
      </w:pPr>
      <w:del w:id="706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E6D748" w14:textId="77777777" w:rsidR="00461780" w:rsidRPr="00461780" w:rsidRDefault="00461780" w:rsidP="00461780">
      <w:pPr>
        <w:pStyle w:val="PlainText"/>
        <w:rPr>
          <w:ins w:id="7063" w:author="Author" w:date="2020-02-14T18:23:00Z"/>
          <w:rFonts w:ascii="Courier New" w:hAnsi="Courier New" w:cs="Courier New"/>
        </w:rPr>
      </w:pPr>
    </w:p>
    <w:p w14:paraId="6BDD91D0" w14:textId="77777777" w:rsidR="00461780" w:rsidRPr="00461780" w:rsidRDefault="00461780" w:rsidP="00461780">
      <w:pPr>
        <w:pStyle w:val="PlainText"/>
        <w:rPr>
          <w:ins w:id="7064" w:author="Author" w:date="2020-02-14T18:23:00Z"/>
          <w:rFonts w:ascii="Courier New" w:hAnsi="Courier New" w:cs="Courier New"/>
        </w:rPr>
      </w:pPr>
    </w:p>
    <w:p w14:paraId="015547FA" w14:textId="77777777" w:rsidR="00F37356" w:rsidRPr="00F37356" w:rsidRDefault="00461780" w:rsidP="00F37356">
      <w:pPr>
        <w:pStyle w:val="PlainText"/>
        <w:rPr>
          <w:del w:id="7065" w:author="Author" w:date="2020-02-14T18:23:00Z"/>
          <w:rFonts w:ascii="Courier New" w:hAnsi="Courier New" w:cs="Courier New"/>
        </w:rPr>
      </w:pPr>
      <w:ins w:id="706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0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2FBC4B" w14:textId="77777777" w:rsidR="00461780" w:rsidRPr="00461780" w:rsidRDefault="00461780" w:rsidP="00461780">
      <w:pPr>
        <w:pStyle w:val="PlainText"/>
        <w:rPr>
          <w:ins w:id="7068" w:author="Author" w:date="2020-02-14T18:23:00Z"/>
          <w:rFonts w:ascii="Courier New" w:hAnsi="Courier New" w:cs="Courier New"/>
        </w:rPr>
      </w:pPr>
    </w:p>
    <w:p w14:paraId="3FB6F73F" w14:textId="77777777" w:rsidR="00F37356" w:rsidRPr="00F37356" w:rsidRDefault="00461780" w:rsidP="00F37356">
      <w:pPr>
        <w:pStyle w:val="PlainText"/>
        <w:rPr>
          <w:del w:id="7069" w:author="Author" w:date="2020-02-14T18:23:00Z"/>
          <w:rFonts w:ascii="Courier New" w:hAnsi="Courier New" w:cs="Courier New"/>
        </w:rPr>
      </w:pPr>
      <w:ins w:id="70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0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575A17" w14:textId="6937F2EB" w:rsidR="00461780" w:rsidRPr="00461780" w:rsidRDefault="00F37356" w:rsidP="00461780">
      <w:pPr>
        <w:pStyle w:val="PlainText"/>
        <w:rPr>
          <w:ins w:id="7072" w:author="Author" w:date="2020-02-14T18:23:00Z"/>
          <w:rFonts w:ascii="Courier New" w:hAnsi="Courier New" w:cs="Courier New"/>
        </w:rPr>
      </w:pPr>
      <w:del w:id="70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28242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97F5792" w14:textId="77777777" w:rsidR="00F37356" w:rsidRPr="00F37356" w:rsidRDefault="00461780" w:rsidP="00F37356">
      <w:pPr>
        <w:pStyle w:val="PlainText"/>
        <w:rPr>
          <w:del w:id="70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PEDISEYE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70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IS…BLIND OR DOES…HAVE SERIOUS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076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 xml:space="preserve">908 - 909 </w:t>
      </w:r>
      <w:del w:id="707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00F46C" w14:textId="226F0E2B" w:rsidR="00461780" w:rsidRPr="00461780" w:rsidRDefault="00461780" w:rsidP="00461780">
      <w:pPr>
        <w:pStyle w:val="PlainText"/>
        <w:rPr>
          <w:ins w:id="7078" w:author="Author" w:date="2020-02-14T18:23:00Z"/>
          <w:rFonts w:ascii="Courier New" w:hAnsi="Courier New" w:cs="Courier New"/>
        </w:rPr>
      </w:pPr>
    </w:p>
    <w:p w14:paraId="454F4E9C" w14:textId="77777777" w:rsidR="00F37356" w:rsidRPr="00F37356" w:rsidRDefault="00461780" w:rsidP="00F37356">
      <w:pPr>
        <w:pStyle w:val="PlainText"/>
        <w:rPr>
          <w:del w:id="7079" w:author="Author" w:date="2020-02-14T18:23:00Z"/>
          <w:rFonts w:ascii="Courier New" w:hAnsi="Courier New" w:cs="Courier New"/>
        </w:rPr>
      </w:pPr>
      <w:ins w:id="708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DIFFICULTY SEEING EVEN WHEN </w:t>
      </w:r>
      <w:del w:id="708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AD8271" w14:textId="77777777" w:rsidR="00461780" w:rsidRPr="00461780" w:rsidRDefault="00461780" w:rsidP="00461780">
      <w:pPr>
        <w:pStyle w:val="PlainText"/>
        <w:rPr>
          <w:ins w:id="7082" w:author="Author" w:date="2020-02-14T18:23:00Z"/>
          <w:rFonts w:ascii="Courier New" w:hAnsi="Courier New" w:cs="Courier New"/>
        </w:rPr>
      </w:pPr>
    </w:p>
    <w:p w14:paraId="0E8796F5" w14:textId="77777777" w:rsidR="00F37356" w:rsidRPr="00F37356" w:rsidRDefault="00461780" w:rsidP="00F37356">
      <w:pPr>
        <w:pStyle w:val="PlainText"/>
        <w:rPr>
          <w:del w:id="7083" w:author="Author" w:date="2020-02-14T18:23:00Z"/>
          <w:rFonts w:ascii="Courier New" w:hAnsi="Courier New" w:cs="Courier New"/>
        </w:rPr>
      </w:pPr>
      <w:ins w:id="708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WEARING GLASSES?</w:t>
      </w:r>
      <w:del w:id="70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2B6F825" w14:textId="77777777" w:rsidR="00F37356" w:rsidRPr="00F37356" w:rsidRDefault="00F37356" w:rsidP="00F37356">
      <w:pPr>
        <w:pStyle w:val="PlainText"/>
        <w:rPr>
          <w:del w:id="7086" w:author="Author" w:date="2020-02-14T18:23:00Z"/>
          <w:rFonts w:ascii="Courier New" w:hAnsi="Courier New" w:cs="Courier New"/>
        </w:rPr>
      </w:pPr>
      <w:del w:id="70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71ED29" w14:textId="77777777" w:rsidR="00461780" w:rsidRPr="00461780" w:rsidRDefault="00461780" w:rsidP="00461780">
      <w:pPr>
        <w:pStyle w:val="PlainText"/>
        <w:rPr>
          <w:ins w:id="7088" w:author="Author" w:date="2020-02-14T18:23:00Z"/>
          <w:rFonts w:ascii="Courier New" w:hAnsi="Courier New" w:cs="Courier New"/>
        </w:rPr>
      </w:pPr>
    </w:p>
    <w:p w14:paraId="78A42781" w14:textId="77777777" w:rsidR="00461780" w:rsidRPr="00461780" w:rsidRDefault="00461780" w:rsidP="00461780">
      <w:pPr>
        <w:pStyle w:val="PlainText"/>
        <w:rPr>
          <w:ins w:id="7089" w:author="Author" w:date="2020-02-14T18:23:00Z"/>
          <w:rFonts w:ascii="Courier New" w:hAnsi="Courier New" w:cs="Courier New"/>
        </w:rPr>
      </w:pPr>
    </w:p>
    <w:p w14:paraId="405A4D54" w14:textId="77777777" w:rsidR="00F37356" w:rsidRPr="00F37356" w:rsidRDefault="00461780" w:rsidP="00F37356">
      <w:pPr>
        <w:pStyle w:val="PlainText"/>
        <w:rPr>
          <w:del w:id="7090" w:author="Author" w:date="2020-02-14T18:23:00Z"/>
          <w:rFonts w:ascii="Courier New" w:hAnsi="Courier New" w:cs="Courier New"/>
        </w:rPr>
      </w:pPr>
      <w:ins w:id="709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PRPERTYP = 2</w:t>
      </w:r>
      <w:del w:id="70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555799" w14:textId="77777777" w:rsidR="00F37356" w:rsidRPr="00F37356" w:rsidRDefault="00F37356" w:rsidP="00F37356">
      <w:pPr>
        <w:pStyle w:val="PlainText"/>
        <w:rPr>
          <w:del w:id="7093" w:author="Author" w:date="2020-02-14T18:23:00Z"/>
          <w:rFonts w:ascii="Courier New" w:hAnsi="Courier New" w:cs="Courier New"/>
        </w:rPr>
      </w:pPr>
      <w:del w:id="70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8C6DB5" w14:textId="77777777" w:rsidR="00461780" w:rsidRPr="00461780" w:rsidRDefault="00461780" w:rsidP="00461780">
      <w:pPr>
        <w:pStyle w:val="PlainText"/>
        <w:rPr>
          <w:ins w:id="7095" w:author="Author" w:date="2020-02-14T18:23:00Z"/>
          <w:rFonts w:ascii="Courier New" w:hAnsi="Courier New" w:cs="Courier New"/>
        </w:rPr>
      </w:pPr>
    </w:p>
    <w:p w14:paraId="42599DAF" w14:textId="77777777" w:rsidR="00461780" w:rsidRPr="00461780" w:rsidRDefault="00461780" w:rsidP="00461780">
      <w:pPr>
        <w:pStyle w:val="PlainText"/>
        <w:rPr>
          <w:ins w:id="7096" w:author="Author" w:date="2020-02-14T18:23:00Z"/>
          <w:rFonts w:ascii="Courier New" w:hAnsi="Courier New" w:cs="Courier New"/>
        </w:rPr>
      </w:pPr>
    </w:p>
    <w:p w14:paraId="5C0E6F62" w14:textId="77777777" w:rsidR="00F37356" w:rsidRPr="00F37356" w:rsidRDefault="00461780" w:rsidP="00F37356">
      <w:pPr>
        <w:pStyle w:val="PlainText"/>
        <w:rPr>
          <w:del w:id="7097" w:author="Author" w:date="2020-02-14T18:23:00Z"/>
          <w:rFonts w:ascii="Courier New" w:hAnsi="Courier New" w:cs="Courier New"/>
        </w:rPr>
      </w:pPr>
      <w:ins w:id="709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0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0D3E489" w14:textId="77777777" w:rsidR="00F37356" w:rsidRPr="00F37356" w:rsidRDefault="00F37356" w:rsidP="00F37356">
      <w:pPr>
        <w:pStyle w:val="PlainText"/>
        <w:rPr>
          <w:del w:id="7100" w:author="Author" w:date="2020-02-14T18:23:00Z"/>
          <w:rFonts w:ascii="Courier New" w:hAnsi="Courier New" w:cs="Courier New"/>
        </w:rPr>
      </w:pPr>
      <w:del w:id="710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030FC1" w14:textId="77777777" w:rsidR="00461780" w:rsidRPr="00461780" w:rsidRDefault="00461780" w:rsidP="00461780">
      <w:pPr>
        <w:pStyle w:val="PlainText"/>
        <w:rPr>
          <w:ins w:id="7102" w:author="Author" w:date="2020-02-14T18:23:00Z"/>
          <w:rFonts w:ascii="Courier New" w:hAnsi="Courier New" w:cs="Courier New"/>
        </w:rPr>
      </w:pPr>
    </w:p>
    <w:p w14:paraId="2780160A" w14:textId="77777777" w:rsidR="00461780" w:rsidRPr="00461780" w:rsidRDefault="00461780" w:rsidP="00461780">
      <w:pPr>
        <w:pStyle w:val="PlainText"/>
        <w:rPr>
          <w:ins w:id="7103" w:author="Author" w:date="2020-02-14T18:23:00Z"/>
          <w:rFonts w:ascii="Courier New" w:hAnsi="Courier New" w:cs="Courier New"/>
        </w:rPr>
      </w:pPr>
    </w:p>
    <w:p w14:paraId="4BF31EC1" w14:textId="77777777" w:rsidR="00F37356" w:rsidRPr="00F37356" w:rsidRDefault="00461780" w:rsidP="00F37356">
      <w:pPr>
        <w:pStyle w:val="PlainText"/>
        <w:rPr>
          <w:del w:id="7104" w:author="Author" w:date="2020-02-14T18:23:00Z"/>
          <w:rFonts w:ascii="Courier New" w:hAnsi="Courier New" w:cs="Courier New"/>
        </w:rPr>
      </w:pPr>
      <w:ins w:id="7105" w:author="Author" w:date="2020-02-14T18:23:00Z">
        <w:r w:rsidRPr="00461780">
          <w:rPr>
            <w:rFonts w:ascii="Courier New" w:hAnsi="Courier New" w:cs="Courier New"/>
          </w:rPr>
          <w:lastRenderedPageBreak/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1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DA3694" w14:textId="77777777" w:rsidR="00461780" w:rsidRPr="00461780" w:rsidRDefault="00461780" w:rsidP="00461780">
      <w:pPr>
        <w:pStyle w:val="PlainText"/>
        <w:rPr>
          <w:ins w:id="7107" w:author="Author" w:date="2020-02-14T18:23:00Z"/>
          <w:rFonts w:ascii="Courier New" w:hAnsi="Courier New" w:cs="Courier New"/>
        </w:rPr>
      </w:pPr>
    </w:p>
    <w:p w14:paraId="48EFBACA" w14:textId="77777777" w:rsidR="00F37356" w:rsidRPr="00F37356" w:rsidRDefault="00461780" w:rsidP="00F37356">
      <w:pPr>
        <w:pStyle w:val="PlainText"/>
        <w:rPr>
          <w:del w:id="7108" w:author="Author" w:date="2020-02-14T18:23:00Z"/>
          <w:rFonts w:ascii="Courier New" w:hAnsi="Courier New" w:cs="Courier New"/>
        </w:rPr>
      </w:pPr>
      <w:ins w:id="710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1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6CBE69" w14:textId="2FDDA7B5" w:rsidR="00461780" w:rsidRPr="00461780" w:rsidRDefault="00F37356" w:rsidP="00461780">
      <w:pPr>
        <w:pStyle w:val="PlainText"/>
        <w:rPr>
          <w:ins w:id="7111" w:author="Author" w:date="2020-02-14T18:23:00Z"/>
          <w:rFonts w:ascii="Courier New" w:hAnsi="Courier New" w:cs="Courier New"/>
        </w:rPr>
      </w:pPr>
      <w:del w:id="711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D1725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543F84" w14:textId="77777777" w:rsidR="00F37356" w:rsidRPr="00F37356" w:rsidRDefault="00461780" w:rsidP="00F37356">
      <w:pPr>
        <w:pStyle w:val="PlainText"/>
        <w:rPr>
          <w:del w:id="711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PEDISREM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711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BECAUSE OF A PHYSICAL, MENTAL, OR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115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 xml:space="preserve">910 - 911 </w:t>
      </w:r>
      <w:del w:id="711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D1BAC20" w14:textId="657799CD" w:rsidR="00461780" w:rsidRPr="00461780" w:rsidRDefault="00461780" w:rsidP="00461780">
      <w:pPr>
        <w:pStyle w:val="PlainText"/>
        <w:rPr>
          <w:ins w:id="7117" w:author="Author" w:date="2020-02-14T18:23:00Z"/>
          <w:rFonts w:ascii="Courier New" w:hAnsi="Courier New" w:cs="Courier New"/>
        </w:rPr>
      </w:pPr>
    </w:p>
    <w:p w14:paraId="13156FF7" w14:textId="77777777" w:rsidR="00F37356" w:rsidRPr="00F37356" w:rsidRDefault="00461780" w:rsidP="00F37356">
      <w:pPr>
        <w:pStyle w:val="PlainText"/>
        <w:rPr>
          <w:del w:id="7118" w:author="Author" w:date="2020-02-14T18:23:00Z"/>
          <w:rFonts w:ascii="Courier New" w:hAnsi="Courier New" w:cs="Courier New"/>
        </w:rPr>
      </w:pPr>
      <w:ins w:id="711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EMOTIONAL CONDITION,  DOES…HAVE </w:t>
      </w:r>
      <w:del w:id="712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9A71686" w14:textId="77777777" w:rsidR="00461780" w:rsidRPr="00461780" w:rsidRDefault="00461780" w:rsidP="00461780">
      <w:pPr>
        <w:pStyle w:val="PlainText"/>
        <w:rPr>
          <w:ins w:id="7121" w:author="Author" w:date="2020-02-14T18:23:00Z"/>
          <w:rFonts w:ascii="Courier New" w:hAnsi="Courier New" w:cs="Courier New"/>
        </w:rPr>
      </w:pPr>
    </w:p>
    <w:p w14:paraId="3875155F" w14:textId="77777777" w:rsidR="00F37356" w:rsidRPr="00F37356" w:rsidRDefault="00461780" w:rsidP="00F37356">
      <w:pPr>
        <w:pStyle w:val="PlainText"/>
        <w:rPr>
          <w:del w:id="7122" w:author="Author" w:date="2020-02-14T18:23:00Z"/>
          <w:rFonts w:ascii="Courier New" w:hAnsi="Courier New" w:cs="Courier New"/>
        </w:rPr>
      </w:pPr>
      <w:ins w:id="712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SERIOUS DIFFICULTY CONCENTRATING, </w:t>
      </w:r>
      <w:del w:id="71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17F6C9" w14:textId="77777777" w:rsidR="00461780" w:rsidRPr="00461780" w:rsidRDefault="00461780" w:rsidP="00461780">
      <w:pPr>
        <w:pStyle w:val="PlainText"/>
        <w:rPr>
          <w:ins w:id="7125" w:author="Author" w:date="2020-02-14T18:23:00Z"/>
          <w:rFonts w:ascii="Courier New" w:hAnsi="Courier New" w:cs="Courier New"/>
        </w:rPr>
      </w:pPr>
    </w:p>
    <w:p w14:paraId="7EC1B1A7" w14:textId="77777777" w:rsidR="00F37356" w:rsidRPr="00F37356" w:rsidRDefault="00461780" w:rsidP="00F37356">
      <w:pPr>
        <w:pStyle w:val="PlainText"/>
        <w:rPr>
          <w:del w:id="7126" w:author="Author" w:date="2020-02-14T18:23:00Z"/>
          <w:rFonts w:ascii="Courier New" w:hAnsi="Courier New" w:cs="Courier New"/>
        </w:rPr>
      </w:pPr>
      <w:ins w:id="71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REMEMBERING, OR MAKING DECISIONS?</w:t>
      </w:r>
      <w:del w:id="712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C95332" w14:textId="77777777" w:rsidR="00F37356" w:rsidRPr="00F37356" w:rsidRDefault="00F37356" w:rsidP="00F37356">
      <w:pPr>
        <w:pStyle w:val="PlainText"/>
        <w:rPr>
          <w:del w:id="7129" w:author="Author" w:date="2020-02-14T18:23:00Z"/>
          <w:rFonts w:ascii="Courier New" w:hAnsi="Courier New" w:cs="Courier New"/>
        </w:rPr>
      </w:pPr>
      <w:del w:id="713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634A45" w14:textId="77777777" w:rsidR="00461780" w:rsidRPr="00461780" w:rsidRDefault="00461780" w:rsidP="00461780">
      <w:pPr>
        <w:pStyle w:val="PlainText"/>
        <w:rPr>
          <w:ins w:id="7131" w:author="Author" w:date="2020-02-14T18:23:00Z"/>
          <w:rFonts w:ascii="Courier New" w:hAnsi="Courier New" w:cs="Courier New"/>
        </w:rPr>
      </w:pPr>
    </w:p>
    <w:p w14:paraId="20251D53" w14:textId="77777777" w:rsidR="00461780" w:rsidRPr="00461780" w:rsidRDefault="00461780" w:rsidP="00461780">
      <w:pPr>
        <w:pStyle w:val="PlainText"/>
        <w:rPr>
          <w:ins w:id="7132" w:author="Author" w:date="2020-02-14T18:23:00Z"/>
          <w:rFonts w:ascii="Courier New" w:hAnsi="Courier New" w:cs="Courier New"/>
        </w:rPr>
      </w:pPr>
    </w:p>
    <w:p w14:paraId="31898500" w14:textId="77777777" w:rsidR="00F37356" w:rsidRPr="00F37356" w:rsidRDefault="00461780" w:rsidP="00F37356">
      <w:pPr>
        <w:pStyle w:val="PlainText"/>
        <w:rPr>
          <w:del w:id="7133" w:author="Author" w:date="2020-02-14T18:23:00Z"/>
          <w:rFonts w:ascii="Courier New" w:hAnsi="Courier New" w:cs="Courier New"/>
        </w:rPr>
      </w:pPr>
      <w:ins w:id="71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PRPERTYP = 2</w:t>
      </w:r>
      <w:del w:id="71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3C010B1" w14:textId="77777777" w:rsidR="00F37356" w:rsidRPr="00F37356" w:rsidRDefault="00F37356" w:rsidP="00F37356">
      <w:pPr>
        <w:pStyle w:val="PlainText"/>
        <w:rPr>
          <w:del w:id="7136" w:author="Author" w:date="2020-02-14T18:23:00Z"/>
          <w:rFonts w:ascii="Courier New" w:hAnsi="Courier New" w:cs="Courier New"/>
        </w:rPr>
      </w:pPr>
      <w:del w:id="71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E2AE20" w14:textId="77777777" w:rsidR="00461780" w:rsidRPr="00461780" w:rsidRDefault="00461780" w:rsidP="00461780">
      <w:pPr>
        <w:pStyle w:val="PlainText"/>
        <w:rPr>
          <w:ins w:id="7138" w:author="Author" w:date="2020-02-14T18:23:00Z"/>
          <w:rFonts w:ascii="Courier New" w:hAnsi="Courier New" w:cs="Courier New"/>
        </w:rPr>
      </w:pPr>
    </w:p>
    <w:p w14:paraId="753EEB92" w14:textId="77777777" w:rsidR="00461780" w:rsidRPr="00461780" w:rsidRDefault="00461780" w:rsidP="00461780">
      <w:pPr>
        <w:pStyle w:val="PlainText"/>
        <w:rPr>
          <w:ins w:id="7139" w:author="Author" w:date="2020-02-14T18:23:00Z"/>
          <w:rFonts w:ascii="Courier New" w:hAnsi="Courier New" w:cs="Courier New"/>
        </w:rPr>
      </w:pPr>
    </w:p>
    <w:p w14:paraId="7A4D18E9" w14:textId="77777777" w:rsidR="00F37356" w:rsidRPr="00F37356" w:rsidRDefault="00461780" w:rsidP="00F37356">
      <w:pPr>
        <w:pStyle w:val="PlainText"/>
        <w:rPr>
          <w:del w:id="7140" w:author="Author" w:date="2020-02-14T18:23:00Z"/>
          <w:rFonts w:ascii="Courier New" w:hAnsi="Courier New" w:cs="Courier New"/>
        </w:rPr>
      </w:pPr>
      <w:ins w:id="714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1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AC18ED6" w14:textId="77777777" w:rsidR="00F37356" w:rsidRPr="00F37356" w:rsidRDefault="00F37356" w:rsidP="00F37356">
      <w:pPr>
        <w:pStyle w:val="PlainText"/>
        <w:rPr>
          <w:del w:id="7143" w:author="Author" w:date="2020-02-14T18:23:00Z"/>
          <w:rFonts w:ascii="Courier New" w:hAnsi="Courier New" w:cs="Courier New"/>
        </w:rPr>
      </w:pPr>
      <w:del w:id="71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9E03A1A" w14:textId="77777777" w:rsidR="00461780" w:rsidRPr="00461780" w:rsidRDefault="00461780" w:rsidP="00461780">
      <w:pPr>
        <w:pStyle w:val="PlainText"/>
        <w:rPr>
          <w:ins w:id="7145" w:author="Author" w:date="2020-02-14T18:23:00Z"/>
          <w:rFonts w:ascii="Courier New" w:hAnsi="Courier New" w:cs="Courier New"/>
        </w:rPr>
      </w:pPr>
    </w:p>
    <w:p w14:paraId="7A21A6DF" w14:textId="77777777" w:rsidR="00461780" w:rsidRPr="00461780" w:rsidRDefault="00461780" w:rsidP="00461780">
      <w:pPr>
        <w:pStyle w:val="PlainText"/>
        <w:rPr>
          <w:ins w:id="7146" w:author="Author" w:date="2020-02-14T18:23:00Z"/>
          <w:rFonts w:ascii="Courier New" w:hAnsi="Courier New" w:cs="Courier New"/>
        </w:rPr>
      </w:pPr>
      <w:ins w:id="7147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6E91B308" w14:textId="77777777" w:rsidR="00F37356" w:rsidRPr="00F37356" w:rsidRDefault="00461780" w:rsidP="00F37356">
      <w:pPr>
        <w:pStyle w:val="PlainText"/>
        <w:rPr>
          <w:del w:id="7148" w:author="Author" w:date="2020-02-14T18:23:00Z"/>
          <w:rFonts w:ascii="Courier New" w:hAnsi="Courier New" w:cs="Courier New"/>
        </w:rPr>
      </w:pPr>
      <w:ins w:id="7149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1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0BB863" w14:textId="77777777" w:rsidR="00461780" w:rsidRPr="00461780" w:rsidRDefault="00461780" w:rsidP="00461780">
      <w:pPr>
        <w:pStyle w:val="PlainText"/>
        <w:rPr>
          <w:ins w:id="7151" w:author="Author" w:date="2020-02-14T18:23:00Z"/>
          <w:rFonts w:ascii="Courier New" w:hAnsi="Courier New" w:cs="Courier New"/>
        </w:rPr>
      </w:pPr>
    </w:p>
    <w:p w14:paraId="668E2D85" w14:textId="77777777" w:rsidR="00F37356" w:rsidRPr="00F37356" w:rsidRDefault="00461780" w:rsidP="00F37356">
      <w:pPr>
        <w:pStyle w:val="PlainText"/>
        <w:rPr>
          <w:del w:id="7152" w:author="Author" w:date="2020-02-14T18:23:00Z"/>
          <w:rFonts w:ascii="Courier New" w:hAnsi="Courier New" w:cs="Courier New"/>
        </w:rPr>
      </w:pPr>
      <w:ins w:id="715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1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ADA612" w14:textId="77752BA4" w:rsidR="00461780" w:rsidRPr="00461780" w:rsidRDefault="00F37356" w:rsidP="00461780">
      <w:pPr>
        <w:pStyle w:val="PlainText"/>
        <w:rPr>
          <w:ins w:id="7155" w:author="Author" w:date="2020-02-14T18:23:00Z"/>
          <w:rFonts w:ascii="Courier New" w:hAnsi="Courier New" w:cs="Courier New"/>
        </w:rPr>
      </w:pPr>
      <w:del w:id="71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4C9075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A0061F" w14:textId="77777777" w:rsidR="00F37356" w:rsidRPr="00F37356" w:rsidRDefault="00461780" w:rsidP="00F37356">
      <w:pPr>
        <w:pStyle w:val="PlainText"/>
        <w:rPr>
          <w:del w:id="715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PEDISPHY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715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DOES…HAVE SERIOUS DIFFICULTY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159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912 - 913</w:t>
      </w:r>
      <w:del w:id="71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F2B3F63" w14:textId="65183B18" w:rsidR="00461780" w:rsidRPr="00461780" w:rsidRDefault="00461780" w:rsidP="00461780">
      <w:pPr>
        <w:pStyle w:val="PlainText"/>
        <w:rPr>
          <w:ins w:id="7161" w:author="Author" w:date="2020-02-14T18:23:00Z"/>
          <w:rFonts w:ascii="Courier New" w:hAnsi="Courier New" w:cs="Courier New"/>
        </w:rPr>
      </w:pPr>
    </w:p>
    <w:p w14:paraId="2F17BD83" w14:textId="77777777" w:rsidR="00F37356" w:rsidRPr="00F37356" w:rsidRDefault="00461780" w:rsidP="00F37356">
      <w:pPr>
        <w:pStyle w:val="PlainText"/>
        <w:rPr>
          <w:del w:id="7162" w:author="Author" w:date="2020-02-14T18:23:00Z"/>
          <w:rFonts w:ascii="Courier New" w:hAnsi="Courier New" w:cs="Courier New"/>
        </w:rPr>
      </w:pPr>
      <w:ins w:id="716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WALKING OR CLIMBING STAIRS?</w:t>
      </w:r>
      <w:del w:id="71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CCE13F2" w14:textId="77777777" w:rsidR="00F37356" w:rsidRPr="00F37356" w:rsidRDefault="00F37356" w:rsidP="00F37356">
      <w:pPr>
        <w:pStyle w:val="PlainText"/>
        <w:rPr>
          <w:del w:id="7165" w:author="Author" w:date="2020-02-14T18:23:00Z"/>
          <w:rFonts w:ascii="Courier New" w:hAnsi="Courier New" w:cs="Courier New"/>
        </w:rPr>
      </w:pPr>
      <w:del w:id="71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2BAE4D" w14:textId="77777777" w:rsidR="00461780" w:rsidRPr="00461780" w:rsidRDefault="00461780" w:rsidP="00461780">
      <w:pPr>
        <w:pStyle w:val="PlainText"/>
        <w:rPr>
          <w:ins w:id="7167" w:author="Author" w:date="2020-02-14T18:23:00Z"/>
          <w:rFonts w:ascii="Courier New" w:hAnsi="Courier New" w:cs="Courier New"/>
        </w:rPr>
      </w:pPr>
    </w:p>
    <w:p w14:paraId="4BCAAB32" w14:textId="77777777" w:rsidR="00461780" w:rsidRPr="00461780" w:rsidRDefault="00461780" w:rsidP="00461780">
      <w:pPr>
        <w:pStyle w:val="PlainText"/>
        <w:rPr>
          <w:ins w:id="7168" w:author="Author" w:date="2020-02-14T18:23:00Z"/>
          <w:rFonts w:ascii="Courier New" w:hAnsi="Courier New" w:cs="Courier New"/>
        </w:rPr>
      </w:pPr>
    </w:p>
    <w:p w14:paraId="48DFFE16" w14:textId="77777777" w:rsidR="00F37356" w:rsidRPr="00F37356" w:rsidRDefault="00461780" w:rsidP="00F37356">
      <w:pPr>
        <w:pStyle w:val="PlainText"/>
        <w:rPr>
          <w:del w:id="7169" w:author="Author" w:date="2020-02-14T18:23:00Z"/>
          <w:rFonts w:ascii="Courier New" w:hAnsi="Courier New" w:cs="Courier New"/>
        </w:rPr>
      </w:pPr>
      <w:ins w:id="71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PRPERTYP = 2</w:t>
      </w:r>
      <w:del w:id="71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916743B" w14:textId="77777777" w:rsidR="00461780" w:rsidRPr="00461780" w:rsidRDefault="00461780" w:rsidP="00461780">
      <w:pPr>
        <w:pStyle w:val="PlainText"/>
        <w:rPr>
          <w:ins w:id="7172" w:author="Author" w:date="2020-02-14T18:23:00Z"/>
          <w:rFonts w:ascii="Courier New" w:hAnsi="Courier New" w:cs="Courier New"/>
        </w:rPr>
      </w:pPr>
    </w:p>
    <w:p w14:paraId="2D75D7D2" w14:textId="77777777" w:rsidR="00461780" w:rsidRPr="00461780" w:rsidRDefault="00461780" w:rsidP="00461780">
      <w:pPr>
        <w:pStyle w:val="PlainText"/>
        <w:rPr>
          <w:ins w:id="7173" w:author="Author" w:date="2020-02-14T18:23:00Z"/>
          <w:rFonts w:ascii="Courier New" w:hAnsi="Courier New" w:cs="Courier New"/>
        </w:rPr>
      </w:pPr>
    </w:p>
    <w:p w14:paraId="54235D4B" w14:textId="77777777" w:rsidR="00F37356" w:rsidRPr="00F37356" w:rsidRDefault="00461780" w:rsidP="00F37356">
      <w:pPr>
        <w:pStyle w:val="PlainText"/>
        <w:rPr>
          <w:del w:id="7174" w:author="Author" w:date="2020-02-14T18:23:00Z"/>
          <w:rFonts w:ascii="Courier New" w:hAnsi="Courier New" w:cs="Courier New"/>
        </w:rPr>
      </w:pPr>
      <w:ins w:id="71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1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BBEF523" w14:textId="77777777" w:rsidR="00F37356" w:rsidRPr="00F37356" w:rsidRDefault="00F37356" w:rsidP="00F37356">
      <w:pPr>
        <w:pStyle w:val="PlainText"/>
        <w:rPr>
          <w:del w:id="7177" w:author="Author" w:date="2020-02-14T18:23:00Z"/>
          <w:rFonts w:ascii="Courier New" w:hAnsi="Courier New" w:cs="Courier New"/>
        </w:rPr>
      </w:pPr>
      <w:del w:id="717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1CE56BB5" w14:textId="77777777" w:rsidR="00461780" w:rsidRPr="00461780" w:rsidRDefault="00461780" w:rsidP="00461780">
      <w:pPr>
        <w:pStyle w:val="PlainText"/>
        <w:rPr>
          <w:ins w:id="7179" w:author="Author" w:date="2020-02-14T18:23:00Z"/>
          <w:rFonts w:ascii="Courier New" w:hAnsi="Courier New" w:cs="Courier New"/>
        </w:rPr>
      </w:pPr>
    </w:p>
    <w:p w14:paraId="2861BF1E" w14:textId="77777777" w:rsidR="00461780" w:rsidRPr="00461780" w:rsidRDefault="00461780" w:rsidP="00461780">
      <w:pPr>
        <w:pStyle w:val="PlainText"/>
        <w:rPr>
          <w:ins w:id="7180" w:author="Author" w:date="2020-02-14T18:23:00Z"/>
          <w:rFonts w:ascii="Courier New" w:hAnsi="Courier New" w:cs="Courier New"/>
        </w:rPr>
      </w:pPr>
      <w:ins w:id="718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17CF3954" w14:textId="77777777" w:rsidR="00F37356" w:rsidRPr="00F37356" w:rsidRDefault="00461780" w:rsidP="00F37356">
      <w:pPr>
        <w:pStyle w:val="PlainText"/>
        <w:rPr>
          <w:del w:id="7182" w:author="Author" w:date="2020-02-14T18:23:00Z"/>
          <w:rFonts w:ascii="Courier New" w:hAnsi="Courier New" w:cs="Courier New"/>
        </w:rPr>
      </w:pPr>
      <w:ins w:id="7183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18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EDBCDC" w14:textId="77777777" w:rsidR="00461780" w:rsidRPr="00461780" w:rsidRDefault="00461780" w:rsidP="00461780">
      <w:pPr>
        <w:pStyle w:val="PlainText"/>
        <w:rPr>
          <w:ins w:id="7185" w:author="Author" w:date="2020-02-14T18:23:00Z"/>
          <w:rFonts w:ascii="Courier New" w:hAnsi="Courier New" w:cs="Courier New"/>
        </w:rPr>
      </w:pPr>
    </w:p>
    <w:p w14:paraId="03D6F781" w14:textId="77777777" w:rsidR="00F37356" w:rsidRPr="00F37356" w:rsidRDefault="00461780" w:rsidP="00F37356">
      <w:pPr>
        <w:pStyle w:val="PlainText"/>
        <w:rPr>
          <w:del w:id="7186" w:author="Author" w:date="2020-02-14T18:23:00Z"/>
          <w:rFonts w:ascii="Courier New" w:hAnsi="Courier New" w:cs="Courier New"/>
        </w:rPr>
      </w:pPr>
      <w:ins w:id="718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18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3733164" w14:textId="68E1B4E0" w:rsidR="00461780" w:rsidRPr="00461780" w:rsidRDefault="00F37356" w:rsidP="00461780">
      <w:pPr>
        <w:pStyle w:val="PlainText"/>
        <w:rPr>
          <w:ins w:id="7189" w:author="Author" w:date="2020-02-14T18:23:00Z"/>
          <w:rFonts w:ascii="Courier New" w:hAnsi="Courier New" w:cs="Courier New"/>
        </w:rPr>
      </w:pPr>
      <w:del w:id="71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53AB1A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A215249" w14:textId="77777777" w:rsidR="00F37356" w:rsidRPr="00F37356" w:rsidRDefault="00461780" w:rsidP="00F37356">
      <w:pPr>
        <w:pStyle w:val="PlainText"/>
        <w:rPr>
          <w:del w:id="719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PEDISDRS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719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DOES … HAVE DIFFICULTY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193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 xml:space="preserve">914 - 915 </w:t>
      </w:r>
      <w:del w:id="71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BD4155" w14:textId="35E4EB3D" w:rsidR="00461780" w:rsidRPr="00461780" w:rsidRDefault="00461780" w:rsidP="00461780">
      <w:pPr>
        <w:pStyle w:val="PlainText"/>
        <w:rPr>
          <w:ins w:id="7195" w:author="Author" w:date="2020-02-14T18:23:00Z"/>
          <w:rFonts w:ascii="Courier New" w:hAnsi="Courier New" w:cs="Courier New"/>
        </w:rPr>
      </w:pPr>
    </w:p>
    <w:p w14:paraId="5B5E8D2A" w14:textId="77777777" w:rsidR="00F37356" w:rsidRPr="00F37356" w:rsidRDefault="00461780" w:rsidP="00F37356">
      <w:pPr>
        <w:pStyle w:val="PlainText"/>
        <w:rPr>
          <w:del w:id="7196" w:author="Author" w:date="2020-02-14T18:23:00Z"/>
          <w:rFonts w:ascii="Courier New" w:hAnsi="Courier New" w:cs="Courier New"/>
        </w:rPr>
      </w:pPr>
      <w:ins w:id="71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DRESSING OR BATHING?</w:t>
      </w:r>
      <w:del w:id="71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55A6B82" w14:textId="77777777" w:rsidR="00F37356" w:rsidRPr="00F37356" w:rsidRDefault="00F37356" w:rsidP="00F37356">
      <w:pPr>
        <w:pStyle w:val="PlainText"/>
        <w:rPr>
          <w:del w:id="7199" w:author="Author" w:date="2020-02-14T18:23:00Z"/>
          <w:rFonts w:ascii="Courier New" w:hAnsi="Courier New" w:cs="Courier New"/>
        </w:rPr>
      </w:pPr>
      <w:del w:id="72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803D89" w14:textId="77777777" w:rsidR="00461780" w:rsidRPr="00461780" w:rsidRDefault="00461780" w:rsidP="00461780">
      <w:pPr>
        <w:pStyle w:val="PlainText"/>
        <w:rPr>
          <w:ins w:id="7201" w:author="Author" w:date="2020-02-14T18:23:00Z"/>
          <w:rFonts w:ascii="Courier New" w:hAnsi="Courier New" w:cs="Courier New"/>
        </w:rPr>
      </w:pPr>
    </w:p>
    <w:p w14:paraId="4CC57A93" w14:textId="77777777" w:rsidR="00461780" w:rsidRPr="00461780" w:rsidRDefault="00461780" w:rsidP="00461780">
      <w:pPr>
        <w:pStyle w:val="PlainText"/>
        <w:rPr>
          <w:ins w:id="7202" w:author="Author" w:date="2020-02-14T18:23:00Z"/>
          <w:rFonts w:ascii="Courier New" w:hAnsi="Courier New" w:cs="Courier New"/>
        </w:rPr>
      </w:pPr>
    </w:p>
    <w:p w14:paraId="08DB3F9C" w14:textId="77777777" w:rsidR="00F37356" w:rsidRPr="00F37356" w:rsidRDefault="00461780" w:rsidP="00F37356">
      <w:pPr>
        <w:pStyle w:val="PlainText"/>
        <w:rPr>
          <w:del w:id="7203" w:author="Author" w:date="2020-02-14T18:23:00Z"/>
          <w:rFonts w:ascii="Courier New" w:hAnsi="Courier New" w:cs="Courier New"/>
        </w:rPr>
      </w:pPr>
      <w:ins w:id="720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PRPERTYP = 2</w:t>
      </w:r>
      <w:del w:id="72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E23EDEE" w14:textId="77777777" w:rsidR="00F37356" w:rsidRPr="00F37356" w:rsidRDefault="00F37356" w:rsidP="00F37356">
      <w:pPr>
        <w:pStyle w:val="PlainText"/>
        <w:rPr>
          <w:del w:id="7206" w:author="Author" w:date="2020-02-14T18:23:00Z"/>
          <w:rFonts w:ascii="Courier New" w:hAnsi="Courier New" w:cs="Courier New"/>
        </w:rPr>
      </w:pPr>
      <w:del w:id="72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FC3005" w14:textId="77777777" w:rsidR="00461780" w:rsidRPr="00461780" w:rsidRDefault="00461780" w:rsidP="00461780">
      <w:pPr>
        <w:pStyle w:val="PlainText"/>
        <w:rPr>
          <w:ins w:id="7208" w:author="Author" w:date="2020-02-14T18:23:00Z"/>
          <w:rFonts w:ascii="Courier New" w:hAnsi="Courier New" w:cs="Courier New"/>
        </w:rPr>
      </w:pPr>
    </w:p>
    <w:p w14:paraId="3BCB08C2" w14:textId="77777777" w:rsidR="00461780" w:rsidRPr="00461780" w:rsidRDefault="00461780" w:rsidP="00461780">
      <w:pPr>
        <w:pStyle w:val="PlainText"/>
        <w:rPr>
          <w:ins w:id="7209" w:author="Author" w:date="2020-02-14T18:23:00Z"/>
          <w:rFonts w:ascii="Courier New" w:hAnsi="Courier New" w:cs="Courier New"/>
        </w:rPr>
      </w:pPr>
    </w:p>
    <w:p w14:paraId="236BAE63" w14:textId="77777777" w:rsidR="00F37356" w:rsidRPr="00F37356" w:rsidRDefault="00461780" w:rsidP="00F37356">
      <w:pPr>
        <w:pStyle w:val="PlainText"/>
        <w:rPr>
          <w:del w:id="7210" w:author="Author" w:date="2020-02-14T18:23:00Z"/>
          <w:rFonts w:ascii="Courier New" w:hAnsi="Courier New" w:cs="Courier New"/>
        </w:rPr>
      </w:pPr>
      <w:ins w:id="721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2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50DC728" w14:textId="77777777" w:rsidR="00F37356" w:rsidRPr="00F37356" w:rsidRDefault="00F37356" w:rsidP="00F37356">
      <w:pPr>
        <w:pStyle w:val="PlainText"/>
        <w:rPr>
          <w:del w:id="7213" w:author="Author" w:date="2020-02-14T18:23:00Z"/>
          <w:rFonts w:ascii="Courier New" w:hAnsi="Courier New" w:cs="Courier New"/>
        </w:rPr>
      </w:pPr>
      <w:del w:id="72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71BC541" w14:textId="77777777" w:rsidR="00461780" w:rsidRPr="00461780" w:rsidRDefault="00461780" w:rsidP="00461780">
      <w:pPr>
        <w:pStyle w:val="PlainText"/>
        <w:rPr>
          <w:ins w:id="7215" w:author="Author" w:date="2020-02-14T18:23:00Z"/>
          <w:rFonts w:ascii="Courier New" w:hAnsi="Courier New" w:cs="Courier New"/>
        </w:rPr>
      </w:pPr>
    </w:p>
    <w:p w14:paraId="7F6B3317" w14:textId="77777777" w:rsidR="00461780" w:rsidRPr="00461780" w:rsidRDefault="00461780" w:rsidP="00461780">
      <w:pPr>
        <w:pStyle w:val="PlainText"/>
        <w:rPr>
          <w:ins w:id="7216" w:author="Author" w:date="2020-02-14T18:23:00Z"/>
          <w:rFonts w:ascii="Courier New" w:hAnsi="Courier New" w:cs="Courier New"/>
        </w:rPr>
      </w:pPr>
    </w:p>
    <w:p w14:paraId="2C9E3667" w14:textId="77777777" w:rsidR="00F37356" w:rsidRPr="00F37356" w:rsidRDefault="00461780" w:rsidP="00F37356">
      <w:pPr>
        <w:pStyle w:val="PlainText"/>
        <w:rPr>
          <w:del w:id="7217" w:author="Author" w:date="2020-02-14T18:23:00Z"/>
          <w:rFonts w:ascii="Courier New" w:hAnsi="Courier New" w:cs="Courier New"/>
        </w:rPr>
      </w:pPr>
      <w:ins w:id="721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2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E93E986" w14:textId="77777777" w:rsidR="00461780" w:rsidRPr="00461780" w:rsidRDefault="00461780" w:rsidP="00461780">
      <w:pPr>
        <w:pStyle w:val="PlainText"/>
        <w:rPr>
          <w:ins w:id="7220" w:author="Author" w:date="2020-02-14T18:23:00Z"/>
          <w:rFonts w:ascii="Courier New" w:hAnsi="Courier New" w:cs="Courier New"/>
        </w:rPr>
      </w:pPr>
    </w:p>
    <w:p w14:paraId="4C99E469" w14:textId="77777777" w:rsidR="00F37356" w:rsidRPr="00F37356" w:rsidRDefault="00461780" w:rsidP="00F37356">
      <w:pPr>
        <w:pStyle w:val="PlainText"/>
        <w:rPr>
          <w:del w:id="7221" w:author="Author" w:date="2020-02-14T18:23:00Z"/>
          <w:rFonts w:ascii="Courier New" w:hAnsi="Courier New" w:cs="Courier New"/>
        </w:rPr>
      </w:pPr>
      <w:ins w:id="722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2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B729060" w14:textId="46DC6590" w:rsidR="00461780" w:rsidRPr="00461780" w:rsidRDefault="00F37356" w:rsidP="00461780">
      <w:pPr>
        <w:pStyle w:val="PlainText"/>
        <w:rPr>
          <w:ins w:id="7224" w:author="Author" w:date="2020-02-14T18:23:00Z"/>
          <w:rFonts w:ascii="Courier New" w:hAnsi="Courier New" w:cs="Courier New"/>
        </w:rPr>
      </w:pPr>
      <w:del w:id="72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196C6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7EC682F" w14:textId="77777777" w:rsidR="00F37356" w:rsidRPr="00F37356" w:rsidRDefault="00461780" w:rsidP="00F37356">
      <w:pPr>
        <w:pStyle w:val="PlainText"/>
        <w:rPr>
          <w:del w:id="72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PEDISOUT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722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BECAUSE OF A PHYSICAL, MENTAL, OR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228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916 - 917</w:t>
      </w:r>
      <w:del w:id="722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B6131E5" w14:textId="103121DA" w:rsidR="00461780" w:rsidRPr="00461780" w:rsidRDefault="00461780" w:rsidP="00461780">
      <w:pPr>
        <w:pStyle w:val="PlainText"/>
        <w:rPr>
          <w:ins w:id="7230" w:author="Author" w:date="2020-02-14T18:23:00Z"/>
          <w:rFonts w:ascii="Courier New" w:hAnsi="Courier New" w:cs="Courier New"/>
        </w:rPr>
      </w:pPr>
    </w:p>
    <w:p w14:paraId="5365B18F" w14:textId="77777777" w:rsidR="00F37356" w:rsidRPr="00F37356" w:rsidRDefault="00461780" w:rsidP="00F37356">
      <w:pPr>
        <w:pStyle w:val="PlainText"/>
        <w:rPr>
          <w:del w:id="7231" w:author="Author" w:date="2020-02-14T18:23:00Z"/>
          <w:rFonts w:ascii="Courier New" w:hAnsi="Courier New" w:cs="Courier New"/>
        </w:rPr>
      </w:pPr>
      <w:ins w:id="723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EMOTIONAL CONDITION DOES…HAVE </w:t>
      </w:r>
      <w:del w:id="723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C3DCAF" w14:textId="77777777" w:rsidR="00461780" w:rsidRPr="00461780" w:rsidRDefault="00461780" w:rsidP="00461780">
      <w:pPr>
        <w:pStyle w:val="PlainText"/>
        <w:rPr>
          <w:ins w:id="7234" w:author="Author" w:date="2020-02-14T18:23:00Z"/>
          <w:rFonts w:ascii="Courier New" w:hAnsi="Courier New" w:cs="Courier New"/>
        </w:rPr>
      </w:pPr>
    </w:p>
    <w:p w14:paraId="7F5996A8" w14:textId="77777777" w:rsidR="00F37356" w:rsidRPr="00F37356" w:rsidRDefault="00461780" w:rsidP="00F37356">
      <w:pPr>
        <w:pStyle w:val="PlainText"/>
        <w:rPr>
          <w:del w:id="7235" w:author="Author" w:date="2020-02-14T18:23:00Z"/>
          <w:rFonts w:ascii="Courier New" w:hAnsi="Courier New" w:cs="Courier New"/>
        </w:rPr>
      </w:pPr>
      <w:ins w:id="723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DIFFICULTY DOING ERRANDS ALONE SUCH AS </w:t>
      </w:r>
      <w:del w:id="723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6F5EBC8" w14:textId="77777777" w:rsidR="00461780" w:rsidRPr="00461780" w:rsidRDefault="00461780" w:rsidP="00461780">
      <w:pPr>
        <w:pStyle w:val="PlainText"/>
        <w:rPr>
          <w:ins w:id="7238" w:author="Author" w:date="2020-02-14T18:23:00Z"/>
          <w:rFonts w:ascii="Courier New" w:hAnsi="Courier New" w:cs="Courier New"/>
        </w:rPr>
      </w:pPr>
    </w:p>
    <w:p w14:paraId="2AF5B7D3" w14:textId="77777777" w:rsidR="00F37356" w:rsidRPr="00F37356" w:rsidRDefault="00461780" w:rsidP="00F37356">
      <w:pPr>
        <w:pStyle w:val="PlainText"/>
        <w:rPr>
          <w:del w:id="7239" w:author="Author" w:date="2020-02-14T18:23:00Z"/>
          <w:rFonts w:ascii="Courier New" w:hAnsi="Courier New" w:cs="Courier New"/>
        </w:rPr>
      </w:pPr>
      <w:ins w:id="724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VISITING A DOCTOR'S OFFICE OR SHOPPING?</w:t>
      </w:r>
      <w:del w:id="724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F99D8D1" w14:textId="77777777" w:rsidR="00F37356" w:rsidRPr="00F37356" w:rsidRDefault="00F37356" w:rsidP="00F37356">
      <w:pPr>
        <w:pStyle w:val="PlainText"/>
        <w:rPr>
          <w:del w:id="7242" w:author="Author" w:date="2020-02-14T18:23:00Z"/>
          <w:rFonts w:ascii="Courier New" w:hAnsi="Courier New" w:cs="Courier New"/>
        </w:rPr>
      </w:pPr>
      <w:del w:id="724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633911" w14:textId="77777777" w:rsidR="00461780" w:rsidRPr="00461780" w:rsidRDefault="00461780" w:rsidP="00461780">
      <w:pPr>
        <w:pStyle w:val="PlainText"/>
        <w:rPr>
          <w:ins w:id="7244" w:author="Author" w:date="2020-02-14T18:23:00Z"/>
          <w:rFonts w:ascii="Courier New" w:hAnsi="Courier New" w:cs="Courier New"/>
        </w:rPr>
      </w:pPr>
    </w:p>
    <w:p w14:paraId="6090F9BF" w14:textId="77777777" w:rsidR="00461780" w:rsidRPr="00461780" w:rsidRDefault="00461780" w:rsidP="00461780">
      <w:pPr>
        <w:pStyle w:val="PlainText"/>
        <w:rPr>
          <w:ins w:id="7245" w:author="Author" w:date="2020-02-14T18:23:00Z"/>
          <w:rFonts w:ascii="Courier New" w:hAnsi="Courier New" w:cs="Courier New"/>
        </w:rPr>
      </w:pPr>
    </w:p>
    <w:p w14:paraId="3C1FA87C" w14:textId="77777777" w:rsidR="00F37356" w:rsidRPr="00F37356" w:rsidRDefault="00461780" w:rsidP="00F37356">
      <w:pPr>
        <w:pStyle w:val="PlainText"/>
        <w:rPr>
          <w:del w:id="7246" w:author="Author" w:date="2020-02-14T18:23:00Z"/>
          <w:rFonts w:ascii="Courier New" w:hAnsi="Courier New" w:cs="Courier New"/>
        </w:rPr>
      </w:pPr>
      <w:ins w:id="724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PRPERTYP = 2</w:t>
      </w:r>
      <w:del w:id="72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8F7FBB" w14:textId="77777777" w:rsidR="00F37356" w:rsidRPr="00F37356" w:rsidRDefault="00F37356" w:rsidP="00F37356">
      <w:pPr>
        <w:pStyle w:val="PlainText"/>
        <w:rPr>
          <w:del w:id="7249" w:author="Author" w:date="2020-02-14T18:23:00Z"/>
          <w:rFonts w:ascii="Courier New" w:hAnsi="Courier New" w:cs="Courier New"/>
        </w:rPr>
      </w:pPr>
      <w:del w:id="725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4C9F38C" w14:textId="77777777" w:rsidR="00461780" w:rsidRPr="00461780" w:rsidRDefault="00461780" w:rsidP="00461780">
      <w:pPr>
        <w:pStyle w:val="PlainText"/>
        <w:rPr>
          <w:ins w:id="7251" w:author="Author" w:date="2020-02-14T18:23:00Z"/>
          <w:rFonts w:ascii="Courier New" w:hAnsi="Courier New" w:cs="Courier New"/>
        </w:rPr>
      </w:pPr>
    </w:p>
    <w:p w14:paraId="42910F8F" w14:textId="77777777" w:rsidR="00461780" w:rsidRPr="00461780" w:rsidRDefault="00461780" w:rsidP="00461780">
      <w:pPr>
        <w:pStyle w:val="PlainText"/>
        <w:rPr>
          <w:ins w:id="7252" w:author="Author" w:date="2020-02-14T18:23:00Z"/>
          <w:rFonts w:ascii="Courier New" w:hAnsi="Courier New" w:cs="Courier New"/>
        </w:rPr>
      </w:pPr>
    </w:p>
    <w:p w14:paraId="0D23E4E1" w14:textId="77777777" w:rsidR="00F37356" w:rsidRPr="00F37356" w:rsidRDefault="00461780" w:rsidP="00F37356">
      <w:pPr>
        <w:pStyle w:val="PlainText"/>
        <w:rPr>
          <w:del w:id="7253" w:author="Author" w:date="2020-02-14T18:23:00Z"/>
          <w:rFonts w:ascii="Courier New" w:hAnsi="Courier New" w:cs="Courier New"/>
        </w:rPr>
      </w:pPr>
      <w:ins w:id="725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2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5104B34" w14:textId="77777777" w:rsidR="00F37356" w:rsidRPr="00F37356" w:rsidRDefault="00F37356" w:rsidP="00F37356">
      <w:pPr>
        <w:pStyle w:val="PlainText"/>
        <w:rPr>
          <w:del w:id="7256" w:author="Author" w:date="2020-02-14T18:23:00Z"/>
          <w:rFonts w:ascii="Courier New" w:hAnsi="Courier New" w:cs="Courier New"/>
        </w:rPr>
      </w:pPr>
      <w:del w:id="725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0EC8A6" w14:textId="77777777" w:rsidR="00461780" w:rsidRPr="00461780" w:rsidRDefault="00461780" w:rsidP="00461780">
      <w:pPr>
        <w:pStyle w:val="PlainText"/>
        <w:rPr>
          <w:ins w:id="7258" w:author="Author" w:date="2020-02-14T18:23:00Z"/>
          <w:rFonts w:ascii="Courier New" w:hAnsi="Courier New" w:cs="Courier New"/>
        </w:rPr>
      </w:pPr>
    </w:p>
    <w:p w14:paraId="1C347122" w14:textId="77777777" w:rsidR="00461780" w:rsidRPr="00461780" w:rsidRDefault="00461780" w:rsidP="00461780">
      <w:pPr>
        <w:pStyle w:val="PlainText"/>
        <w:rPr>
          <w:ins w:id="7259" w:author="Author" w:date="2020-02-14T18:23:00Z"/>
          <w:rFonts w:ascii="Courier New" w:hAnsi="Courier New" w:cs="Courier New"/>
        </w:rPr>
      </w:pPr>
    </w:p>
    <w:p w14:paraId="4D21DDF6" w14:textId="77777777" w:rsidR="00F37356" w:rsidRPr="00F37356" w:rsidRDefault="00461780" w:rsidP="00F37356">
      <w:pPr>
        <w:pStyle w:val="PlainText"/>
        <w:rPr>
          <w:del w:id="7260" w:author="Author" w:date="2020-02-14T18:23:00Z"/>
          <w:rFonts w:ascii="Courier New" w:hAnsi="Courier New" w:cs="Courier New"/>
        </w:rPr>
      </w:pPr>
      <w:ins w:id="7261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2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E4DD40" w14:textId="77777777" w:rsidR="00461780" w:rsidRPr="00461780" w:rsidRDefault="00461780" w:rsidP="00461780">
      <w:pPr>
        <w:pStyle w:val="PlainText"/>
        <w:rPr>
          <w:ins w:id="7263" w:author="Author" w:date="2020-02-14T18:23:00Z"/>
          <w:rFonts w:ascii="Courier New" w:hAnsi="Courier New" w:cs="Courier New"/>
        </w:rPr>
      </w:pPr>
    </w:p>
    <w:p w14:paraId="274CF891" w14:textId="77777777" w:rsidR="00F37356" w:rsidRPr="00F37356" w:rsidRDefault="00461780" w:rsidP="00F37356">
      <w:pPr>
        <w:pStyle w:val="PlainText"/>
        <w:rPr>
          <w:del w:id="7264" w:author="Author" w:date="2020-02-14T18:23:00Z"/>
          <w:rFonts w:ascii="Courier New" w:hAnsi="Courier New" w:cs="Courier New"/>
        </w:rPr>
      </w:pPr>
      <w:ins w:id="726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26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08A70F" w14:textId="4EE8901E" w:rsidR="00461780" w:rsidRPr="00461780" w:rsidRDefault="00F37356" w:rsidP="00461780">
      <w:pPr>
        <w:pStyle w:val="PlainText"/>
        <w:rPr>
          <w:ins w:id="7267" w:author="Author" w:date="2020-02-14T18:23:00Z"/>
          <w:rFonts w:ascii="Courier New" w:hAnsi="Courier New" w:cs="Courier New"/>
        </w:rPr>
      </w:pPr>
      <w:del w:id="72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3FDB6E1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A1EAFF5" w14:textId="77777777" w:rsidR="00F37356" w:rsidRPr="00F37356" w:rsidRDefault="00461780" w:rsidP="00F37356">
      <w:pPr>
        <w:pStyle w:val="PlainText"/>
        <w:rPr>
          <w:del w:id="726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PRDISFLG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ins w:id="727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 xml:space="preserve">DOES THIS PERSON HAVE ANY OF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del w:id="7271" w:author="Author" w:date="2020-02-14T18:23:00Z"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>918 - 919</w:t>
      </w:r>
      <w:del w:id="727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75D93B4" w14:textId="4AEDA6A4" w:rsidR="00461780" w:rsidRPr="00461780" w:rsidRDefault="00461780" w:rsidP="00461780">
      <w:pPr>
        <w:pStyle w:val="PlainText"/>
        <w:rPr>
          <w:ins w:id="7273" w:author="Author" w:date="2020-02-14T18:23:00Z"/>
          <w:rFonts w:ascii="Courier New" w:hAnsi="Courier New" w:cs="Courier New"/>
        </w:rPr>
      </w:pPr>
    </w:p>
    <w:p w14:paraId="2650FD55" w14:textId="77777777" w:rsidR="00F37356" w:rsidRPr="00F37356" w:rsidRDefault="00461780" w:rsidP="00F37356">
      <w:pPr>
        <w:pStyle w:val="PlainText"/>
        <w:rPr>
          <w:del w:id="7274" w:author="Author" w:date="2020-02-14T18:23:00Z"/>
          <w:rFonts w:ascii="Courier New" w:hAnsi="Courier New" w:cs="Courier New"/>
        </w:rPr>
      </w:pPr>
      <w:ins w:id="7275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THESE DISABILITY CONDITIONS?</w:t>
      </w:r>
      <w:del w:id="72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C13699E" w14:textId="77777777" w:rsidR="00F37356" w:rsidRPr="00F37356" w:rsidRDefault="00F37356" w:rsidP="00F37356">
      <w:pPr>
        <w:pStyle w:val="PlainText"/>
        <w:rPr>
          <w:del w:id="7277" w:author="Author" w:date="2020-02-14T18:23:00Z"/>
          <w:rFonts w:ascii="Courier New" w:hAnsi="Courier New" w:cs="Courier New"/>
        </w:rPr>
      </w:pPr>
      <w:del w:id="72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F8428D" w14:textId="77777777" w:rsidR="00461780" w:rsidRPr="00461780" w:rsidRDefault="00461780" w:rsidP="00461780">
      <w:pPr>
        <w:pStyle w:val="PlainText"/>
        <w:rPr>
          <w:ins w:id="7279" w:author="Author" w:date="2020-02-14T18:23:00Z"/>
          <w:rFonts w:ascii="Courier New" w:hAnsi="Courier New" w:cs="Courier New"/>
        </w:rPr>
      </w:pPr>
    </w:p>
    <w:p w14:paraId="1E1DCCC1" w14:textId="77777777" w:rsidR="00461780" w:rsidRPr="00461780" w:rsidRDefault="00461780" w:rsidP="00461780">
      <w:pPr>
        <w:pStyle w:val="PlainText"/>
        <w:rPr>
          <w:ins w:id="7280" w:author="Author" w:date="2020-02-14T18:23:00Z"/>
          <w:rFonts w:ascii="Courier New" w:hAnsi="Courier New" w:cs="Courier New"/>
        </w:rPr>
      </w:pPr>
    </w:p>
    <w:p w14:paraId="5FC78DAA" w14:textId="77777777" w:rsidR="00F37356" w:rsidRPr="00F37356" w:rsidRDefault="00461780" w:rsidP="00F37356">
      <w:pPr>
        <w:pStyle w:val="PlainText"/>
        <w:rPr>
          <w:del w:id="7281" w:author="Author" w:date="2020-02-14T18:23:00Z"/>
          <w:rFonts w:ascii="Courier New" w:hAnsi="Courier New" w:cs="Courier New"/>
        </w:rPr>
      </w:pPr>
      <w:ins w:id="7282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PEDISEAR OR</w:t>
      </w:r>
      <w:del w:id="728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844BE0F" w14:textId="77777777" w:rsidR="00461780" w:rsidRPr="00461780" w:rsidRDefault="00461780" w:rsidP="00461780">
      <w:pPr>
        <w:pStyle w:val="PlainText"/>
        <w:rPr>
          <w:ins w:id="7284" w:author="Author" w:date="2020-02-14T18:23:00Z"/>
          <w:rFonts w:ascii="Courier New" w:hAnsi="Courier New" w:cs="Courier New"/>
        </w:rPr>
      </w:pPr>
    </w:p>
    <w:p w14:paraId="0592A69A" w14:textId="77777777" w:rsidR="00F37356" w:rsidRPr="00F37356" w:rsidRDefault="00461780" w:rsidP="00F37356">
      <w:pPr>
        <w:pStyle w:val="PlainText"/>
        <w:rPr>
          <w:del w:id="7285" w:author="Author" w:date="2020-02-14T18:23:00Z"/>
          <w:rFonts w:ascii="Courier New" w:hAnsi="Courier New" w:cs="Courier New"/>
        </w:rPr>
      </w:pPr>
      <w:ins w:id="7286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PEDISEYE OR PEDISREM, PEDISPHY OR</w:t>
      </w:r>
      <w:del w:id="728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03C3D44" w14:textId="77777777" w:rsidR="00461780" w:rsidRPr="00461780" w:rsidRDefault="00461780" w:rsidP="00461780">
      <w:pPr>
        <w:pStyle w:val="PlainText"/>
        <w:rPr>
          <w:ins w:id="7288" w:author="Author" w:date="2020-02-14T18:23:00Z"/>
          <w:rFonts w:ascii="Courier New" w:hAnsi="Courier New" w:cs="Courier New"/>
        </w:rPr>
      </w:pPr>
    </w:p>
    <w:p w14:paraId="660E0E60" w14:textId="77777777" w:rsidR="00F37356" w:rsidRPr="00F37356" w:rsidRDefault="00461780" w:rsidP="00F37356">
      <w:pPr>
        <w:pStyle w:val="PlainText"/>
        <w:rPr>
          <w:del w:id="7289" w:author="Author" w:date="2020-02-14T18:23:00Z"/>
          <w:rFonts w:ascii="Courier New" w:hAnsi="Courier New" w:cs="Courier New"/>
        </w:rPr>
      </w:pPr>
      <w:ins w:id="7290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PEDISDRS OR PEDISOUT = 1</w:t>
      </w:r>
      <w:del w:id="729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4A6E10" w14:textId="77777777" w:rsidR="00F37356" w:rsidRPr="00F37356" w:rsidRDefault="00F37356" w:rsidP="00F37356">
      <w:pPr>
        <w:pStyle w:val="PlainText"/>
        <w:rPr>
          <w:del w:id="7292" w:author="Author" w:date="2020-02-14T18:23:00Z"/>
          <w:rFonts w:ascii="Courier New" w:hAnsi="Courier New" w:cs="Courier New"/>
        </w:rPr>
      </w:pPr>
      <w:del w:id="729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206F7E7" w14:textId="77777777" w:rsidR="00461780" w:rsidRPr="00461780" w:rsidRDefault="00461780" w:rsidP="00461780">
      <w:pPr>
        <w:pStyle w:val="PlainText"/>
        <w:rPr>
          <w:ins w:id="7294" w:author="Author" w:date="2020-02-14T18:23:00Z"/>
          <w:rFonts w:ascii="Courier New" w:hAnsi="Courier New" w:cs="Courier New"/>
        </w:rPr>
      </w:pPr>
    </w:p>
    <w:p w14:paraId="0061141E" w14:textId="77777777" w:rsidR="00461780" w:rsidRPr="00461780" w:rsidRDefault="00461780" w:rsidP="00461780">
      <w:pPr>
        <w:pStyle w:val="PlainText"/>
        <w:rPr>
          <w:ins w:id="7295" w:author="Author" w:date="2020-02-14T18:23:00Z"/>
          <w:rFonts w:ascii="Courier New" w:hAnsi="Courier New" w:cs="Courier New"/>
        </w:rPr>
      </w:pPr>
    </w:p>
    <w:p w14:paraId="766D38F2" w14:textId="77777777" w:rsidR="00F37356" w:rsidRPr="00F37356" w:rsidRDefault="00461780" w:rsidP="00F37356">
      <w:pPr>
        <w:pStyle w:val="PlainText"/>
        <w:rPr>
          <w:del w:id="7296" w:author="Author" w:date="2020-02-14T18:23:00Z"/>
          <w:rFonts w:ascii="Courier New" w:hAnsi="Courier New" w:cs="Courier New"/>
        </w:rPr>
      </w:pPr>
      <w:ins w:id="7297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ENTRIES:</w:t>
      </w:r>
      <w:del w:id="729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72E93A6" w14:textId="77777777" w:rsidR="00F37356" w:rsidRPr="00F37356" w:rsidRDefault="00F37356" w:rsidP="00F37356">
      <w:pPr>
        <w:pStyle w:val="PlainText"/>
        <w:rPr>
          <w:del w:id="7299" w:author="Author" w:date="2020-02-14T18:23:00Z"/>
          <w:rFonts w:ascii="Courier New" w:hAnsi="Courier New" w:cs="Courier New"/>
        </w:rPr>
      </w:pPr>
      <w:del w:id="73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74D716E" w14:textId="77777777" w:rsidR="00461780" w:rsidRPr="00461780" w:rsidRDefault="00461780" w:rsidP="00461780">
      <w:pPr>
        <w:pStyle w:val="PlainText"/>
        <w:rPr>
          <w:ins w:id="7301" w:author="Author" w:date="2020-02-14T18:23:00Z"/>
          <w:rFonts w:ascii="Courier New" w:hAnsi="Courier New" w:cs="Courier New"/>
        </w:rPr>
      </w:pPr>
    </w:p>
    <w:p w14:paraId="61055B15" w14:textId="77777777" w:rsidR="00461780" w:rsidRPr="00461780" w:rsidRDefault="00461780" w:rsidP="00461780">
      <w:pPr>
        <w:pStyle w:val="PlainText"/>
        <w:rPr>
          <w:ins w:id="7302" w:author="Author" w:date="2020-02-14T18:23:00Z"/>
          <w:rFonts w:ascii="Courier New" w:hAnsi="Courier New" w:cs="Courier New"/>
        </w:rPr>
      </w:pPr>
    </w:p>
    <w:p w14:paraId="30E32B56" w14:textId="77777777" w:rsidR="00F37356" w:rsidRPr="00F37356" w:rsidRDefault="00461780" w:rsidP="00F37356">
      <w:pPr>
        <w:pStyle w:val="PlainText"/>
        <w:rPr>
          <w:del w:id="7303" w:author="Author" w:date="2020-02-14T18:23:00Z"/>
          <w:rFonts w:ascii="Courier New" w:hAnsi="Courier New" w:cs="Courier New"/>
        </w:rPr>
      </w:pPr>
      <w:ins w:id="730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</w:t>
      </w:r>
      <w:r w:rsidRPr="00461780">
        <w:rPr>
          <w:rFonts w:ascii="Courier New" w:hAnsi="Courier New" w:cs="Courier New"/>
        </w:rPr>
        <w:tab/>
        <w:t>Yes</w:t>
      </w:r>
      <w:del w:id="730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5841FDA" w14:textId="77777777" w:rsidR="00461780" w:rsidRPr="00461780" w:rsidRDefault="00461780" w:rsidP="00461780">
      <w:pPr>
        <w:pStyle w:val="PlainText"/>
        <w:rPr>
          <w:ins w:id="7306" w:author="Author" w:date="2020-02-14T18:23:00Z"/>
          <w:rFonts w:ascii="Courier New" w:hAnsi="Courier New" w:cs="Courier New"/>
        </w:rPr>
      </w:pPr>
    </w:p>
    <w:p w14:paraId="16024887" w14:textId="77777777" w:rsidR="00F37356" w:rsidRPr="00F37356" w:rsidRDefault="00461780" w:rsidP="00F37356">
      <w:pPr>
        <w:pStyle w:val="PlainText"/>
        <w:rPr>
          <w:del w:id="7307" w:author="Author" w:date="2020-02-14T18:23:00Z"/>
          <w:rFonts w:ascii="Courier New" w:hAnsi="Courier New" w:cs="Courier New"/>
        </w:rPr>
      </w:pPr>
      <w:ins w:id="730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  <w:t>No</w:t>
      </w:r>
      <w:del w:id="73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8C6C543" w14:textId="70A5250D" w:rsidR="00461780" w:rsidRPr="00461780" w:rsidRDefault="00F37356" w:rsidP="00461780">
      <w:pPr>
        <w:pStyle w:val="PlainText"/>
        <w:rPr>
          <w:ins w:id="7310" w:author="Author" w:date="2020-02-14T18:23:00Z"/>
          <w:rFonts w:ascii="Courier New" w:hAnsi="Courier New" w:cs="Courier New"/>
        </w:rPr>
      </w:pPr>
      <w:del w:id="731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C8A77B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A8B64E7" w14:textId="77777777" w:rsidR="00F37356" w:rsidRPr="00F37356" w:rsidRDefault="00461780" w:rsidP="00F37356">
      <w:pPr>
        <w:pStyle w:val="PlainText"/>
        <w:rPr>
          <w:del w:id="731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PXDISEAR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920 - 921</w:t>
      </w:r>
      <w:del w:id="731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71FF2FC" w14:textId="20AAAB17" w:rsidR="00461780" w:rsidRPr="00461780" w:rsidRDefault="00F37356" w:rsidP="00461780">
      <w:pPr>
        <w:pStyle w:val="PlainText"/>
        <w:rPr>
          <w:ins w:id="7314" w:author="Author" w:date="2020-02-14T18:23:00Z"/>
          <w:rFonts w:ascii="Courier New" w:hAnsi="Courier New" w:cs="Courier New"/>
        </w:rPr>
      </w:pPr>
      <w:del w:id="731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FB9944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42E69DE" w14:textId="77777777" w:rsidR="00F37356" w:rsidRPr="00F37356" w:rsidRDefault="00461780" w:rsidP="00F37356">
      <w:pPr>
        <w:pStyle w:val="PlainText"/>
        <w:rPr>
          <w:del w:id="73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PXDISEYE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922 </w:t>
      </w:r>
      <w:del w:id="7317" w:author="Author" w:date="2020-02-14T18:23:00Z">
        <w:r w:rsidR="00F37356" w:rsidRPr="00F37356">
          <w:rPr>
            <w:rFonts w:ascii="Courier New" w:hAnsi="Courier New" w:cs="Courier New"/>
          </w:rPr>
          <w:delText>-</w:delText>
        </w:r>
      </w:del>
      <w:ins w:id="7318" w:author="Author" w:date="2020-02-14T18:23:00Z">
        <w:r w:rsidRPr="00461780">
          <w:rPr>
            <w:rFonts w:ascii="Courier New" w:hAnsi="Courier New" w:cs="Courier New"/>
          </w:rPr>
          <w:t>–</w:t>
        </w:r>
      </w:ins>
      <w:r w:rsidRPr="00461780">
        <w:rPr>
          <w:rFonts w:ascii="Courier New" w:hAnsi="Courier New" w:cs="Courier New"/>
        </w:rPr>
        <w:t xml:space="preserve"> 923</w:t>
      </w:r>
      <w:del w:id="731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D7A1C64" w14:textId="53A02DFB" w:rsidR="00461780" w:rsidRPr="00461780" w:rsidRDefault="00F37356" w:rsidP="00461780">
      <w:pPr>
        <w:pStyle w:val="PlainText"/>
        <w:rPr>
          <w:ins w:id="7320" w:author="Author" w:date="2020-02-14T18:23:00Z"/>
          <w:rFonts w:ascii="Courier New" w:hAnsi="Courier New" w:cs="Courier New"/>
        </w:rPr>
      </w:pPr>
      <w:del w:id="73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0A015C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310E933" w14:textId="77777777" w:rsidR="00F37356" w:rsidRPr="00F37356" w:rsidRDefault="00461780" w:rsidP="00F37356">
      <w:pPr>
        <w:pStyle w:val="PlainText"/>
        <w:rPr>
          <w:del w:id="732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PXDISREM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924 - 925</w:t>
      </w:r>
      <w:del w:id="732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8711B7C" w14:textId="7ACF1C65" w:rsidR="00461780" w:rsidRPr="00461780" w:rsidRDefault="00F37356" w:rsidP="00461780">
      <w:pPr>
        <w:pStyle w:val="PlainText"/>
        <w:rPr>
          <w:ins w:id="7324" w:author="Author" w:date="2020-02-14T18:23:00Z"/>
          <w:rFonts w:ascii="Courier New" w:hAnsi="Courier New" w:cs="Courier New"/>
        </w:rPr>
      </w:pPr>
      <w:del w:id="73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6383EDD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6814AD8" w14:textId="77777777" w:rsidR="00F37356" w:rsidRPr="00F37356" w:rsidRDefault="00461780" w:rsidP="00F37356">
      <w:pPr>
        <w:pStyle w:val="PlainText"/>
        <w:rPr>
          <w:del w:id="732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PXDISPHY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926 - 927</w:t>
      </w:r>
      <w:del w:id="732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D05D76" w14:textId="59213FEC" w:rsidR="00461780" w:rsidRPr="00461780" w:rsidRDefault="00F37356" w:rsidP="00461780">
      <w:pPr>
        <w:pStyle w:val="PlainText"/>
        <w:rPr>
          <w:ins w:id="7328" w:author="Author" w:date="2020-02-14T18:23:00Z"/>
          <w:rFonts w:ascii="Courier New" w:hAnsi="Courier New" w:cs="Courier New"/>
        </w:rPr>
      </w:pPr>
      <w:del w:id="73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29E1BB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B9E1986" w14:textId="77777777" w:rsidR="00F37356" w:rsidRPr="00F37356" w:rsidRDefault="00461780" w:rsidP="00F37356">
      <w:pPr>
        <w:pStyle w:val="PlainText"/>
        <w:rPr>
          <w:del w:id="733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PXDISDRS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928 - 929</w:t>
      </w:r>
      <w:del w:id="733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98DBAC" w14:textId="2B460CE3" w:rsidR="00461780" w:rsidRPr="00461780" w:rsidRDefault="00F37356" w:rsidP="00461780">
      <w:pPr>
        <w:pStyle w:val="PlainText"/>
        <w:rPr>
          <w:ins w:id="7332" w:author="Author" w:date="2020-02-14T18:23:00Z"/>
          <w:rFonts w:ascii="Courier New" w:hAnsi="Courier New" w:cs="Courier New"/>
        </w:rPr>
      </w:pPr>
      <w:del w:id="73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3019D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96926D3" w14:textId="77777777" w:rsidR="00F37356" w:rsidRPr="00F37356" w:rsidRDefault="00461780" w:rsidP="00F37356">
      <w:pPr>
        <w:pStyle w:val="PlainText"/>
        <w:rPr>
          <w:del w:id="733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PXDISOUT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ALLOCATION FLAG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930 - 931</w:t>
      </w:r>
      <w:del w:id="73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0335A3" w14:textId="77777777" w:rsidR="00F37356" w:rsidRPr="00F37356" w:rsidRDefault="00F37356" w:rsidP="00F37356">
      <w:pPr>
        <w:pStyle w:val="PlainText"/>
        <w:rPr>
          <w:del w:id="7336" w:author="Author" w:date="2020-02-14T18:23:00Z"/>
          <w:rFonts w:ascii="Courier New" w:hAnsi="Courier New" w:cs="Courier New"/>
        </w:rPr>
      </w:pPr>
      <w:del w:id="733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1D5B70F0" w14:textId="77777777" w:rsidR="00461780" w:rsidRPr="00461780" w:rsidRDefault="00461780" w:rsidP="00461780">
      <w:pPr>
        <w:pStyle w:val="PlainText"/>
        <w:rPr>
          <w:ins w:id="7338" w:author="Author" w:date="2020-02-14T18:23:00Z"/>
          <w:rFonts w:ascii="Courier New" w:hAnsi="Courier New" w:cs="Courier New"/>
        </w:rPr>
      </w:pPr>
    </w:p>
    <w:p w14:paraId="580861BE" w14:textId="77777777" w:rsidR="00461780" w:rsidRPr="00461780" w:rsidRDefault="00461780" w:rsidP="00461780">
      <w:pPr>
        <w:pStyle w:val="PlainText"/>
        <w:rPr>
          <w:ins w:id="7339" w:author="Author" w:date="2020-02-14T18:23:00Z"/>
          <w:rFonts w:ascii="Courier New" w:hAnsi="Courier New" w:cs="Courier New"/>
        </w:rPr>
      </w:pPr>
      <w:ins w:id="734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02D5E8C" w14:textId="77777777" w:rsidR="00F37356" w:rsidRPr="00F37356" w:rsidRDefault="00461780" w:rsidP="00F37356">
      <w:pPr>
        <w:pStyle w:val="PlainText"/>
        <w:rPr>
          <w:del w:id="734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HXFAMINC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ALLOCATION FLAG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932 - 933</w:t>
      </w:r>
      <w:del w:id="73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9AA135" w14:textId="0790DA68" w:rsidR="00461780" w:rsidRPr="00461780" w:rsidRDefault="00F37356" w:rsidP="00461780">
      <w:pPr>
        <w:pStyle w:val="PlainText"/>
        <w:rPr>
          <w:ins w:id="7343" w:author="Author" w:date="2020-02-14T18:23:00Z"/>
          <w:rFonts w:ascii="Courier New" w:hAnsi="Courier New" w:cs="Courier New"/>
        </w:rPr>
      </w:pPr>
      <w:del w:id="73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B27550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B178E70" w14:textId="77777777" w:rsidR="00F37356" w:rsidRPr="00F37356" w:rsidRDefault="00461780" w:rsidP="00F37356">
      <w:pPr>
        <w:pStyle w:val="PlainText"/>
        <w:rPr>
          <w:del w:id="734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PRDASIAN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DETAILED ASIAN RACE RECODE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934 – 935</w:t>
      </w:r>
      <w:del w:id="734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F6DC05" w14:textId="31C0438B" w:rsidR="00461780" w:rsidRPr="00461780" w:rsidRDefault="00F37356" w:rsidP="00461780">
      <w:pPr>
        <w:pStyle w:val="PlainText"/>
        <w:rPr>
          <w:ins w:id="7347" w:author="Author" w:date="2020-02-14T18:23:00Z"/>
          <w:rFonts w:ascii="Courier New" w:hAnsi="Courier New" w:cs="Courier New"/>
        </w:rPr>
      </w:pPr>
      <w:del w:id="73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636EC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7EBF1B4" w14:textId="77777777" w:rsidR="00F37356" w:rsidRPr="00F37356" w:rsidRDefault="00461780" w:rsidP="00F37356">
      <w:pPr>
        <w:pStyle w:val="PlainText"/>
        <w:rPr>
          <w:del w:id="734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EDITED UNIVERSE:  </w:t>
      </w:r>
      <w:r w:rsidRPr="00461780">
        <w:rPr>
          <w:rFonts w:ascii="Courier New" w:hAnsi="Courier New" w:cs="Courier New"/>
        </w:rPr>
        <w:tab/>
        <w:t>PTDTRACE = 4</w:t>
      </w:r>
      <w:del w:id="73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9E9726" w14:textId="71A467CB" w:rsidR="00461780" w:rsidRPr="00461780" w:rsidRDefault="00F37356" w:rsidP="00461780">
      <w:pPr>
        <w:pStyle w:val="PlainText"/>
        <w:rPr>
          <w:ins w:id="7351" w:author="Author" w:date="2020-02-14T18:23:00Z"/>
          <w:rFonts w:ascii="Courier New" w:hAnsi="Courier New" w:cs="Courier New"/>
        </w:rPr>
      </w:pPr>
      <w:del w:id="73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195D2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F168A09" w14:textId="4B2EDC0B" w:rsidR="00461780" w:rsidRPr="00461780" w:rsidRDefault="00461780" w:rsidP="00461780">
      <w:pPr>
        <w:pStyle w:val="PlainText"/>
        <w:rPr>
          <w:ins w:id="735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35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EBA6D5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1005B12" w14:textId="5FBC713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 = Asian Indian</w:t>
      </w:r>
      <w:del w:id="73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5B2A68B" w14:textId="5B50B91A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 = Chinese</w:t>
      </w:r>
      <w:del w:id="735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1ABF6A3" w14:textId="42D9FE06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3 = Filipino</w:t>
      </w:r>
      <w:del w:id="73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D21CABE" w14:textId="3FF3156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4 = Japanese</w:t>
      </w:r>
      <w:del w:id="735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46BBADB" w14:textId="6B8804F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5 = Korean</w:t>
      </w:r>
      <w:del w:id="735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EC49AF" w14:textId="5C33C36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6 = Vietnamese</w:t>
      </w:r>
      <w:del w:id="73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8DB7B6A" w14:textId="77777777" w:rsidR="00F37356" w:rsidRPr="00F37356" w:rsidRDefault="00461780" w:rsidP="00F37356">
      <w:pPr>
        <w:pStyle w:val="PlainText"/>
        <w:rPr>
          <w:del w:id="736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 = Other</w:t>
      </w:r>
      <w:del w:id="736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AD3AE84" w14:textId="271A722B" w:rsidR="00461780" w:rsidRPr="00461780" w:rsidRDefault="00F37356" w:rsidP="00461780">
      <w:pPr>
        <w:pStyle w:val="PlainText"/>
        <w:rPr>
          <w:ins w:id="7363" w:author="Author" w:date="2020-02-14T18:23:00Z"/>
          <w:rFonts w:ascii="Courier New" w:hAnsi="Courier New" w:cs="Courier New"/>
        </w:rPr>
      </w:pPr>
      <w:del w:id="73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5DAE62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9BD3F97" w14:textId="3C9A9B3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PEPDEMP1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DOES THIS PERSON USUALLY HAVE ANY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936 - 937</w:t>
      </w:r>
      <w:del w:id="736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2422ECE" w14:textId="77777777" w:rsidR="00F37356" w:rsidRPr="00F37356" w:rsidRDefault="00461780" w:rsidP="00F37356">
      <w:pPr>
        <w:pStyle w:val="PlainText"/>
        <w:rPr>
          <w:del w:id="736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PAID EMPLOYEES?</w:t>
      </w:r>
      <w:del w:id="736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C3D4544" w14:textId="100A5ECB" w:rsidR="00461780" w:rsidRPr="00461780" w:rsidRDefault="00F37356" w:rsidP="00461780">
      <w:pPr>
        <w:pStyle w:val="PlainText"/>
        <w:rPr>
          <w:ins w:id="7368" w:author="Author" w:date="2020-02-14T18:23:00Z"/>
          <w:rFonts w:ascii="Courier New" w:hAnsi="Courier New" w:cs="Courier New"/>
        </w:rPr>
      </w:pPr>
      <w:del w:id="73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597317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8E34FEF" w14:textId="77777777" w:rsidR="00F37356" w:rsidRPr="00F37356" w:rsidRDefault="00461780" w:rsidP="00F37356">
      <w:pPr>
        <w:pStyle w:val="PlainText"/>
        <w:rPr>
          <w:del w:id="73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location 637-638 for the allocation flag.</w:t>
      </w:r>
      <w:del w:id="73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452AF48" w14:textId="437E7AE3" w:rsidR="00461780" w:rsidRPr="00461780" w:rsidRDefault="00F37356" w:rsidP="00461780">
      <w:pPr>
        <w:pStyle w:val="PlainText"/>
        <w:rPr>
          <w:ins w:id="7372" w:author="Author" w:date="2020-02-14T18:23:00Z"/>
          <w:rFonts w:ascii="Courier New" w:hAnsi="Courier New" w:cs="Courier New"/>
        </w:rPr>
      </w:pPr>
      <w:del w:id="737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1AFDF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D8E28B9" w14:textId="663D2211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EDITED UNIVERSE:  HRMIS = 3 or 4 and </w:t>
      </w:r>
      <w:del w:id="737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50CA94" w14:textId="77777777" w:rsidR="00F37356" w:rsidRPr="00F37356" w:rsidRDefault="00461780" w:rsidP="00F37356">
      <w:pPr>
        <w:pStyle w:val="PlainText"/>
        <w:rPr>
          <w:del w:id="737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PEIO1COW = 6 or 7</w:t>
      </w:r>
      <w:del w:id="737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BD3760" w14:textId="007878E5" w:rsidR="00461780" w:rsidRPr="00461780" w:rsidRDefault="00F37356" w:rsidP="00461780">
      <w:pPr>
        <w:pStyle w:val="PlainText"/>
        <w:rPr>
          <w:ins w:id="7377" w:author="Author" w:date="2020-02-14T18:23:00Z"/>
          <w:rFonts w:ascii="Courier New" w:hAnsi="Courier New" w:cs="Courier New"/>
        </w:rPr>
      </w:pPr>
      <w:del w:id="737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301FC3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8C2969A" w14:textId="77777777" w:rsidR="00F37356" w:rsidRPr="00F37356" w:rsidRDefault="00461780" w:rsidP="00F37356">
      <w:pPr>
        <w:pStyle w:val="PlainText"/>
        <w:rPr>
          <w:del w:id="737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38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E35DFD8" w14:textId="4C184845" w:rsidR="00461780" w:rsidRPr="00461780" w:rsidRDefault="00F37356" w:rsidP="00461780">
      <w:pPr>
        <w:pStyle w:val="PlainText"/>
        <w:rPr>
          <w:ins w:id="7381" w:author="Author" w:date="2020-02-14T18:23:00Z"/>
          <w:rFonts w:ascii="Courier New" w:hAnsi="Courier New" w:cs="Courier New"/>
        </w:rPr>
      </w:pPr>
      <w:del w:id="73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D9106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9560179" w14:textId="47E4BEA0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</w:t>
      </w:r>
      <w:del w:id="7383" w:author="Author" w:date="2020-02-14T18:23:00Z">
        <w:r w:rsidR="00F37356" w:rsidRPr="00F37356">
          <w:rPr>
            <w:rFonts w:ascii="Courier New" w:hAnsi="Courier New" w:cs="Courier New"/>
          </w:rPr>
          <w:delText xml:space="preserve"> </w:delText>
        </w:r>
      </w:del>
      <w:ins w:id="738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YES</w:t>
      </w:r>
      <w:del w:id="738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924A13" w14:textId="77777777" w:rsidR="00F37356" w:rsidRPr="00F37356" w:rsidRDefault="00461780" w:rsidP="00F37356">
      <w:pPr>
        <w:pStyle w:val="PlainText"/>
        <w:rPr>
          <w:del w:id="738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2</w:t>
      </w:r>
      <w:del w:id="7387" w:author="Author" w:date="2020-02-14T18:23:00Z">
        <w:r w:rsidR="00F37356" w:rsidRPr="00F37356">
          <w:rPr>
            <w:rFonts w:ascii="Courier New" w:hAnsi="Courier New" w:cs="Courier New"/>
          </w:rPr>
          <w:delText xml:space="preserve"> </w:delText>
        </w:r>
      </w:del>
      <w:ins w:id="738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NO</w:t>
      </w:r>
      <w:del w:id="738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3836D8C" w14:textId="35307379" w:rsidR="00461780" w:rsidRPr="00461780" w:rsidRDefault="00F37356" w:rsidP="00461780">
      <w:pPr>
        <w:pStyle w:val="PlainText"/>
        <w:rPr>
          <w:ins w:id="7390" w:author="Author" w:date="2020-02-14T18:23:00Z"/>
          <w:rFonts w:ascii="Courier New" w:hAnsi="Courier New" w:cs="Courier New"/>
        </w:rPr>
      </w:pPr>
      <w:del w:id="73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40E97F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E874D6" w14:textId="1ECAC81E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PTNMEMP1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EXCLUDING ALL OWNERS, HOW MANY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938-939</w:t>
      </w:r>
      <w:del w:id="739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6D6FFA0" w14:textId="646BF49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PAID EMPLOYEES DOES THIS PERSON </w:t>
      </w:r>
      <w:del w:id="739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937949" w14:textId="77777777" w:rsidR="00F37356" w:rsidRPr="00F37356" w:rsidRDefault="00461780" w:rsidP="00F37356">
      <w:pPr>
        <w:pStyle w:val="PlainText"/>
        <w:rPr>
          <w:del w:id="739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USUALLY HAVE?</w:t>
      </w:r>
      <w:del w:id="739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119545A" w14:textId="60A0A7FB" w:rsidR="00461780" w:rsidRPr="00461780" w:rsidRDefault="00F37356" w:rsidP="00461780">
      <w:pPr>
        <w:pStyle w:val="PlainText"/>
        <w:rPr>
          <w:ins w:id="7396" w:author="Author" w:date="2020-02-14T18:23:00Z"/>
          <w:rFonts w:ascii="Courier New" w:hAnsi="Courier New" w:cs="Courier New"/>
        </w:rPr>
      </w:pPr>
      <w:del w:id="739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3C5AF27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592672" w14:textId="77777777" w:rsidR="00F37356" w:rsidRPr="00F37356" w:rsidRDefault="00461780" w:rsidP="00F37356">
      <w:pPr>
        <w:pStyle w:val="PlainText"/>
        <w:rPr>
          <w:del w:id="739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location 681-682 for the allocation flag.</w:t>
      </w:r>
      <w:del w:id="739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DD3653" w14:textId="0D24AA3A" w:rsidR="00461780" w:rsidRPr="00461780" w:rsidRDefault="00F37356" w:rsidP="00461780">
      <w:pPr>
        <w:pStyle w:val="PlainText"/>
        <w:rPr>
          <w:rFonts w:ascii="Courier New" w:hAnsi="Courier New" w:cs="Courier New"/>
        </w:rPr>
      </w:pPr>
      <w:del w:id="74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A31922" w14:textId="77777777" w:rsidR="00F37356" w:rsidRPr="00F37356" w:rsidRDefault="00461780" w:rsidP="00F37356">
      <w:pPr>
        <w:pStyle w:val="PlainText"/>
        <w:rPr>
          <w:del w:id="74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PEPDEMP1 = 1</w:t>
      </w:r>
      <w:del w:id="74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E79D435" w14:textId="560811AE" w:rsidR="00461780" w:rsidRPr="00461780" w:rsidRDefault="00F37356" w:rsidP="00461780">
      <w:pPr>
        <w:pStyle w:val="PlainText"/>
        <w:rPr>
          <w:ins w:id="7403" w:author="Author" w:date="2020-02-14T18:23:00Z"/>
          <w:rFonts w:ascii="Courier New" w:hAnsi="Courier New" w:cs="Courier New"/>
        </w:rPr>
      </w:pPr>
      <w:del w:id="740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CEEF1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E9B225F" w14:textId="77777777" w:rsidR="00F37356" w:rsidRPr="00F37356" w:rsidRDefault="00461780" w:rsidP="00F37356">
      <w:pPr>
        <w:pStyle w:val="PlainText"/>
        <w:rPr>
          <w:del w:id="740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40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7B70651" w14:textId="70824809" w:rsidR="00461780" w:rsidRPr="00461780" w:rsidRDefault="00F37356" w:rsidP="00461780">
      <w:pPr>
        <w:pStyle w:val="PlainText"/>
        <w:rPr>
          <w:ins w:id="7407" w:author="Author" w:date="2020-02-14T18:23:00Z"/>
          <w:rFonts w:ascii="Courier New" w:hAnsi="Courier New" w:cs="Courier New"/>
        </w:rPr>
      </w:pPr>
      <w:del w:id="74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37A3DC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3A0A16F" w14:textId="511283F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01-74</w:t>
      </w:r>
      <w:r w:rsidRPr="00461780">
        <w:rPr>
          <w:rFonts w:ascii="Courier New" w:hAnsi="Courier New" w:cs="Courier New"/>
        </w:rPr>
        <w:tab/>
        <w:t>Number of employees</w:t>
      </w:r>
      <w:del w:id="74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5DE456" w14:textId="4E5CAC5C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75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75 or more employees</w:t>
      </w:r>
      <w:r w:rsidRPr="00461780">
        <w:rPr>
          <w:rFonts w:ascii="Courier New" w:hAnsi="Courier New" w:cs="Courier New"/>
        </w:rPr>
        <w:tab/>
      </w:r>
      <w:del w:id="741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44D3045" w14:textId="77777777" w:rsidR="00F37356" w:rsidRPr="00F37356" w:rsidRDefault="00461780" w:rsidP="00F37356">
      <w:pPr>
        <w:pStyle w:val="PlainText"/>
        <w:rPr>
          <w:del w:id="741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Note that this item is topcoded at 75 employees.</w:t>
      </w:r>
      <w:del w:id="741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10D75E3" w14:textId="3041A1A8" w:rsidR="00461780" w:rsidRPr="00461780" w:rsidRDefault="00F37356" w:rsidP="00461780">
      <w:pPr>
        <w:pStyle w:val="PlainText"/>
        <w:rPr>
          <w:ins w:id="7413" w:author="Author" w:date="2020-02-14T18:23:00Z"/>
          <w:rFonts w:ascii="Courier New" w:hAnsi="Courier New" w:cs="Courier New"/>
        </w:rPr>
      </w:pPr>
      <w:del w:id="74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70333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76AD10E" w14:textId="60E374A8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PEPDEMP2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DOES THIS PERSON USUALLY HAVE ANY 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940 - 941</w:t>
      </w:r>
      <w:del w:id="741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FF4DF1" w14:textId="77777777" w:rsidR="00F37356" w:rsidRPr="00F37356" w:rsidRDefault="00461780" w:rsidP="00F37356">
      <w:pPr>
        <w:pStyle w:val="PlainText"/>
        <w:rPr>
          <w:del w:id="74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PAID EMPLOYEES?</w:t>
      </w:r>
      <w:del w:id="74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7E2BF68" w14:textId="2D5DC229" w:rsidR="00461780" w:rsidRPr="00461780" w:rsidRDefault="00F37356" w:rsidP="00461780">
      <w:pPr>
        <w:pStyle w:val="PlainText"/>
        <w:rPr>
          <w:ins w:id="7418" w:author="Author" w:date="2020-02-14T18:23:00Z"/>
          <w:rFonts w:ascii="Courier New" w:hAnsi="Courier New" w:cs="Courier New"/>
        </w:rPr>
      </w:pPr>
      <w:del w:id="741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0D5D0E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0EE6DCC" w14:textId="77777777" w:rsidR="00F37356" w:rsidRPr="00F37356" w:rsidRDefault="00461780" w:rsidP="00F37356">
      <w:pPr>
        <w:pStyle w:val="PlainText"/>
        <w:rPr>
          <w:del w:id="742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location 787-788 for the allocation flag.</w:t>
      </w:r>
      <w:del w:id="742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5BBD268" w14:textId="55F6E8D9" w:rsidR="00461780" w:rsidRPr="00461780" w:rsidRDefault="00F37356" w:rsidP="00461780">
      <w:pPr>
        <w:pStyle w:val="PlainText"/>
        <w:rPr>
          <w:ins w:id="7422" w:author="Author" w:date="2020-02-14T18:23:00Z"/>
          <w:rFonts w:ascii="Courier New" w:hAnsi="Courier New" w:cs="Courier New"/>
        </w:rPr>
      </w:pPr>
      <w:del w:id="74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83CB3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8185C0A" w14:textId="7C4FC072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EDITED UNIVERSE:  HRMIS = 3 or 4 and </w:t>
      </w:r>
      <w:del w:id="742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A96C522" w14:textId="77777777" w:rsidR="00F37356" w:rsidRPr="00F37356" w:rsidRDefault="00461780" w:rsidP="00F37356">
      <w:pPr>
        <w:pStyle w:val="PlainText"/>
        <w:rPr>
          <w:del w:id="742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PEIO1COW = 6 or 7</w:t>
      </w:r>
      <w:del w:id="742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98FE219" w14:textId="25157C99" w:rsidR="00461780" w:rsidRPr="00461780" w:rsidRDefault="00F37356" w:rsidP="00461780">
      <w:pPr>
        <w:pStyle w:val="PlainText"/>
        <w:rPr>
          <w:ins w:id="7427" w:author="Author" w:date="2020-02-14T18:23:00Z"/>
          <w:rFonts w:ascii="Courier New" w:hAnsi="Courier New" w:cs="Courier New"/>
        </w:rPr>
      </w:pPr>
      <w:del w:id="742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FE1933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459CBDA" w14:textId="77777777" w:rsidR="00F37356" w:rsidRPr="00F37356" w:rsidRDefault="00461780" w:rsidP="00F37356">
      <w:pPr>
        <w:pStyle w:val="PlainText"/>
        <w:rPr>
          <w:del w:id="742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43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BD9F01D" w14:textId="43EE54F8" w:rsidR="00461780" w:rsidRPr="00461780" w:rsidRDefault="00F37356" w:rsidP="00461780">
      <w:pPr>
        <w:pStyle w:val="PlainText"/>
        <w:rPr>
          <w:ins w:id="7431" w:author="Author" w:date="2020-02-14T18:23:00Z"/>
          <w:rFonts w:ascii="Courier New" w:hAnsi="Courier New" w:cs="Courier New"/>
        </w:rPr>
      </w:pPr>
      <w:del w:id="743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2DD4C7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6ECC744F" w14:textId="5E03183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</w:t>
      </w:r>
      <w:del w:id="7433" w:author="Author" w:date="2020-02-14T18:23:00Z">
        <w:r w:rsidR="00F37356" w:rsidRPr="00F37356">
          <w:rPr>
            <w:rFonts w:ascii="Courier New" w:hAnsi="Courier New" w:cs="Courier New"/>
          </w:rPr>
          <w:delText xml:space="preserve"> </w:delText>
        </w:r>
      </w:del>
      <w:ins w:id="7434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YES</w:t>
      </w:r>
      <w:del w:id="743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AD79A71" w14:textId="77777777" w:rsidR="00F37356" w:rsidRPr="00F37356" w:rsidRDefault="00461780" w:rsidP="00F37356">
      <w:pPr>
        <w:pStyle w:val="PlainText"/>
        <w:rPr>
          <w:del w:id="743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2</w:t>
      </w:r>
      <w:del w:id="7437" w:author="Author" w:date="2020-02-14T18:23:00Z">
        <w:r w:rsidR="00F37356" w:rsidRPr="00F37356">
          <w:rPr>
            <w:rFonts w:ascii="Courier New" w:hAnsi="Courier New" w:cs="Courier New"/>
          </w:rPr>
          <w:delText xml:space="preserve"> </w:delText>
        </w:r>
      </w:del>
      <w:ins w:id="7438" w:author="Author" w:date="2020-02-14T18:23:00Z">
        <w:r w:rsidRPr="00461780">
          <w:rPr>
            <w:rFonts w:ascii="Courier New" w:hAnsi="Courier New" w:cs="Courier New"/>
          </w:rPr>
          <w:tab/>
        </w:r>
      </w:ins>
      <w:r w:rsidRPr="00461780">
        <w:rPr>
          <w:rFonts w:ascii="Courier New" w:hAnsi="Courier New" w:cs="Courier New"/>
        </w:rPr>
        <w:t>NO</w:t>
      </w:r>
      <w:del w:id="743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496E22D" w14:textId="2C4C9E32" w:rsidR="00461780" w:rsidRPr="00461780" w:rsidRDefault="00F37356" w:rsidP="00461780">
      <w:pPr>
        <w:pStyle w:val="PlainText"/>
        <w:rPr>
          <w:ins w:id="7440" w:author="Author" w:date="2020-02-14T18:23:00Z"/>
          <w:rFonts w:ascii="Courier New" w:hAnsi="Courier New" w:cs="Courier New"/>
        </w:rPr>
      </w:pPr>
      <w:del w:id="74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6FAC5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6337733" w14:textId="125DA00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PTNMEMP2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2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EXCLUDING ALL OWNERS, HOW MANY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942 - 943</w:t>
      </w:r>
      <w:del w:id="744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70A118" w14:textId="2CD131C4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 xml:space="preserve">PAID EMPLOYEES DOES THIS PERSON </w:t>
      </w:r>
      <w:del w:id="744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06F0464" w14:textId="77777777" w:rsidR="00F37356" w:rsidRPr="00F37356" w:rsidRDefault="00461780" w:rsidP="00F37356">
      <w:pPr>
        <w:pStyle w:val="PlainText"/>
        <w:rPr>
          <w:del w:id="744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USUALLY HAVE?</w:t>
      </w:r>
      <w:del w:id="744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E0C6B9" w14:textId="6E086883" w:rsidR="00461780" w:rsidRPr="00461780" w:rsidRDefault="00F37356" w:rsidP="00461780">
      <w:pPr>
        <w:pStyle w:val="PlainText"/>
        <w:rPr>
          <w:ins w:id="7446" w:author="Author" w:date="2020-02-14T18:23:00Z"/>
          <w:rFonts w:ascii="Courier New" w:hAnsi="Courier New" w:cs="Courier New"/>
        </w:rPr>
      </w:pPr>
      <w:del w:id="744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034791A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39E50EA" w14:textId="77777777" w:rsidR="00F37356" w:rsidRPr="00F37356" w:rsidRDefault="00461780" w:rsidP="00F37356">
      <w:pPr>
        <w:pStyle w:val="PlainText"/>
        <w:rPr>
          <w:del w:id="744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See location 789-790 for the allocation flag.</w:t>
      </w:r>
      <w:del w:id="744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0816C8BE" w14:textId="7B930D6D" w:rsidR="00461780" w:rsidRPr="00461780" w:rsidRDefault="00F37356" w:rsidP="00461780">
      <w:pPr>
        <w:pStyle w:val="PlainText"/>
        <w:rPr>
          <w:ins w:id="7450" w:author="Author" w:date="2020-02-14T18:23:00Z"/>
          <w:rFonts w:ascii="Courier New" w:hAnsi="Courier New" w:cs="Courier New"/>
        </w:rPr>
      </w:pPr>
      <w:del w:id="745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D1FE2E2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377086E" w14:textId="77777777" w:rsidR="00F37356" w:rsidRPr="00F37356" w:rsidRDefault="00461780" w:rsidP="00F37356">
      <w:pPr>
        <w:pStyle w:val="PlainText"/>
        <w:rPr>
          <w:del w:id="745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EDITED UNIVERSE:  PEPDEMP1 = 1</w:t>
      </w:r>
      <w:del w:id="745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B4FEB57" w14:textId="188B4B4A" w:rsidR="00461780" w:rsidRPr="00461780" w:rsidRDefault="00F37356" w:rsidP="00461780">
      <w:pPr>
        <w:pStyle w:val="PlainText"/>
        <w:rPr>
          <w:ins w:id="7454" w:author="Author" w:date="2020-02-14T18:23:00Z"/>
          <w:rFonts w:ascii="Courier New" w:hAnsi="Courier New" w:cs="Courier New"/>
        </w:rPr>
      </w:pPr>
      <w:del w:id="745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404508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2D41BDE" w14:textId="77777777" w:rsidR="00F37356" w:rsidRPr="00F37356" w:rsidRDefault="00461780" w:rsidP="00F37356">
      <w:pPr>
        <w:pStyle w:val="PlainText"/>
        <w:rPr>
          <w:del w:id="745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VALID ENTRIES</w:t>
      </w:r>
      <w:del w:id="745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49248D8" w14:textId="0E3DE027" w:rsidR="00461780" w:rsidRPr="00461780" w:rsidRDefault="00F37356" w:rsidP="00461780">
      <w:pPr>
        <w:pStyle w:val="PlainText"/>
        <w:rPr>
          <w:ins w:id="7458" w:author="Author" w:date="2020-02-14T18:23:00Z"/>
          <w:rFonts w:ascii="Courier New" w:hAnsi="Courier New" w:cs="Courier New"/>
        </w:rPr>
      </w:pPr>
      <w:del w:id="74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B0185B3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7472E7FC" w14:textId="76CCFD19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01-09</w:t>
      </w:r>
      <w:r w:rsidRPr="00461780">
        <w:rPr>
          <w:rFonts w:ascii="Courier New" w:hAnsi="Courier New" w:cs="Courier New"/>
        </w:rPr>
        <w:tab/>
        <w:t>Number of employees</w:t>
      </w:r>
      <w:del w:id="746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73AA515" w14:textId="3116AC7B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10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10 or more employees</w:t>
      </w:r>
      <w:del w:id="746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E3C306" w14:textId="77777777" w:rsidR="00F37356" w:rsidRPr="00F37356" w:rsidRDefault="00461780" w:rsidP="00F37356">
      <w:pPr>
        <w:pStyle w:val="PlainText"/>
        <w:rPr>
          <w:del w:id="746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Note that this item is topcoded at 10 employees.</w:t>
      </w:r>
      <w:del w:id="74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FDBFE42" w14:textId="35BD9CF0" w:rsidR="00461780" w:rsidRPr="00461780" w:rsidRDefault="00F37356" w:rsidP="00461780">
      <w:pPr>
        <w:pStyle w:val="PlainText"/>
        <w:rPr>
          <w:ins w:id="7464" w:author="Author" w:date="2020-02-14T18:23:00Z"/>
          <w:rFonts w:ascii="Courier New" w:hAnsi="Courier New" w:cs="Courier New"/>
        </w:rPr>
      </w:pPr>
      <w:del w:id="746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5B5E58B" w14:textId="77777777" w:rsidR="00461780" w:rsidRPr="00461780" w:rsidRDefault="00461780" w:rsidP="00461780">
      <w:pPr>
        <w:pStyle w:val="PlainText"/>
        <w:rPr>
          <w:ins w:id="7466" w:author="Author" w:date="2020-02-14T18:23:00Z"/>
          <w:rFonts w:ascii="Courier New" w:hAnsi="Courier New" w:cs="Courier New"/>
        </w:rPr>
      </w:pPr>
    </w:p>
    <w:p w14:paraId="3E33EED9" w14:textId="76314914" w:rsidR="00461780" w:rsidRPr="00461780" w:rsidRDefault="00461780" w:rsidP="00461780">
      <w:pPr>
        <w:pStyle w:val="PlainText"/>
        <w:rPr>
          <w:ins w:id="7467" w:author="Author" w:date="2020-02-14T18:23:00Z"/>
          <w:rFonts w:ascii="Courier New" w:hAnsi="Courier New" w:cs="Courier New"/>
        </w:rPr>
      </w:pPr>
      <w:ins w:id="7468" w:author="Author" w:date="2020-02-14T18:23:00Z">
        <w:r w:rsidRPr="00461780">
          <w:rPr>
            <w:rFonts w:ascii="Courier New" w:hAnsi="Courier New" w:cs="Courier New"/>
          </w:rPr>
          <w:t>PECERT1</w:t>
        </w:r>
        <w:r w:rsidRPr="00461780">
          <w:rPr>
            <w:rFonts w:ascii="Courier New" w:hAnsi="Courier New" w:cs="Courier New"/>
          </w:rPr>
          <w:tab/>
          <w:t xml:space="preserve">  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DOES … HAVE A CURRENTLY </w:t>
        </w:r>
      </w:ins>
      <w:del w:id="7469" w:author="Author" w:date="2020-02-14T18:23:00Z">
        <w:r w:rsidR="00F37356" w:rsidRPr="00F37356">
          <w:rPr>
            <w:rFonts w:ascii="Courier New" w:hAnsi="Courier New" w:cs="Courier New"/>
          </w:rPr>
          <w:delText>7</w:delText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  <w:delText>FILLER</w:delText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  <w:r w:rsidR="00F37356" w:rsidRPr="00F37356">
          <w:rPr>
            <w:rFonts w:ascii="Courier New" w:hAnsi="Courier New" w:cs="Courier New"/>
          </w:rPr>
          <w:tab/>
        </w:r>
      </w:del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944</w:t>
      </w:r>
      <w:ins w:id="7470" w:author="Author" w:date="2020-02-14T18:23:00Z">
        <w:r w:rsidRPr="00461780">
          <w:rPr>
            <w:rFonts w:ascii="Courier New" w:hAnsi="Courier New" w:cs="Courier New"/>
          </w:rPr>
          <w:t>-945</w:t>
        </w:r>
      </w:ins>
    </w:p>
    <w:p w14:paraId="695EBD24" w14:textId="77777777" w:rsidR="00461780" w:rsidRPr="00461780" w:rsidRDefault="00461780" w:rsidP="00461780">
      <w:pPr>
        <w:pStyle w:val="PlainText"/>
        <w:rPr>
          <w:ins w:id="7471" w:author="Author" w:date="2020-02-14T18:23:00Z"/>
          <w:rFonts w:ascii="Courier New" w:hAnsi="Courier New" w:cs="Courier New"/>
        </w:rPr>
      </w:pPr>
      <w:ins w:id="747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ACTIVE PROFESSIONAL CERTIFICATION</w:t>
        </w:r>
      </w:ins>
    </w:p>
    <w:p w14:paraId="728B04C3" w14:textId="77777777" w:rsidR="00461780" w:rsidRPr="00461780" w:rsidRDefault="00461780" w:rsidP="00461780">
      <w:pPr>
        <w:pStyle w:val="PlainText"/>
        <w:rPr>
          <w:ins w:id="7473" w:author="Author" w:date="2020-02-14T18:23:00Z"/>
          <w:rFonts w:ascii="Courier New" w:hAnsi="Courier New" w:cs="Courier New"/>
        </w:rPr>
      </w:pPr>
      <w:ins w:id="747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OR A STATE OR INDUSTRY LICENSE?</w:t>
        </w:r>
      </w:ins>
    </w:p>
    <w:p w14:paraId="5A42A240" w14:textId="77777777" w:rsidR="00461780" w:rsidRPr="00461780" w:rsidRDefault="00461780" w:rsidP="00461780">
      <w:pPr>
        <w:pStyle w:val="PlainText"/>
        <w:rPr>
          <w:ins w:id="7475" w:author="Author" w:date="2020-02-14T18:23:00Z"/>
          <w:rFonts w:ascii="Courier New" w:hAnsi="Courier New" w:cs="Courier New"/>
        </w:rPr>
      </w:pPr>
      <w:ins w:id="747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DO NOT INCLUDE BUSINESS LICENSES,</w:t>
        </w:r>
      </w:ins>
    </w:p>
    <w:p w14:paraId="4957635E" w14:textId="77777777" w:rsidR="00461780" w:rsidRPr="00461780" w:rsidRDefault="00461780" w:rsidP="00461780">
      <w:pPr>
        <w:pStyle w:val="PlainText"/>
        <w:rPr>
          <w:ins w:id="7477" w:author="Author" w:date="2020-02-14T18:23:00Z"/>
          <w:rFonts w:ascii="Courier New" w:hAnsi="Courier New" w:cs="Courier New"/>
        </w:rPr>
      </w:pPr>
      <w:ins w:id="747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SUCH AS A LIQUOR LICENSE OR</w:t>
        </w:r>
      </w:ins>
    </w:p>
    <w:p w14:paraId="388BD920" w14:textId="77777777" w:rsidR="00461780" w:rsidRPr="00461780" w:rsidRDefault="00461780" w:rsidP="00461780">
      <w:pPr>
        <w:pStyle w:val="PlainText"/>
        <w:rPr>
          <w:ins w:id="7479" w:author="Author" w:date="2020-02-14T18:23:00Z"/>
          <w:rFonts w:ascii="Courier New" w:hAnsi="Courier New" w:cs="Courier New"/>
        </w:rPr>
      </w:pPr>
      <w:ins w:id="748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VENDING LICENSE.</w:t>
        </w:r>
      </w:ins>
    </w:p>
    <w:p w14:paraId="68158181" w14:textId="77777777" w:rsidR="00461780" w:rsidRPr="00461780" w:rsidRDefault="00461780" w:rsidP="00461780">
      <w:pPr>
        <w:pStyle w:val="PlainText"/>
        <w:rPr>
          <w:ins w:id="7481" w:author="Author" w:date="2020-02-14T18:23:00Z"/>
          <w:rFonts w:ascii="Courier New" w:hAnsi="Courier New" w:cs="Courier New"/>
        </w:rPr>
      </w:pPr>
      <w:ins w:id="7482" w:author="Author" w:date="2020-02-14T18:23:00Z">
        <w:r w:rsidRPr="00461780">
          <w:rPr>
            <w:rFonts w:ascii="Courier New" w:hAnsi="Courier New" w:cs="Courier New"/>
          </w:rPr>
          <w:tab/>
        </w:r>
      </w:ins>
    </w:p>
    <w:p w14:paraId="1C162CC0" w14:textId="77777777" w:rsidR="00461780" w:rsidRPr="00461780" w:rsidRDefault="00461780" w:rsidP="00461780">
      <w:pPr>
        <w:pStyle w:val="PlainText"/>
        <w:rPr>
          <w:ins w:id="7483" w:author="Author" w:date="2020-02-14T18:23:00Z"/>
          <w:rFonts w:ascii="Courier New" w:hAnsi="Courier New" w:cs="Courier New"/>
        </w:rPr>
      </w:pPr>
      <w:ins w:id="748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 PRPERTYP = 2</w:t>
        </w:r>
      </w:ins>
    </w:p>
    <w:p w14:paraId="19BF7108" w14:textId="77777777" w:rsidR="00461780" w:rsidRPr="00461780" w:rsidRDefault="00461780" w:rsidP="00461780">
      <w:pPr>
        <w:pStyle w:val="PlainText"/>
        <w:rPr>
          <w:ins w:id="7485" w:author="Author" w:date="2020-02-14T18:23:00Z"/>
          <w:rFonts w:ascii="Courier New" w:hAnsi="Courier New" w:cs="Courier New"/>
        </w:rPr>
      </w:pPr>
    </w:p>
    <w:p w14:paraId="60600AFC" w14:textId="2EA212EF" w:rsidR="00461780" w:rsidRPr="00461780" w:rsidRDefault="00461780" w:rsidP="00461780">
      <w:pPr>
        <w:pStyle w:val="PlainText"/>
        <w:rPr>
          <w:ins w:id="7486" w:author="Author" w:date="2020-02-14T18:23:00Z"/>
          <w:rFonts w:ascii="Courier New" w:hAnsi="Courier New" w:cs="Courier New"/>
        </w:rPr>
      </w:pPr>
      <w:moveToRangeStart w:id="7487" w:author="Author" w:date="2020-02-14T18:23:00Z" w:name="move32597112"/>
      <w:moveTo w:id="748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moveTo>
      <w:moveToRangeEnd w:id="7487"/>
      <w:del w:id="7489" w:author="Author" w:date="2020-02-14T18:23:00Z">
        <w:r w:rsidR="00F37356" w:rsidRPr="00F37356">
          <w:rPr>
            <w:rFonts w:ascii="Courier New" w:hAnsi="Courier New" w:cs="Courier New"/>
          </w:rPr>
          <w:delText xml:space="preserve"> -</w:delText>
        </w:r>
      </w:del>
    </w:p>
    <w:p w14:paraId="5F923F89" w14:textId="77777777" w:rsidR="00461780" w:rsidRPr="00461780" w:rsidRDefault="00461780" w:rsidP="00461780">
      <w:pPr>
        <w:pStyle w:val="PlainText"/>
        <w:rPr>
          <w:ins w:id="7490" w:author="Author" w:date="2020-02-14T18:23:00Z"/>
          <w:rFonts w:ascii="Courier New" w:hAnsi="Courier New" w:cs="Courier New"/>
        </w:rPr>
      </w:pPr>
    </w:p>
    <w:p w14:paraId="089C4A62" w14:textId="77777777" w:rsidR="00461780" w:rsidRPr="00461780" w:rsidRDefault="00461780" w:rsidP="00461780">
      <w:pPr>
        <w:pStyle w:val="PlainText"/>
        <w:rPr>
          <w:ins w:id="7491" w:author="Author" w:date="2020-02-14T18:23:00Z"/>
          <w:rFonts w:ascii="Courier New" w:hAnsi="Courier New" w:cs="Courier New"/>
        </w:rPr>
      </w:pPr>
      <w:ins w:id="7492" w:author="Author" w:date="2020-02-14T18:23:00Z">
        <w:r w:rsidRPr="00461780">
          <w:rPr>
            <w:rFonts w:ascii="Courier New" w:hAnsi="Courier New" w:cs="Courier New"/>
          </w:rPr>
          <w:t xml:space="preserve">      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1</w:t>
        </w:r>
        <w:r w:rsidRPr="00461780">
          <w:rPr>
            <w:rFonts w:ascii="Courier New" w:hAnsi="Courier New" w:cs="Courier New"/>
          </w:rPr>
          <w:tab/>
          <w:t>Yes</w:t>
        </w:r>
      </w:ins>
    </w:p>
    <w:p w14:paraId="6EDE3C62" w14:textId="77777777" w:rsidR="00461780" w:rsidRPr="00461780" w:rsidRDefault="00461780" w:rsidP="00461780">
      <w:pPr>
        <w:pStyle w:val="PlainText"/>
        <w:rPr>
          <w:ins w:id="7493" w:author="Author" w:date="2020-02-14T18:23:00Z"/>
          <w:rFonts w:ascii="Courier New" w:hAnsi="Courier New" w:cs="Courier New"/>
        </w:rPr>
      </w:pPr>
      <w:ins w:id="749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2</w:t>
        </w:r>
        <w:r w:rsidRPr="00461780">
          <w:rPr>
            <w:rFonts w:ascii="Courier New" w:hAnsi="Courier New" w:cs="Courier New"/>
          </w:rPr>
          <w:tab/>
          <w:t>No</w:t>
        </w:r>
      </w:ins>
    </w:p>
    <w:p w14:paraId="5EBF70F0" w14:textId="77777777" w:rsidR="00461780" w:rsidRPr="00461780" w:rsidRDefault="00461780" w:rsidP="00461780">
      <w:pPr>
        <w:pStyle w:val="PlainText"/>
        <w:rPr>
          <w:ins w:id="7495" w:author="Author" w:date="2020-02-14T18:23:00Z"/>
          <w:rFonts w:ascii="Courier New" w:hAnsi="Courier New" w:cs="Courier New"/>
        </w:rPr>
      </w:pPr>
    </w:p>
    <w:p w14:paraId="715C9268" w14:textId="77777777" w:rsidR="00461780" w:rsidRPr="00461780" w:rsidRDefault="00461780" w:rsidP="00461780">
      <w:pPr>
        <w:pStyle w:val="PlainText"/>
        <w:rPr>
          <w:ins w:id="7496" w:author="Author" w:date="2020-02-14T18:23:00Z"/>
          <w:rFonts w:ascii="Courier New" w:hAnsi="Courier New" w:cs="Courier New"/>
        </w:rPr>
      </w:pPr>
      <w:ins w:id="7497" w:author="Author" w:date="2020-02-14T18:23:00Z">
        <w:r w:rsidRPr="00461780">
          <w:rPr>
            <w:rFonts w:ascii="Courier New" w:hAnsi="Courier New" w:cs="Courier New"/>
          </w:rPr>
          <w:t>PECERT2</w:t>
        </w:r>
        <w:r w:rsidRPr="00461780">
          <w:rPr>
            <w:rFonts w:ascii="Courier New" w:hAnsi="Courier New" w:cs="Courier New"/>
          </w:rPr>
          <w:tab/>
          <w:t xml:space="preserve">   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WERE ANY OF …’S CERTIFICATIONS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946-947</w:t>
        </w:r>
        <w:r w:rsidRPr="00461780">
          <w:rPr>
            <w:rFonts w:ascii="Courier New" w:hAnsi="Courier New" w:cs="Courier New"/>
          </w:rPr>
          <w:tab/>
          <w:t xml:space="preserve"> </w:t>
        </w:r>
      </w:ins>
    </w:p>
    <w:p w14:paraId="07699D37" w14:textId="77777777" w:rsidR="00461780" w:rsidRPr="00461780" w:rsidRDefault="00461780" w:rsidP="00461780">
      <w:pPr>
        <w:pStyle w:val="PlainText"/>
        <w:rPr>
          <w:ins w:id="7498" w:author="Author" w:date="2020-02-14T18:23:00Z"/>
          <w:rFonts w:ascii="Courier New" w:hAnsi="Courier New" w:cs="Courier New"/>
        </w:rPr>
      </w:pPr>
      <w:ins w:id="749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OR LICENSES ISSUED BY THE</w:t>
        </w:r>
      </w:ins>
    </w:p>
    <w:p w14:paraId="79C0FD27" w14:textId="77777777" w:rsidR="00461780" w:rsidRPr="00461780" w:rsidRDefault="00461780" w:rsidP="00461780">
      <w:pPr>
        <w:pStyle w:val="PlainText"/>
        <w:rPr>
          <w:ins w:id="7500" w:author="Author" w:date="2020-02-14T18:23:00Z"/>
          <w:rFonts w:ascii="Courier New" w:hAnsi="Courier New" w:cs="Courier New"/>
        </w:rPr>
      </w:pPr>
      <w:ins w:id="750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FEDERAL, STATE, OR LOCAL</w:t>
        </w:r>
      </w:ins>
    </w:p>
    <w:p w14:paraId="7BBCA784" w14:textId="77777777" w:rsidR="00461780" w:rsidRPr="00461780" w:rsidRDefault="00461780" w:rsidP="00461780">
      <w:pPr>
        <w:pStyle w:val="PlainText"/>
        <w:rPr>
          <w:ins w:id="7502" w:author="Author" w:date="2020-02-14T18:23:00Z"/>
          <w:rFonts w:ascii="Courier New" w:hAnsi="Courier New" w:cs="Courier New"/>
        </w:rPr>
      </w:pPr>
      <w:ins w:id="750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GOVERNMENT?</w:t>
        </w:r>
      </w:ins>
    </w:p>
    <w:p w14:paraId="0F7377F4" w14:textId="77777777" w:rsidR="00461780" w:rsidRPr="00461780" w:rsidRDefault="00461780" w:rsidP="00461780">
      <w:pPr>
        <w:pStyle w:val="PlainText"/>
        <w:rPr>
          <w:ins w:id="7504" w:author="Author" w:date="2020-02-14T18:23:00Z"/>
          <w:rFonts w:ascii="Courier New" w:hAnsi="Courier New" w:cs="Courier New"/>
        </w:rPr>
      </w:pPr>
    </w:p>
    <w:p w14:paraId="5BCD8F00" w14:textId="77777777" w:rsidR="00461780" w:rsidRPr="00461780" w:rsidRDefault="00461780" w:rsidP="00461780">
      <w:pPr>
        <w:pStyle w:val="PlainText"/>
        <w:rPr>
          <w:ins w:id="7505" w:author="Author" w:date="2020-02-14T18:23:00Z"/>
          <w:rFonts w:ascii="Courier New" w:hAnsi="Courier New" w:cs="Courier New"/>
        </w:rPr>
      </w:pPr>
      <w:ins w:id="750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 PECERT1 = 1</w:t>
        </w:r>
      </w:ins>
    </w:p>
    <w:p w14:paraId="77F3D826" w14:textId="77777777" w:rsidR="00461780" w:rsidRPr="00461780" w:rsidRDefault="00461780" w:rsidP="00461780">
      <w:pPr>
        <w:pStyle w:val="PlainText"/>
        <w:rPr>
          <w:ins w:id="7507" w:author="Author" w:date="2020-02-14T18:23:00Z"/>
          <w:rFonts w:ascii="Courier New" w:hAnsi="Courier New" w:cs="Courier New"/>
        </w:rPr>
      </w:pPr>
    </w:p>
    <w:p w14:paraId="60B8323F" w14:textId="77777777" w:rsidR="00461780" w:rsidRPr="00461780" w:rsidRDefault="00461780" w:rsidP="00461780">
      <w:pPr>
        <w:pStyle w:val="PlainText"/>
        <w:rPr>
          <w:ins w:id="7508" w:author="Author" w:date="2020-02-14T18:23:00Z"/>
          <w:rFonts w:ascii="Courier New" w:hAnsi="Courier New" w:cs="Courier New"/>
        </w:rPr>
      </w:pPr>
      <w:ins w:id="750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ins>
    </w:p>
    <w:p w14:paraId="156C9240" w14:textId="77777777" w:rsidR="00461780" w:rsidRPr="00461780" w:rsidRDefault="00461780" w:rsidP="00461780">
      <w:pPr>
        <w:pStyle w:val="PlainText"/>
        <w:rPr>
          <w:ins w:id="7510" w:author="Author" w:date="2020-02-14T18:23:00Z"/>
          <w:rFonts w:ascii="Courier New" w:hAnsi="Courier New" w:cs="Courier New"/>
        </w:rPr>
      </w:pPr>
    </w:p>
    <w:p w14:paraId="0133624B" w14:textId="77777777" w:rsidR="00461780" w:rsidRPr="00461780" w:rsidRDefault="00461780" w:rsidP="00461780">
      <w:pPr>
        <w:pStyle w:val="PlainText"/>
        <w:rPr>
          <w:ins w:id="7511" w:author="Author" w:date="2020-02-14T18:23:00Z"/>
          <w:rFonts w:ascii="Courier New" w:hAnsi="Courier New" w:cs="Courier New"/>
        </w:rPr>
      </w:pPr>
      <w:ins w:id="751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1</w:t>
        </w:r>
        <w:r w:rsidRPr="00461780">
          <w:rPr>
            <w:rFonts w:ascii="Courier New" w:hAnsi="Courier New" w:cs="Courier New"/>
          </w:rPr>
          <w:tab/>
          <w:t>Yes</w:t>
        </w:r>
      </w:ins>
    </w:p>
    <w:p w14:paraId="2B4E7DD6" w14:textId="77777777" w:rsidR="00461780" w:rsidRPr="00461780" w:rsidRDefault="00461780" w:rsidP="00461780">
      <w:pPr>
        <w:pStyle w:val="PlainText"/>
        <w:rPr>
          <w:ins w:id="7513" w:author="Author" w:date="2020-02-14T18:23:00Z"/>
          <w:rFonts w:ascii="Courier New" w:hAnsi="Courier New" w:cs="Courier New"/>
        </w:rPr>
      </w:pPr>
      <w:ins w:id="751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2</w:t>
        </w:r>
        <w:r w:rsidRPr="00461780">
          <w:rPr>
            <w:rFonts w:ascii="Courier New" w:hAnsi="Courier New" w:cs="Courier New"/>
          </w:rPr>
          <w:tab/>
          <w:t>No</w:t>
        </w:r>
      </w:ins>
    </w:p>
    <w:p w14:paraId="7D3E431F" w14:textId="77777777" w:rsidR="00461780" w:rsidRPr="00461780" w:rsidRDefault="00461780" w:rsidP="00461780">
      <w:pPr>
        <w:pStyle w:val="PlainText"/>
        <w:rPr>
          <w:ins w:id="7515" w:author="Author" w:date="2020-02-14T18:23:00Z"/>
          <w:rFonts w:ascii="Courier New" w:hAnsi="Courier New" w:cs="Courier New"/>
        </w:rPr>
      </w:pPr>
    </w:p>
    <w:p w14:paraId="58A1F36F" w14:textId="77777777" w:rsidR="00461780" w:rsidRPr="00461780" w:rsidRDefault="00461780" w:rsidP="00461780">
      <w:pPr>
        <w:pStyle w:val="PlainText"/>
        <w:rPr>
          <w:ins w:id="7516" w:author="Author" w:date="2020-02-14T18:23:00Z"/>
          <w:rFonts w:ascii="Courier New" w:hAnsi="Courier New" w:cs="Courier New"/>
        </w:rPr>
      </w:pPr>
      <w:ins w:id="7517" w:author="Author" w:date="2020-02-14T18:23:00Z">
        <w:r w:rsidRPr="00461780">
          <w:rPr>
            <w:rFonts w:ascii="Courier New" w:hAnsi="Courier New" w:cs="Courier New"/>
          </w:rPr>
          <w:t>PECERT3</w:t>
        </w:r>
        <w:r w:rsidRPr="00461780">
          <w:rPr>
            <w:rFonts w:ascii="Courier New" w:hAnsi="Courier New" w:cs="Courier New"/>
          </w:rPr>
          <w:tab/>
          <w:t xml:space="preserve">        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EARLIER YOU TOLD ME THAT YOU HAD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948-949</w:t>
        </w:r>
      </w:ins>
    </w:p>
    <w:p w14:paraId="5804D299" w14:textId="77777777" w:rsidR="00461780" w:rsidRPr="00461780" w:rsidRDefault="00461780" w:rsidP="00461780">
      <w:pPr>
        <w:pStyle w:val="PlainText"/>
        <w:rPr>
          <w:ins w:id="7518" w:author="Author" w:date="2020-02-14T18:23:00Z"/>
          <w:rFonts w:ascii="Courier New" w:hAnsi="Courier New" w:cs="Courier New"/>
        </w:rPr>
      </w:pPr>
      <w:ins w:id="751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A CURRENTLY ACTIVE PROFESSIONAL</w:t>
        </w:r>
      </w:ins>
    </w:p>
    <w:p w14:paraId="4C10194A" w14:textId="77777777" w:rsidR="00461780" w:rsidRPr="00461780" w:rsidRDefault="00461780" w:rsidP="00461780">
      <w:pPr>
        <w:pStyle w:val="PlainText"/>
        <w:rPr>
          <w:ins w:id="7520" w:author="Author" w:date="2020-02-14T18:23:00Z"/>
          <w:rFonts w:ascii="Courier New" w:hAnsi="Courier New" w:cs="Courier New"/>
        </w:rPr>
      </w:pPr>
      <w:ins w:id="752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CERTIFICATION OR LICENSE.  IS YOUR </w:t>
        </w:r>
      </w:ins>
    </w:p>
    <w:p w14:paraId="20A70054" w14:textId="77777777" w:rsidR="00461780" w:rsidRPr="00461780" w:rsidRDefault="00461780" w:rsidP="00461780">
      <w:pPr>
        <w:pStyle w:val="PlainText"/>
        <w:rPr>
          <w:ins w:id="7522" w:author="Author" w:date="2020-02-14T18:23:00Z"/>
          <w:rFonts w:ascii="Courier New" w:hAnsi="Courier New" w:cs="Courier New"/>
        </w:rPr>
      </w:pPr>
      <w:ins w:id="752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CERTIFICATION OR LICENSE REQUIRED</w:t>
        </w:r>
      </w:ins>
    </w:p>
    <w:p w14:paraId="41C46531" w14:textId="77777777" w:rsidR="00461780" w:rsidRPr="00461780" w:rsidRDefault="00461780" w:rsidP="00461780">
      <w:pPr>
        <w:pStyle w:val="PlainText"/>
        <w:rPr>
          <w:ins w:id="7524" w:author="Author" w:date="2020-02-14T18:23:00Z"/>
          <w:rFonts w:ascii="Courier New" w:hAnsi="Courier New" w:cs="Courier New"/>
        </w:rPr>
      </w:pPr>
      <w:ins w:id="752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FOR YOUR …</w:t>
        </w:r>
      </w:ins>
    </w:p>
    <w:p w14:paraId="266AD800" w14:textId="77777777" w:rsidR="00461780" w:rsidRPr="00461780" w:rsidRDefault="00461780" w:rsidP="00461780">
      <w:pPr>
        <w:pStyle w:val="PlainText"/>
        <w:rPr>
          <w:ins w:id="7526" w:author="Author" w:date="2020-02-14T18:23:00Z"/>
          <w:rFonts w:ascii="Courier New" w:hAnsi="Courier New" w:cs="Courier New"/>
        </w:rPr>
      </w:pPr>
    </w:p>
    <w:p w14:paraId="6BED519D" w14:textId="77777777" w:rsidR="00461780" w:rsidRPr="00461780" w:rsidRDefault="00461780" w:rsidP="00461780">
      <w:pPr>
        <w:pStyle w:val="PlainText"/>
        <w:rPr>
          <w:ins w:id="7527" w:author="Author" w:date="2020-02-14T18:23:00Z"/>
          <w:rFonts w:ascii="Courier New" w:hAnsi="Courier New" w:cs="Courier New"/>
        </w:rPr>
      </w:pPr>
      <w:ins w:id="752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a) JOB?</w:t>
        </w:r>
      </w:ins>
    </w:p>
    <w:p w14:paraId="0A60D72B" w14:textId="77777777" w:rsidR="00461780" w:rsidRPr="00461780" w:rsidRDefault="00461780" w:rsidP="00461780">
      <w:pPr>
        <w:pStyle w:val="PlainText"/>
        <w:rPr>
          <w:ins w:id="7529" w:author="Author" w:date="2020-02-14T18:23:00Z"/>
          <w:rFonts w:ascii="Courier New" w:hAnsi="Courier New" w:cs="Courier New"/>
        </w:rPr>
      </w:pPr>
      <w:ins w:id="753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b) MAIN JOB?</w:t>
        </w:r>
      </w:ins>
    </w:p>
    <w:p w14:paraId="402B4C16" w14:textId="77777777" w:rsidR="00461780" w:rsidRPr="00461780" w:rsidRDefault="00461780" w:rsidP="00461780">
      <w:pPr>
        <w:pStyle w:val="PlainText"/>
        <w:rPr>
          <w:ins w:id="7531" w:author="Author" w:date="2020-02-14T18:23:00Z"/>
          <w:rFonts w:ascii="Courier New" w:hAnsi="Courier New" w:cs="Courier New"/>
        </w:rPr>
      </w:pPr>
      <w:ins w:id="753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c) JOB FROM WHICH YOU ARE OF LAYOFF?</w:t>
        </w:r>
      </w:ins>
    </w:p>
    <w:p w14:paraId="5812BC10" w14:textId="77777777" w:rsidR="00461780" w:rsidRPr="00461780" w:rsidRDefault="00461780" w:rsidP="00461780">
      <w:pPr>
        <w:pStyle w:val="PlainText"/>
        <w:rPr>
          <w:ins w:id="7533" w:author="Author" w:date="2020-02-14T18:23:00Z"/>
          <w:rFonts w:ascii="Courier New" w:hAnsi="Courier New" w:cs="Courier New"/>
        </w:rPr>
      </w:pPr>
      <w:ins w:id="753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d) JOB AT WHICH YOU LAST WORKED?</w:t>
        </w:r>
      </w:ins>
    </w:p>
    <w:p w14:paraId="61C58402" w14:textId="77777777" w:rsidR="00461780" w:rsidRPr="00461780" w:rsidRDefault="00461780" w:rsidP="00461780">
      <w:pPr>
        <w:pStyle w:val="PlainText"/>
        <w:rPr>
          <w:ins w:id="7535" w:author="Author" w:date="2020-02-14T18:23:00Z"/>
          <w:rFonts w:ascii="Courier New" w:hAnsi="Courier New" w:cs="Courier New"/>
        </w:rPr>
      </w:pPr>
    </w:p>
    <w:p w14:paraId="71662487" w14:textId="77777777" w:rsidR="00461780" w:rsidRPr="00461780" w:rsidRDefault="00461780" w:rsidP="00461780">
      <w:pPr>
        <w:pStyle w:val="PlainText"/>
        <w:rPr>
          <w:ins w:id="7536" w:author="Author" w:date="2020-02-14T18:23:00Z"/>
          <w:rFonts w:ascii="Courier New" w:hAnsi="Courier New" w:cs="Courier New"/>
        </w:rPr>
      </w:pPr>
      <w:ins w:id="753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EDITED UNIVERSE:  PECERT2 = 1</w:t>
        </w:r>
      </w:ins>
    </w:p>
    <w:p w14:paraId="76944D25" w14:textId="77777777" w:rsidR="00461780" w:rsidRPr="00461780" w:rsidRDefault="00461780" w:rsidP="00461780">
      <w:pPr>
        <w:pStyle w:val="PlainText"/>
        <w:rPr>
          <w:ins w:id="7538" w:author="Author" w:date="2020-02-14T18:23:00Z"/>
          <w:rFonts w:ascii="Courier New" w:hAnsi="Courier New" w:cs="Courier New"/>
        </w:rPr>
      </w:pPr>
    </w:p>
    <w:p w14:paraId="32607941" w14:textId="77777777" w:rsidR="00461780" w:rsidRPr="00461780" w:rsidRDefault="00461780" w:rsidP="00461780">
      <w:pPr>
        <w:pStyle w:val="PlainText"/>
        <w:rPr>
          <w:ins w:id="7539" w:author="Author" w:date="2020-02-14T18:23:00Z"/>
          <w:rFonts w:ascii="Courier New" w:hAnsi="Courier New" w:cs="Courier New"/>
        </w:rPr>
      </w:pPr>
      <w:ins w:id="754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VALID ENTRIES</w:t>
        </w:r>
      </w:ins>
    </w:p>
    <w:p w14:paraId="3A189359" w14:textId="77777777" w:rsidR="00461780" w:rsidRPr="00461780" w:rsidRDefault="00461780" w:rsidP="00461780">
      <w:pPr>
        <w:pStyle w:val="PlainText"/>
        <w:rPr>
          <w:ins w:id="7541" w:author="Author" w:date="2020-02-14T18:23:00Z"/>
          <w:rFonts w:ascii="Courier New" w:hAnsi="Courier New" w:cs="Courier New"/>
        </w:rPr>
      </w:pPr>
    </w:p>
    <w:p w14:paraId="5BD983EA" w14:textId="77777777" w:rsidR="00461780" w:rsidRPr="00461780" w:rsidRDefault="00461780" w:rsidP="00461780">
      <w:pPr>
        <w:pStyle w:val="PlainText"/>
        <w:rPr>
          <w:ins w:id="7542" w:author="Author" w:date="2020-02-14T18:23:00Z"/>
          <w:rFonts w:ascii="Courier New" w:hAnsi="Courier New" w:cs="Courier New"/>
        </w:rPr>
      </w:pPr>
      <w:ins w:id="7543" w:author="Author" w:date="2020-02-14T18:23:00Z">
        <w:r w:rsidRPr="00461780">
          <w:rPr>
            <w:rFonts w:ascii="Courier New" w:hAnsi="Courier New" w:cs="Courier New"/>
          </w:rPr>
          <w:t>1</w:t>
        </w:r>
        <w:r w:rsidRPr="00461780">
          <w:rPr>
            <w:rFonts w:ascii="Courier New" w:hAnsi="Courier New" w:cs="Courier New"/>
          </w:rPr>
          <w:tab/>
          <w:t>Yes</w:t>
        </w:r>
      </w:ins>
    </w:p>
    <w:p w14:paraId="42A685E5" w14:textId="77777777" w:rsidR="00461780" w:rsidRPr="00461780" w:rsidRDefault="00461780" w:rsidP="00461780">
      <w:pPr>
        <w:pStyle w:val="PlainText"/>
        <w:rPr>
          <w:ins w:id="7544" w:author="Author" w:date="2020-02-14T18:23:00Z"/>
          <w:rFonts w:ascii="Courier New" w:hAnsi="Courier New" w:cs="Courier New"/>
        </w:rPr>
      </w:pPr>
      <w:ins w:id="7545" w:author="Author" w:date="2020-02-14T18:23:00Z">
        <w:r w:rsidRPr="00461780">
          <w:rPr>
            <w:rFonts w:ascii="Courier New" w:hAnsi="Courier New" w:cs="Courier New"/>
          </w:rPr>
          <w:t>2</w:t>
        </w:r>
        <w:r w:rsidRPr="00461780">
          <w:rPr>
            <w:rFonts w:ascii="Courier New" w:hAnsi="Courier New" w:cs="Courier New"/>
          </w:rPr>
          <w:tab/>
          <w:t>No</w:t>
        </w:r>
      </w:ins>
    </w:p>
    <w:p w14:paraId="096B6C86" w14:textId="77777777" w:rsidR="00461780" w:rsidRPr="00461780" w:rsidRDefault="00461780" w:rsidP="00461780">
      <w:pPr>
        <w:pStyle w:val="PlainText"/>
        <w:rPr>
          <w:ins w:id="7546" w:author="Author" w:date="2020-02-14T18:23:00Z"/>
          <w:rFonts w:ascii="Courier New" w:hAnsi="Courier New" w:cs="Courier New"/>
        </w:rPr>
      </w:pPr>
    </w:p>
    <w:p w14:paraId="792F0B58" w14:textId="77777777" w:rsidR="00461780" w:rsidRPr="00461780" w:rsidRDefault="00461780" w:rsidP="00461780">
      <w:pPr>
        <w:pStyle w:val="PlainText"/>
        <w:rPr>
          <w:ins w:id="7547" w:author="Author" w:date="2020-02-14T18:23:00Z"/>
          <w:rFonts w:ascii="Courier New" w:hAnsi="Courier New" w:cs="Courier New"/>
        </w:rPr>
      </w:pPr>
    </w:p>
    <w:p w14:paraId="1ABD163F" w14:textId="77777777" w:rsidR="00F37356" w:rsidRPr="00F37356" w:rsidRDefault="00461780" w:rsidP="00F37356">
      <w:pPr>
        <w:pStyle w:val="PlainText"/>
        <w:rPr>
          <w:del w:id="7548" w:author="Author" w:date="2020-02-14T18:23:00Z"/>
          <w:rFonts w:ascii="Courier New" w:hAnsi="Courier New" w:cs="Courier New"/>
        </w:rPr>
      </w:pPr>
      <w:ins w:id="7549" w:author="Author" w:date="2020-02-14T18:23:00Z">
        <w:r w:rsidRPr="00461780">
          <w:rPr>
            <w:rFonts w:ascii="Courier New" w:hAnsi="Courier New" w:cs="Courier New"/>
          </w:rPr>
          <w:lastRenderedPageBreak/>
          <w:t>PXCERT1</w:t>
        </w:r>
        <w:r w:rsidRPr="00461780">
          <w:rPr>
            <w:rFonts w:ascii="Courier New" w:hAnsi="Courier New" w:cs="Courier New"/>
          </w:rPr>
          <w:tab/>
          <w:t xml:space="preserve">  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ALLOCATION FLAG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   </w:t>
        </w:r>
      </w:ins>
      <w:r w:rsidRPr="00461780">
        <w:rPr>
          <w:rFonts w:ascii="Courier New" w:hAnsi="Courier New" w:cs="Courier New"/>
        </w:rPr>
        <w:t xml:space="preserve"> 950</w:t>
      </w:r>
      <w:del w:id="755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CD337CA" w14:textId="630B23EF" w:rsidR="00461780" w:rsidRPr="00461780" w:rsidRDefault="00F37356" w:rsidP="00461780">
      <w:pPr>
        <w:pStyle w:val="PlainText"/>
        <w:rPr>
          <w:ins w:id="7551" w:author="Author" w:date="2020-02-14T18:23:00Z"/>
          <w:rFonts w:ascii="Courier New" w:hAnsi="Courier New" w:cs="Courier New"/>
        </w:rPr>
      </w:pPr>
      <w:del w:id="7552" w:author="Author" w:date="2020-02-14T18:23:00Z">
        <w:r w:rsidRPr="00F37356">
          <w:rPr>
            <w:rFonts w:ascii="Courier New" w:hAnsi="Courier New" w:cs="Courier New"/>
          </w:rPr>
          <w:cr/>
        </w:r>
      </w:del>
      <w:ins w:id="7553" w:author="Author" w:date="2020-02-14T18:23:00Z">
        <w:r w:rsidR="00461780" w:rsidRPr="00461780">
          <w:rPr>
            <w:rFonts w:ascii="Courier New" w:hAnsi="Courier New" w:cs="Courier New"/>
          </w:rPr>
          <w:t>-951</w:t>
        </w:r>
        <w:r w:rsidR="00461780" w:rsidRPr="00461780">
          <w:rPr>
            <w:rFonts w:ascii="Courier New" w:hAnsi="Courier New" w:cs="Courier New"/>
          </w:rPr>
          <w:tab/>
        </w:r>
        <w:r w:rsidR="00461780" w:rsidRPr="00461780">
          <w:rPr>
            <w:rFonts w:ascii="Courier New" w:hAnsi="Courier New" w:cs="Courier New"/>
          </w:rPr>
          <w:tab/>
        </w:r>
      </w:ins>
    </w:p>
    <w:p w14:paraId="6E100DEE" w14:textId="77777777" w:rsidR="00461780" w:rsidRPr="00461780" w:rsidRDefault="00461780" w:rsidP="00461780">
      <w:pPr>
        <w:pStyle w:val="PlainText"/>
        <w:rPr>
          <w:ins w:id="7554" w:author="Author" w:date="2020-02-14T18:23:00Z"/>
          <w:rFonts w:ascii="Courier New" w:hAnsi="Courier New" w:cs="Courier New"/>
        </w:rPr>
      </w:pPr>
    </w:p>
    <w:p w14:paraId="78F36396" w14:textId="77777777" w:rsidR="00461780" w:rsidRPr="00461780" w:rsidRDefault="00461780" w:rsidP="00461780">
      <w:pPr>
        <w:pStyle w:val="PlainText"/>
        <w:rPr>
          <w:ins w:id="7555" w:author="Author" w:date="2020-02-14T18:23:00Z"/>
          <w:rFonts w:ascii="Courier New" w:hAnsi="Courier New" w:cs="Courier New"/>
        </w:rPr>
      </w:pPr>
      <w:ins w:id="7556" w:author="Author" w:date="2020-02-14T18:23:00Z">
        <w:r w:rsidRPr="00461780">
          <w:rPr>
            <w:rFonts w:ascii="Courier New" w:hAnsi="Courier New" w:cs="Courier New"/>
          </w:rPr>
          <w:t>PXCERT2</w:t>
        </w:r>
        <w:r w:rsidRPr="00461780">
          <w:rPr>
            <w:rFonts w:ascii="Courier New" w:hAnsi="Courier New" w:cs="Courier New"/>
          </w:rPr>
          <w:tab/>
          <w:t xml:space="preserve">  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ALLOCATION FLAG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    952-953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C4062B6" w14:textId="77777777" w:rsidR="00461780" w:rsidRPr="00461780" w:rsidRDefault="00461780" w:rsidP="00461780">
      <w:pPr>
        <w:pStyle w:val="PlainText"/>
        <w:rPr>
          <w:ins w:id="7557" w:author="Author" w:date="2020-02-14T18:23:00Z"/>
          <w:rFonts w:ascii="Courier New" w:hAnsi="Courier New" w:cs="Courier New"/>
        </w:rPr>
      </w:pPr>
    </w:p>
    <w:p w14:paraId="3D17A547" w14:textId="77777777" w:rsidR="00461780" w:rsidRPr="00461780" w:rsidRDefault="00461780" w:rsidP="00461780">
      <w:pPr>
        <w:pStyle w:val="PlainText"/>
        <w:rPr>
          <w:ins w:id="7558" w:author="Author" w:date="2020-02-14T18:23:00Z"/>
          <w:rFonts w:ascii="Courier New" w:hAnsi="Courier New" w:cs="Courier New"/>
        </w:rPr>
      </w:pPr>
      <w:ins w:id="7559" w:author="Author" w:date="2020-02-14T18:23:00Z">
        <w:r w:rsidRPr="00461780">
          <w:rPr>
            <w:rFonts w:ascii="Courier New" w:hAnsi="Courier New" w:cs="Courier New"/>
          </w:rPr>
          <w:t>PXCERT3</w:t>
        </w:r>
        <w:r w:rsidRPr="00461780">
          <w:rPr>
            <w:rFonts w:ascii="Courier New" w:hAnsi="Courier New" w:cs="Courier New"/>
          </w:rPr>
          <w:tab/>
          <w:t xml:space="preserve">         2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ALLOCATION FLAG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 xml:space="preserve">            954-955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F2C615E" w14:textId="77777777" w:rsidR="00461780" w:rsidRPr="00461780" w:rsidRDefault="00461780" w:rsidP="00461780">
      <w:pPr>
        <w:pStyle w:val="PlainText"/>
        <w:rPr>
          <w:ins w:id="7560" w:author="Author" w:date="2020-02-14T18:23:00Z"/>
          <w:rFonts w:ascii="Courier New" w:hAnsi="Courier New" w:cs="Courier New"/>
        </w:rPr>
      </w:pPr>
    </w:p>
    <w:p w14:paraId="74A04569" w14:textId="77777777" w:rsidR="00461780" w:rsidRPr="00461780" w:rsidRDefault="00461780" w:rsidP="00461780">
      <w:pPr>
        <w:pStyle w:val="PlainText"/>
        <w:rPr>
          <w:ins w:id="7561" w:author="Author" w:date="2020-02-14T18:23:00Z"/>
          <w:rFonts w:ascii="Courier New" w:hAnsi="Courier New" w:cs="Courier New"/>
        </w:rPr>
      </w:pPr>
      <w:ins w:id="7562" w:author="Author" w:date="2020-02-14T18:23:00Z">
        <w:r w:rsidRPr="00461780">
          <w:rPr>
            <w:rFonts w:ascii="Courier New" w:hAnsi="Courier New" w:cs="Courier New"/>
          </w:rPr>
          <w:t>FILLER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45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FILLER</w:t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  <w:t>956 - 1000</w:t>
        </w:r>
      </w:ins>
    </w:p>
    <w:p w14:paraId="4393CD6C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D6E78BE" w14:textId="77777777" w:rsidR="00F37356" w:rsidRPr="00F37356" w:rsidRDefault="00461780" w:rsidP="00F37356">
      <w:pPr>
        <w:pStyle w:val="PlainText"/>
        <w:rPr>
          <w:del w:id="756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End of Basic CPS Portion of the Record</w:t>
      </w:r>
      <w:del w:id="756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1AE099" w14:textId="77777777" w:rsidR="00F37356" w:rsidRPr="00F37356" w:rsidRDefault="00F37356" w:rsidP="00F37356">
      <w:pPr>
        <w:pStyle w:val="PlainText"/>
        <w:rPr>
          <w:del w:id="7565" w:author="Author" w:date="2020-02-14T18:23:00Z"/>
          <w:rFonts w:ascii="Courier New" w:hAnsi="Courier New" w:cs="Courier New"/>
        </w:rPr>
      </w:pPr>
      <w:del w:id="756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C2723AC" w14:textId="77777777" w:rsidR="00F37356" w:rsidRPr="00F37356" w:rsidRDefault="00F37356" w:rsidP="00F37356">
      <w:pPr>
        <w:pStyle w:val="PlainText"/>
        <w:rPr>
          <w:del w:id="7567" w:author="Author" w:date="2020-02-14T18:23:00Z"/>
          <w:rFonts w:ascii="Courier New" w:hAnsi="Courier New" w:cs="Courier New"/>
        </w:rPr>
      </w:pPr>
      <w:del w:id="756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83C80E1" w14:textId="34907260" w:rsidR="00461780" w:rsidRPr="00461780" w:rsidRDefault="00F37356" w:rsidP="00461780">
      <w:pPr>
        <w:pStyle w:val="PlainText"/>
        <w:rPr>
          <w:ins w:id="7569" w:author="Author" w:date="2020-02-14T18:23:00Z"/>
          <w:rFonts w:ascii="Courier New" w:hAnsi="Courier New" w:cs="Courier New"/>
        </w:rPr>
      </w:pPr>
      <w:del w:id="757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428E6A4" w14:textId="77777777" w:rsidR="00461780" w:rsidRPr="00461780" w:rsidRDefault="00461780" w:rsidP="00461780">
      <w:pPr>
        <w:pStyle w:val="PlainText"/>
        <w:rPr>
          <w:ins w:id="7571" w:author="Author" w:date="2020-02-14T18:23:00Z"/>
          <w:rFonts w:ascii="Courier New" w:hAnsi="Courier New" w:cs="Courier New"/>
        </w:rPr>
      </w:pPr>
    </w:p>
    <w:p w14:paraId="1025168B" w14:textId="77777777" w:rsidR="00461780" w:rsidRPr="00461780" w:rsidRDefault="00461780" w:rsidP="00461780">
      <w:pPr>
        <w:pStyle w:val="PlainText"/>
        <w:rPr>
          <w:ins w:id="7572" w:author="Author" w:date="2020-02-14T18:23:00Z"/>
          <w:rFonts w:ascii="Courier New" w:hAnsi="Courier New" w:cs="Courier New"/>
        </w:rPr>
      </w:pPr>
    </w:p>
    <w:p w14:paraId="79DE9AB9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757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4808E24" w14:textId="77777777" w:rsidR="00F37356" w:rsidRPr="00F37356" w:rsidRDefault="00461780" w:rsidP="00F37356">
      <w:pPr>
        <w:pStyle w:val="PlainText"/>
        <w:rPr>
          <w:del w:id="757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57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2D9B692" w14:textId="77777777" w:rsidR="00F37356" w:rsidRPr="00F37356" w:rsidRDefault="00F37356" w:rsidP="00F37356">
      <w:pPr>
        <w:pStyle w:val="PlainText"/>
        <w:rPr>
          <w:del w:id="7576" w:author="Author" w:date="2020-02-14T18:23:00Z"/>
          <w:rFonts w:ascii="Courier New" w:hAnsi="Courier New" w:cs="Courier New"/>
        </w:rPr>
      </w:pPr>
      <w:del w:id="757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253DE16C" w14:textId="77777777" w:rsidR="00F37356" w:rsidRPr="00F37356" w:rsidRDefault="00F37356" w:rsidP="00F37356">
      <w:pPr>
        <w:pStyle w:val="PlainText"/>
        <w:rPr>
          <w:del w:id="7578" w:author="Author" w:date="2020-02-14T18:23:00Z"/>
          <w:rFonts w:ascii="Courier New" w:hAnsi="Courier New" w:cs="Courier New"/>
        </w:rPr>
      </w:pPr>
      <w:del w:id="75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1FDB2BE" w14:textId="77777777" w:rsidR="00F37356" w:rsidRPr="00F37356" w:rsidRDefault="00F37356" w:rsidP="00F37356">
      <w:pPr>
        <w:pStyle w:val="PlainText"/>
        <w:rPr>
          <w:del w:id="7580" w:author="Author" w:date="2020-02-14T18:23:00Z"/>
          <w:rFonts w:ascii="Courier New" w:hAnsi="Courier New" w:cs="Courier New"/>
        </w:rPr>
      </w:pPr>
      <w:del w:id="758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CBEF9F2" w14:textId="77777777" w:rsidR="00F37356" w:rsidRPr="00F37356" w:rsidRDefault="00F37356" w:rsidP="00F37356">
      <w:pPr>
        <w:pStyle w:val="PlainText"/>
        <w:rPr>
          <w:del w:id="7582" w:author="Author" w:date="2020-02-14T18:23:00Z"/>
          <w:rFonts w:ascii="Courier New" w:hAnsi="Courier New" w:cs="Courier New"/>
        </w:rPr>
      </w:pPr>
      <w:del w:id="75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876101" w14:textId="77777777" w:rsidR="00F37356" w:rsidRPr="00F37356" w:rsidRDefault="00F37356" w:rsidP="00F37356">
      <w:pPr>
        <w:pStyle w:val="PlainText"/>
        <w:rPr>
          <w:del w:id="7584" w:author="Author" w:date="2020-02-14T18:23:00Z"/>
          <w:rFonts w:ascii="Courier New" w:hAnsi="Courier New" w:cs="Courier New"/>
        </w:rPr>
      </w:pPr>
      <w:del w:id="7585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05A11DA9" w14:textId="77777777" w:rsidR="00F37356" w:rsidRPr="00F37356" w:rsidRDefault="00F37356" w:rsidP="00F37356">
      <w:pPr>
        <w:pStyle w:val="PlainText"/>
        <w:rPr>
          <w:del w:id="7586" w:author="Author" w:date="2020-02-14T18:23:00Z"/>
          <w:rFonts w:ascii="Courier New" w:hAnsi="Courier New" w:cs="Courier New"/>
        </w:rPr>
      </w:pPr>
      <w:del w:id="75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FB9C03" w14:textId="77777777" w:rsidR="00F37356" w:rsidRPr="00F37356" w:rsidRDefault="00F37356" w:rsidP="00F37356">
      <w:pPr>
        <w:pStyle w:val="PlainText"/>
        <w:rPr>
          <w:del w:id="7588" w:author="Author" w:date="2020-02-14T18:23:00Z"/>
          <w:rFonts w:ascii="Courier New" w:hAnsi="Courier New" w:cs="Courier New"/>
        </w:rPr>
      </w:pPr>
      <w:del w:id="7589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1F9CDABC" w14:textId="77777777" w:rsidR="00F37356" w:rsidRPr="00F37356" w:rsidRDefault="00F37356" w:rsidP="00F37356">
      <w:pPr>
        <w:pStyle w:val="PlainText"/>
        <w:rPr>
          <w:del w:id="7590" w:author="Author" w:date="2020-02-14T18:23:00Z"/>
          <w:rFonts w:ascii="Courier New" w:hAnsi="Courier New" w:cs="Courier New"/>
        </w:rPr>
      </w:pPr>
      <w:del w:id="759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BE2AF4E" w14:textId="77777777" w:rsidR="00461780" w:rsidRPr="00461780" w:rsidRDefault="00461780" w:rsidP="00461780">
      <w:pPr>
        <w:pStyle w:val="PlainText"/>
        <w:rPr>
          <w:ins w:id="7592" w:author="Author" w:date="2020-02-14T18:23:00Z"/>
          <w:rFonts w:ascii="Courier New" w:hAnsi="Courier New" w:cs="Courier New"/>
        </w:rPr>
      </w:pPr>
    </w:p>
    <w:p w14:paraId="726C262A" w14:textId="77777777" w:rsidR="00461780" w:rsidRPr="00461780" w:rsidRDefault="00461780" w:rsidP="00461780">
      <w:pPr>
        <w:pStyle w:val="PlainText"/>
        <w:rPr>
          <w:ins w:id="7593" w:author="Author" w:date="2020-02-14T18:23:00Z"/>
          <w:rFonts w:ascii="Courier New" w:hAnsi="Courier New" w:cs="Courier New"/>
        </w:rPr>
      </w:pPr>
      <w:ins w:id="759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3A010993" w14:textId="77777777" w:rsidR="00461780" w:rsidRPr="00461780" w:rsidRDefault="00461780" w:rsidP="00461780">
      <w:pPr>
        <w:pStyle w:val="PlainText"/>
        <w:rPr>
          <w:ins w:id="7595" w:author="Author" w:date="2020-02-14T18:23:00Z"/>
          <w:rFonts w:ascii="Courier New" w:hAnsi="Courier New" w:cs="Courier New"/>
        </w:rPr>
      </w:pPr>
    </w:p>
    <w:p w14:paraId="54D93108" w14:textId="77777777" w:rsidR="00461780" w:rsidRPr="00461780" w:rsidRDefault="00461780" w:rsidP="00461780">
      <w:pPr>
        <w:pStyle w:val="PlainText"/>
        <w:rPr>
          <w:ins w:id="7596" w:author="Author" w:date="2020-02-14T18:23:00Z"/>
          <w:rFonts w:ascii="Courier New" w:hAnsi="Courier New" w:cs="Courier New"/>
        </w:rPr>
      </w:pPr>
      <w:ins w:id="7597" w:author="Author" w:date="2020-02-14T18:23:00Z">
        <w:r w:rsidRPr="00461780">
          <w:rPr>
            <w:rFonts w:ascii="Courier New" w:hAnsi="Courier New" w:cs="Courier New"/>
          </w:rPr>
          <w:t>6-10</w:t>
        </w:r>
      </w:ins>
    </w:p>
    <w:p w14:paraId="2B3AD793" w14:textId="77777777" w:rsidR="00461780" w:rsidRPr="00461780" w:rsidRDefault="00461780" w:rsidP="00461780">
      <w:pPr>
        <w:pStyle w:val="PlainText"/>
        <w:rPr>
          <w:ins w:id="7598" w:author="Author" w:date="2020-02-14T18:23:00Z"/>
          <w:rFonts w:ascii="Courier New" w:hAnsi="Courier New" w:cs="Courier New"/>
        </w:rPr>
      </w:pPr>
    </w:p>
    <w:p w14:paraId="0B6CE9D0" w14:textId="77777777" w:rsidR="00461780" w:rsidRPr="00461780" w:rsidRDefault="00461780" w:rsidP="00461780">
      <w:pPr>
        <w:pStyle w:val="PlainText"/>
        <w:rPr>
          <w:ins w:id="7599" w:author="Author" w:date="2020-02-14T18:23:00Z"/>
          <w:rFonts w:ascii="Courier New" w:hAnsi="Courier New" w:cs="Courier New"/>
        </w:rPr>
      </w:pPr>
      <w:ins w:id="7600" w:author="Author" w:date="2020-02-14T18:23:00Z">
        <w:r w:rsidRPr="00461780">
          <w:rPr>
            <w:rFonts w:ascii="Courier New" w:hAnsi="Courier New" w:cs="Courier New"/>
          </w:rPr>
          <w:tab/>
          <w:t>6-1</w:t>
        </w:r>
      </w:ins>
    </w:p>
    <w:p w14:paraId="5F802840" w14:textId="77777777" w:rsidR="00F37356" w:rsidRPr="00F37356" w:rsidRDefault="00461780" w:rsidP="00F37356">
      <w:pPr>
        <w:pStyle w:val="PlainText"/>
        <w:rPr>
          <w:del w:id="760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60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29503CE" w14:textId="77777777" w:rsidR="00F37356" w:rsidRPr="00F37356" w:rsidRDefault="00F37356" w:rsidP="00F37356">
      <w:pPr>
        <w:pStyle w:val="PlainText"/>
        <w:rPr>
          <w:del w:id="7603" w:author="Author" w:date="2020-02-14T18:23:00Z"/>
          <w:rFonts w:ascii="Courier New" w:hAnsi="Courier New" w:cs="Courier New"/>
        </w:rPr>
      </w:pPr>
      <w:del w:id="7604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39BFC689" w14:textId="77777777" w:rsidR="00F37356" w:rsidRPr="00F37356" w:rsidRDefault="00F37356" w:rsidP="00F37356">
      <w:pPr>
        <w:pStyle w:val="PlainText"/>
        <w:rPr>
          <w:del w:id="7605" w:author="Author" w:date="2020-02-14T18:23:00Z"/>
          <w:rFonts w:ascii="Courier New" w:hAnsi="Courier New" w:cs="Courier New"/>
        </w:rPr>
      </w:pPr>
      <w:del w:id="76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30414D" w14:textId="77777777" w:rsidR="00F37356" w:rsidRPr="00F37356" w:rsidRDefault="00F37356" w:rsidP="00F37356">
      <w:pPr>
        <w:pStyle w:val="PlainText"/>
        <w:rPr>
          <w:del w:id="7607" w:author="Author" w:date="2020-02-14T18:23:00Z"/>
          <w:rFonts w:ascii="Courier New" w:hAnsi="Courier New" w:cs="Courier New"/>
        </w:rPr>
      </w:pPr>
      <w:del w:id="760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F45DE0C" w14:textId="77777777" w:rsidR="00F37356" w:rsidRPr="00F37356" w:rsidRDefault="00F37356" w:rsidP="00F37356">
      <w:pPr>
        <w:pStyle w:val="PlainText"/>
        <w:rPr>
          <w:del w:id="7609" w:author="Author" w:date="2020-02-14T18:23:00Z"/>
          <w:rFonts w:ascii="Courier New" w:hAnsi="Courier New" w:cs="Courier New"/>
        </w:rPr>
      </w:pPr>
      <w:del w:id="76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664393F" w14:textId="77777777" w:rsidR="00F37356" w:rsidRPr="00F37356" w:rsidRDefault="00F37356" w:rsidP="00F37356">
      <w:pPr>
        <w:pStyle w:val="PlainText"/>
        <w:rPr>
          <w:del w:id="7611" w:author="Author" w:date="2020-02-14T18:23:00Z"/>
          <w:rFonts w:ascii="Courier New" w:hAnsi="Courier New" w:cs="Courier New"/>
        </w:rPr>
      </w:pPr>
      <w:del w:id="7612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4DF4D2EB" w14:textId="77777777" w:rsidR="00F37356" w:rsidRPr="00F37356" w:rsidRDefault="00F37356" w:rsidP="00F37356">
      <w:pPr>
        <w:pStyle w:val="PlainText"/>
        <w:rPr>
          <w:del w:id="7613" w:author="Author" w:date="2020-02-14T18:23:00Z"/>
          <w:rFonts w:ascii="Courier New" w:hAnsi="Courier New" w:cs="Courier New"/>
        </w:rPr>
      </w:pPr>
      <w:del w:id="761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44C6194" w14:textId="77777777" w:rsidR="00F37356" w:rsidRPr="00F37356" w:rsidRDefault="00F37356" w:rsidP="00F37356">
      <w:pPr>
        <w:pStyle w:val="PlainText"/>
        <w:rPr>
          <w:del w:id="7615" w:author="Author" w:date="2020-02-14T18:23:00Z"/>
          <w:rFonts w:ascii="Courier New" w:hAnsi="Courier New" w:cs="Courier New"/>
        </w:rPr>
      </w:pPr>
      <w:del w:id="7616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6C528802" w14:textId="41484D4C" w:rsidR="00461780" w:rsidRPr="00461780" w:rsidRDefault="00F37356" w:rsidP="00461780">
      <w:pPr>
        <w:pStyle w:val="PlainText"/>
        <w:rPr>
          <w:ins w:id="7617" w:author="Author" w:date="2020-02-14T18:23:00Z"/>
          <w:rFonts w:ascii="Courier New" w:hAnsi="Courier New" w:cs="Courier New"/>
        </w:rPr>
      </w:pPr>
      <w:del w:id="761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5389E74" w14:textId="77777777" w:rsidR="00461780" w:rsidRPr="00461780" w:rsidRDefault="00461780" w:rsidP="00461780">
      <w:pPr>
        <w:pStyle w:val="PlainText"/>
        <w:rPr>
          <w:ins w:id="7619" w:author="Author" w:date="2020-02-14T18:23:00Z"/>
          <w:rFonts w:ascii="Courier New" w:hAnsi="Courier New" w:cs="Courier New"/>
        </w:rPr>
      </w:pPr>
      <w:ins w:id="762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58238701" w14:textId="77777777" w:rsidR="00461780" w:rsidRPr="00461780" w:rsidRDefault="00461780" w:rsidP="00461780">
      <w:pPr>
        <w:pStyle w:val="PlainText"/>
        <w:rPr>
          <w:ins w:id="7621" w:author="Author" w:date="2020-02-14T18:23:00Z"/>
          <w:rFonts w:ascii="Courier New" w:hAnsi="Courier New" w:cs="Courier New"/>
        </w:rPr>
      </w:pPr>
    </w:p>
    <w:p w14:paraId="65FF1A69" w14:textId="77777777" w:rsidR="00461780" w:rsidRPr="00461780" w:rsidRDefault="00461780" w:rsidP="00461780">
      <w:pPr>
        <w:pStyle w:val="PlainText"/>
        <w:rPr>
          <w:ins w:id="7622" w:author="Author" w:date="2020-02-14T18:23:00Z"/>
          <w:rFonts w:ascii="Courier New" w:hAnsi="Courier New" w:cs="Courier New"/>
        </w:rPr>
      </w:pPr>
      <w:ins w:id="7623" w:author="Author" w:date="2020-02-14T18:23:00Z">
        <w:r w:rsidRPr="00461780">
          <w:rPr>
            <w:rFonts w:ascii="Courier New" w:hAnsi="Courier New" w:cs="Courier New"/>
          </w:rPr>
          <w:t>6-12</w:t>
        </w:r>
      </w:ins>
    </w:p>
    <w:p w14:paraId="06A5215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DCA30FB" w14:textId="77777777" w:rsidR="00F37356" w:rsidRPr="00F37356" w:rsidRDefault="00461780" w:rsidP="00F37356">
      <w:pPr>
        <w:pStyle w:val="PlainText"/>
        <w:rPr>
          <w:del w:id="762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62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0C5D4E4" w14:textId="77777777" w:rsidR="00F37356" w:rsidRPr="00F37356" w:rsidRDefault="00F37356" w:rsidP="00F37356">
      <w:pPr>
        <w:pStyle w:val="PlainText"/>
        <w:rPr>
          <w:del w:id="7626" w:author="Author" w:date="2020-02-14T18:23:00Z"/>
          <w:rFonts w:ascii="Courier New" w:hAnsi="Courier New" w:cs="Courier New"/>
        </w:rPr>
      </w:pPr>
      <w:del w:id="762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60850226" w14:textId="77777777" w:rsidR="00F37356" w:rsidRPr="00F37356" w:rsidRDefault="00F37356" w:rsidP="00F37356">
      <w:pPr>
        <w:pStyle w:val="PlainText"/>
        <w:rPr>
          <w:del w:id="7628" w:author="Author" w:date="2020-02-14T18:23:00Z"/>
          <w:rFonts w:ascii="Courier New" w:hAnsi="Courier New" w:cs="Courier New"/>
        </w:rPr>
      </w:pPr>
      <w:del w:id="76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9B0450B" w14:textId="77777777" w:rsidR="00F37356" w:rsidRPr="00F37356" w:rsidRDefault="00F37356" w:rsidP="00F37356">
      <w:pPr>
        <w:pStyle w:val="PlainText"/>
        <w:rPr>
          <w:del w:id="7630" w:author="Author" w:date="2020-02-14T18:23:00Z"/>
          <w:rFonts w:ascii="Courier New" w:hAnsi="Courier New" w:cs="Courier New"/>
        </w:rPr>
      </w:pPr>
      <w:del w:id="763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A559DA6" w14:textId="77777777" w:rsidR="00F37356" w:rsidRPr="00F37356" w:rsidRDefault="00F37356" w:rsidP="00F37356">
      <w:pPr>
        <w:pStyle w:val="PlainText"/>
        <w:rPr>
          <w:del w:id="7632" w:author="Author" w:date="2020-02-14T18:23:00Z"/>
          <w:rFonts w:ascii="Courier New" w:hAnsi="Courier New" w:cs="Courier New"/>
        </w:rPr>
      </w:pPr>
      <w:del w:id="76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18DBD4D" w14:textId="77777777" w:rsidR="00F37356" w:rsidRPr="00F37356" w:rsidRDefault="00F37356" w:rsidP="00F37356">
      <w:pPr>
        <w:pStyle w:val="PlainText"/>
        <w:rPr>
          <w:del w:id="7634" w:author="Author" w:date="2020-02-14T18:23:00Z"/>
          <w:rFonts w:ascii="Courier New" w:hAnsi="Courier New" w:cs="Courier New"/>
        </w:rPr>
      </w:pPr>
      <w:del w:id="7635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25A3FE34" w14:textId="77777777" w:rsidR="00F37356" w:rsidRPr="00F37356" w:rsidRDefault="00F37356" w:rsidP="00F37356">
      <w:pPr>
        <w:pStyle w:val="PlainText"/>
        <w:rPr>
          <w:del w:id="7636" w:author="Author" w:date="2020-02-14T18:23:00Z"/>
          <w:rFonts w:ascii="Courier New" w:hAnsi="Courier New" w:cs="Courier New"/>
        </w:rPr>
      </w:pPr>
      <w:del w:id="763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5BD275" w14:textId="77777777" w:rsidR="00F37356" w:rsidRPr="00F37356" w:rsidRDefault="00F37356" w:rsidP="00F37356">
      <w:pPr>
        <w:pStyle w:val="PlainText"/>
        <w:rPr>
          <w:del w:id="7638" w:author="Author" w:date="2020-02-14T18:23:00Z"/>
          <w:rFonts w:ascii="Courier New" w:hAnsi="Courier New" w:cs="Courier New"/>
        </w:rPr>
      </w:pPr>
      <w:del w:id="7639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07FBB483" w14:textId="20A58382" w:rsidR="00461780" w:rsidRPr="00461780" w:rsidRDefault="00F37356" w:rsidP="00461780">
      <w:pPr>
        <w:pStyle w:val="PlainText"/>
        <w:rPr>
          <w:ins w:id="7640" w:author="Author" w:date="2020-02-14T18:23:00Z"/>
          <w:rFonts w:ascii="Courier New" w:hAnsi="Courier New" w:cs="Courier New"/>
        </w:rPr>
      </w:pPr>
      <w:del w:id="764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48ACC7" w14:textId="77777777" w:rsidR="00461780" w:rsidRPr="00461780" w:rsidRDefault="00461780" w:rsidP="00461780">
      <w:pPr>
        <w:pStyle w:val="PlainText"/>
        <w:rPr>
          <w:ins w:id="7642" w:author="Author" w:date="2020-02-14T18:23:00Z"/>
          <w:rFonts w:ascii="Courier New" w:hAnsi="Courier New" w:cs="Courier New"/>
        </w:rPr>
      </w:pPr>
      <w:ins w:id="764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2519280F" w14:textId="77777777" w:rsidR="00461780" w:rsidRPr="00461780" w:rsidRDefault="00461780" w:rsidP="00461780">
      <w:pPr>
        <w:pStyle w:val="PlainText"/>
        <w:rPr>
          <w:ins w:id="7644" w:author="Author" w:date="2020-02-14T18:23:00Z"/>
          <w:rFonts w:ascii="Courier New" w:hAnsi="Courier New" w:cs="Courier New"/>
        </w:rPr>
      </w:pPr>
    </w:p>
    <w:p w14:paraId="51229227" w14:textId="77777777" w:rsidR="00461780" w:rsidRPr="00461780" w:rsidRDefault="00461780" w:rsidP="00461780">
      <w:pPr>
        <w:pStyle w:val="PlainText"/>
        <w:rPr>
          <w:ins w:id="7645" w:author="Author" w:date="2020-02-14T18:23:00Z"/>
          <w:rFonts w:ascii="Courier New" w:hAnsi="Courier New" w:cs="Courier New"/>
        </w:rPr>
      </w:pPr>
      <w:ins w:id="7646" w:author="Author" w:date="2020-02-14T18:23:00Z">
        <w:r w:rsidRPr="00461780">
          <w:rPr>
            <w:rFonts w:ascii="Courier New" w:hAnsi="Courier New" w:cs="Courier New"/>
          </w:rPr>
          <w:t>6-16</w:t>
        </w:r>
      </w:ins>
    </w:p>
    <w:p w14:paraId="364DBFA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8B2E420" w14:textId="77777777" w:rsidR="00F37356" w:rsidRPr="00F37356" w:rsidRDefault="00461780" w:rsidP="00F37356">
      <w:pPr>
        <w:pStyle w:val="PlainText"/>
        <w:rPr>
          <w:del w:id="764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64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1E6678E" w14:textId="77777777" w:rsidR="00F37356" w:rsidRPr="00F37356" w:rsidRDefault="00F37356" w:rsidP="00F37356">
      <w:pPr>
        <w:pStyle w:val="PlainText"/>
        <w:rPr>
          <w:del w:id="7649" w:author="Author" w:date="2020-02-14T18:23:00Z"/>
          <w:rFonts w:ascii="Courier New" w:hAnsi="Courier New" w:cs="Courier New"/>
        </w:rPr>
      </w:pPr>
      <w:del w:id="765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0F1F9AD1" w14:textId="77777777" w:rsidR="00F37356" w:rsidRPr="00F37356" w:rsidRDefault="00F37356" w:rsidP="00F37356">
      <w:pPr>
        <w:pStyle w:val="PlainText"/>
        <w:rPr>
          <w:del w:id="7651" w:author="Author" w:date="2020-02-14T18:23:00Z"/>
          <w:rFonts w:ascii="Courier New" w:hAnsi="Courier New" w:cs="Courier New"/>
        </w:rPr>
      </w:pPr>
      <w:del w:id="76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A82EA70" w14:textId="77777777" w:rsidR="00F37356" w:rsidRPr="00F37356" w:rsidRDefault="00F37356" w:rsidP="00F37356">
      <w:pPr>
        <w:pStyle w:val="PlainText"/>
        <w:rPr>
          <w:del w:id="7653" w:author="Author" w:date="2020-02-14T18:23:00Z"/>
          <w:rFonts w:ascii="Courier New" w:hAnsi="Courier New" w:cs="Courier New"/>
        </w:rPr>
      </w:pPr>
      <w:del w:id="765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B68B277" w14:textId="77777777" w:rsidR="00F37356" w:rsidRPr="00F37356" w:rsidRDefault="00F37356" w:rsidP="00F37356">
      <w:pPr>
        <w:pStyle w:val="PlainText"/>
        <w:rPr>
          <w:del w:id="7655" w:author="Author" w:date="2020-02-14T18:23:00Z"/>
          <w:rFonts w:ascii="Courier New" w:hAnsi="Courier New" w:cs="Courier New"/>
        </w:rPr>
      </w:pPr>
      <w:del w:id="76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A9348AA" w14:textId="77777777" w:rsidR="00F37356" w:rsidRPr="00F37356" w:rsidRDefault="00F37356" w:rsidP="00F37356">
      <w:pPr>
        <w:pStyle w:val="PlainText"/>
        <w:rPr>
          <w:del w:id="7657" w:author="Author" w:date="2020-02-14T18:23:00Z"/>
          <w:rFonts w:ascii="Courier New" w:hAnsi="Courier New" w:cs="Courier New"/>
        </w:rPr>
      </w:pPr>
      <w:del w:id="7658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1F575589" w14:textId="77777777" w:rsidR="00F37356" w:rsidRPr="00F37356" w:rsidRDefault="00F37356" w:rsidP="00F37356">
      <w:pPr>
        <w:pStyle w:val="PlainText"/>
        <w:rPr>
          <w:del w:id="7659" w:author="Author" w:date="2020-02-14T18:23:00Z"/>
          <w:rFonts w:ascii="Courier New" w:hAnsi="Courier New" w:cs="Courier New"/>
        </w:rPr>
      </w:pPr>
      <w:del w:id="766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4792FF3" w14:textId="77777777" w:rsidR="00F37356" w:rsidRPr="00F37356" w:rsidRDefault="00F37356" w:rsidP="00F37356">
      <w:pPr>
        <w:pStyle w:val="PlainText"/>
        <w:rPr>
          <w:del w:id="7661" w:author="Author" w:date="2020-02-14T18:23:00Z"/>
          <w:rFonts w:ascii="Courier New" w:hAnsi="Courier New" w:cs="Courier New"/>
        </w:rPr>
      </w:pPr>
      <w:del w:id="7662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5FBF440F" w14:textId="68316C8B" w:rsidR="00461780" w:rsidRPr="00461780" w:rsidRDefault="00F37356" w:rsidP="00461780">
      <w:pPr>
        <w:pStyle w:val="PlainText"/>
        <w:rPr>
          <w:ins w:id="7663" w:author="Author" w:date="2020-02-14T18:23:00Z"/>
          <w:rFonts w:ascii="Courier New" w:hAnsi="Courier New" w:cs="Courier New"/>
        </w:rPr>
      </w:pPr>
      <w:del w:id="766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A2E916" w14:textId="77777777" w:rsidR="00461780" w:rsidRPr="00461780" w:rsidRDefault="00461780" w:rsidP="00461780">
      <w:pPr>
        <w:pStyle w:val="PlainText"/>
        <w:rPr>
          <w:ins w:id="7665" w:author="Author" w:date="2020-02-14T18:23:00Z"/>
          <w:rFonts w:ascii="Courier New" w:hAnsi="Courier New" w:cs="Courier New"/>
        </w:rPr>
      </w:pPr>
      <w:ins w:id="766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4FD4D193" w14:textId="77777777" w:rsidR="00461780" w:rsidRPr="00461780" w:rsidRDefault="00461780" w:rsidP="00461780">
      <w:pPr>
        <w:pStyle w:val="PlainText"/>
        <w:rPr>
          <w:ins w:id="7667" w:author="Author" w:date="2020-02-14T18:23:00Z"/>
          <w:rFonts w:ascii="Courier New" w:hAnsi="Courier New" w:cs="Courier New"/>
        </w:rPr>
      </w:pPr>
    </w:p>
    <w:p w14:paraId="3278D36A" w14:textId="77777777" w:rsidR="00461780" w:rsidRPr="00461780" w:rsidRDefault="00461780" w:rsidP="00461780">
      <w:pPr>
        <w:pStyle w:val="PlainText"/>
        <w:rPr>
          <w:ins w:id="7668" w:author="Author" w:date="2020-02-14T18:23:00Z"/>
          <w:rFonts w:ascii="Courier New" w:hAnsi="Courier New" w:cs="Courier New"/>
        </w:rPr>
      </w:pPr>
      <w:ins w:id="7669" w:author="Author" w:date="2020-02-14T18:23:00Z">
        <w:r w:rsidRPr="00461780">
          <w:rPr>
            <w:rFonts w:ascii="Courier New" w:hAnsi="Courier New" w:cs="Courier New"/>
          </w:rPr>
          <w:t>6-21</w:t>
        </w:r>
      </w:ins>
    </w:p>
    <w:p w14:paraId="6053494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4B1E06A8" w14:textId="77777777" w:rsidR="00F37356" w:rsidRPr="00F37356" w:rsidRDefault="00461780" w:rsidP="00F37356">
      <w:pPr>
        <w:pStyle w:val="PlainText"/>
        <w:rPr>
          <w:del w:id="767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67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59F24607" w14:textId="77777777" w:rsidR="00F37356" w:rsidRPr="00F37356" w:rsidRDefault="00F37356" w:rsidP="00F37356">
      <w:pPr>
        <w:pStyle w:val="PlainText"/>
        <w:rPr>
          <w:del w:id="7672" w:author="Author" w:date="2020-02-14T18:23:00Z"/>
          <w:rFonts w:ascii="Courier New" w:hAnsi="Courier New" w:cs="Courier New"/>
        </w:rPr>
      </w:pPr>
      <w:del w:id="7673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3E756311" w14:textId="77777777" w:rsidR="00F37356" w:rsidRPr="00F37356" w:rsidRDefault="00F37356" w:rsidP="00F37356">
      <w:pPr>
        <w:pStyle w:val="PlainText"/>
        <w:rPr>
          <w:del w:id="7674" w:author="Author" w:date="2020-02-14T18:23:00Z"/>
          <w:rFonts w:ascii="Courier New" w:hAnsi="Courier New" w:cs="Courier New"/>
        </w:rPr>
      </w:pPr>
      <w:del w:id="767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666BED" w14:textId="77777777" w:rsidR="00F37356" w:rsidRPr="00F37356" w:rsidRDefault="00F37356" w:rsidP="00F37356">
      <w:pPr>
        <w:pStyle w:val="PlainText"/>
        <w:rPr>
          <w:del w:id="7676" w:author="Author" w:date="2020-02-14T18:23:00Z"/>
          <w:rFonts w:ascii="Courier New" w:hAnsi="Courier New" w:cs="Courier New"/>
        </w:rPr>
      </w:pPr>
      <w:del w:id="767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C473A64" w14:textId="77777777" w:rsidR="00F37356" w:rsidRPr="00F37356" w:rsidRDefault="00F37356" w:rsidP="00F37356">
      <w:pPr>
        <w:pStyle w:val="PlainText"/>
        <w:rPr>
          <w:del w:id="7678" w:author="Author" w:date="2020-02-14T18:23:00Z"/>
          <w:rFonts w:ascii="Courier New" w:hAnsi="Courier New" w:cs="Courier New"/>
        </w:rPr>
      </w:pPr>
      <w:del w:id="76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397D941" w14:textId="77777777" w:rsidR="00F37356" w:rsidRPr="00F37356" w:rsidRDefault="00F37356" w:rsidP="00F37356">
      <w:pPr>
        <w:pStyle w:val="PlainText"/>
        <w:rPr>
          <w:del w:id="7680" w:author="Author" w:date="2020-02-14T18:23:00Z"/>
          <w:rFonts w:ascii="Courier New" w:hAnsi="Courier New" w:cs="Courier New"/>
        </w:rPr>
      </w:pPr>
      <w:del w:id="7681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53768507" w14:textId="77777777" w:rsidR="00F37356" w:rsidRPr="00F37356" w:rsidRDefault="00F37356" w:rsidP="00F37356">
      <w:pPr>
        <w:pStyle w:val="PlainText"/>
        <w:rPr>
          <w:del w:id="7682" w:author="Author" w:date="2020-02-14T18:23:00Z"/>
          <w:rFonts w:ascii="Courier New" w:hAnsi="Courier New" w:cs="Courier New"/>
        </w:rPr>
      </w:pPr>
      <w:del w:id="768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DA4566" w14:textId="77777777" w:rsidR="00F37356" w:rsidRPr="00F37356" w:rsidRDefault="00F37356" w:rsidP="00F37356">
      <w:pPr>
        <w:pStyle w:val="PlainText"/>
        <w:rPr>
          <w:del w:id="7684" w:author="Author" w:date="2020-02-14T18:23:00Z"/>
          <w:rFonts w:ascii="Courier New" w:hAnsi="Courier New" w:cs="Courier New"/>
        </w:rPr>
      </w:pPr>
      <w:del w:id="7685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762ECC02" w14:textId="44A50417" w:rsidR="00461780" w:rsidRPr="00461780" w:rsidRDefault="00F37356" w:rsidP="00461780">
      <w:pPr>
        <w:pStyle w:val="PlainText"/>
        <w:rPr>
          <w:ins w:id="7686" w:author="Author" w:date="2020-02-14T18:23:00Z"/>
          <w:rFonts w:ascii="Courier New" w:hAnsi="Courier New" w:cs="Courier New"/>
        </w:rPr>
      </w:pPr>
      <w:del w:id="768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C5550CC" w14:textId="77777777" w:rsidR="00461780" w:rsidRPr="00461780" w:rsidRDefault="00461780" w:rsidP="00461780">
      <w:pPr>
        <w:pStyle w:val="PlainText"/>
        <w:rPr>
          <w:ins w:id="7688" w:author="Author" w:date="2020-02-14T18:23:00Z"/>
          <w:rFonts w:ascii="Courier New" w:hAnsi="Courier New" w:cs="Courier New"/>
        </w:rPr>
      </w:pPr>
      <w:ins w:id="7689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7009ADD9" w14:textId="77777777" w:rsidR="00461780" w:rsidRPr="00461780" w:rsidRDefault="00461780" w:rsidP="00461780">
      <w:pPr>
        <w:pStyle w:val="PlainText"/>
        <w:rPr>
          <w:ins w:id="7690" w:author="Author" w:date="2020-02-14T18:23:00Z"/>
          <w:rFonts w:ascii="Courier New" w:hAnsi="Courier New" w:cs="Courier New"/>
        </w:rPr>
      </w:pPr>
    </w:p>
    <w:p w14:paraId="3E5F54E5" w14:textId="77777777" w:rsidR="00461780" w:rsidRPr="00461780" w:rsidRDefault="00461780" w:rsidP="00461780">
      <w:pPr>
        <w:pStyle w:val="PlainText"/>
        <w:rPr>
          <w:ins w:id="7691" w:author="Author" w:date="2020-02-14T18:23:00Z"/>
          <w:rFonts w:ascii="Courier New" w:hAnsi="Courier New" w:cs="Courier New"/>
        </w:rPr>
      </w:pPr>
      <w:ins w:id="7692" w:author="Author" w:date="2020-02-14T18:23:00Z">
        <w:r w:rsidRPr="00461780">
          <w:rPr>
            <w:rFonts w:ascii="Courier New" w:hAnsi="Courier New" w:cs="Courier New"/>
          </w:rPr>
          <w:t>6-24</w:t>
        </w:r>
      </w:ins>
    </w:p>
    <w:p w14:paraId="6A48A0C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99ABC60" w14:textId="77777777" w:rsidR="00F37356" w:rsidRPr="00F37356" w:rsidRDefault="00461780" w:rsidP="00F37356">
      <w:pPr>
        <w:pStyle w:val="PlainText"/>
        <w:rPr>
          <w:del w:id="7693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694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039766F" w14:textId="77777777" w:rsidR="00F37356" w:rsidRPr="00F37356" w:rsidRDefault="00F37356" w:rsidP="00F37356">
      <w:pPr>
        <w:pStyle w:val="PlainText"/>
        <w:rPr>
          <w:del w:id="7695" w:author="Author" w:date="2020-02-14T18:23:00Z"/>
          <w:rFonts w:ascii="Courier New" w:hAnsi="Courier New" w:cs="Courier New"/>
        </w:rPr>
      </w:pPr>
      <w:del w:id="7696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078145B6" w14:textId="77777777" w:rsidR="00F37356" w:rsidRPr="00F37356" w:rsidRDefault="00F37356" w:rsidP="00F37356">
      <w:pPr>
        <w:pStyle w:val="PlainText"/>
        <w:rPr>
          <w:del w:id="7697" w:author="Author" w:date="2020-02-14T18:23:00Z"/>
          <w:rFonts w:ascii="Courier New" w:hAnsi="Courier New" w:cs="Courier New"/>
        </w:rPr>
      </w:pPr>
      <w:del w:id="76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55C123D" w14:textId="77777777" w:rsidR="00F37356" w:rsidRPr="00F37356" w:rsidRDefault="00F37356" w:rsidP="00F37356">
      <w:pPr>
        <w:pStyle w:val="PlainText"/>
        <w:rPr>
          <w:del w:id="7699" w:author="Author" w:date="2020-02-14T18:23:00Z"/>
          <w:rFonts w:ascii="Courier New" w:hAnsi="Courier New" w:cs="Courier New"/>
        </w:rPr>
      </w:pPr>
      <w:del w:id="770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346DB3" w14:textId="77777777" w:rsidR="00F37356" w:rsidRPr="00F37356" w:rsidRDefault="00F37356" w:rsidP="00F37356">
      <w:pPr>
        <w:pStyle w:val="PlainText"/>
        <w:rPr>
          <w:del w:id="7701" w:author="Author" w:date="2020-02-14T18:23:00Z"/>
          <w:rFonts w:ascii="Courier New" w:hAnsi="Courier New" w:cs="Courier New"/>
        </w:rPr>
      </w:pPr>
      <w:del w:id="77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E614711" w14:textId="77777777" w:rsidR="00F37356" w:rsidRPr="00F37356" w:rsidRDefault="00F37356" w:rsidP="00F37356">
      <w:pPr>
        <w:pStyle w:val="PlainText"/>
        <w:rPr>
          <w:del w:id="7703" w:author="Author" w:date="2020-02-14T18:23:00Z"/>
          <w:rFonts w:ascii="Courier New" w:hAnsi="Courier New" w:cs="Courier New"/>
        </w:rPr>
      </w:pPr>
      <w:del w:id="7704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04F02541" w14:textId="77777777" w:rsidR="00F37356" w:rsidRPr="00F37356" w:rsidRDefault="00F37356" w:rsidP="00F37356">
      <w:pPr>
        <w:pStyle w:val="PlainText"/>
        <w:rPr>
          <w:del w:id="7705" w:author="Author" w:date="2020-02-14T18:23:00Z"/>
          <w:rFonts w:ascii="Courier New" w:hAnsi="Courier New" w:cs="Courier New"/>
        </w:rPr>
      </w:pPr>
      <w:del w:id="770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D1EC6F" w14:textId="77777777" w:rsidR="00F37356" w:rsidRPr="00F37356" w:rsidRDefault="00F37356" w:rsidP="00F37356">
      <w:pPr>
        <w:pStyle w:val="PlainText"/>
        <w:rPr>
          <w:del w:id="7707" w:author="Author" w:date="2020-02-14T18:23:00Z"/>
          <w:rFonts w:ascii="Courier New" w:hAnsi="Courier New" w:cs="Courier New"/>
        </w:rPr>
      </w:pPr>
      <w:del w:id="7708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7F4D7025" w14:textId="0F680C2F" w:rsidR="00461780" w:rsidRPr="00461780" w:rsidRDefault="00F37356" w:rsidP="00461780">
      <w:pPr>
        <w:pStyle w:val="PlainText"/>
        <w:rPr>
          <w:ins w:id="7709" w:author="Author" w:date="2020-02-14T18:23:00Z"/>
          <w:rFonts w:ascii="Courier New" w:hAnsi="Courier New" w:cs="Courier New"/>
        </w:rPr>
      </w:pPr>
      <w:del w:id="771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D44AEE" w14:textId="77777777" w:rsidR="00461780" w:rsidRPr="00461780" w:rsidRDefault="00461780" w:rsidP="00461780">
      <w:pPr>
        <w:pStyle w:val="PlainText"/>
        <w:rPr>
          <w:ins w:id="7711" w:author="Author" w:date="2020-02-14T18:23:00Z"/>
          <w:rFonts w:ascii="Courier New" w:hAnsi="Courier New" w:cs="Courier New"/>
        </w:rPr>
      </w:pPr>
      <w:ins w:id="7712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634B604E" w14:textId="77777777" w:rsidR="00461780" w:rsidRPr="00461780" w:rsidRDefault="00461780" w:rsidP="00461780">
      <w:pPr>
        <w:pStyle w:val="PlainText"/>
        <w:rPr>
          <w:ins w:id="7713" w:author="Author" w:date="2020-02-14T18:23:00Z"/>
          <w:rFonts w:ascii="Courier New" w:hAnsi="Courier New" w:cs="Courier New"/>
        </w:rPr>
      </w:pPr>
    </w:p>
    <w:p w14:paraId="5DBA73FD" w14:textId="77777777" w:rsidR="00461780" w:rsidRPr="00461780" w:rsidRDefault="00461780" w:rsidP="00461780">
      <w:pPr>
        <w:pStyle w:val="PlainText"/>
        <w:rPr>
          <w:ins w:id="7714" w:author="Author" w:date="2020-02-14T18:23:00Z"/>
          <w:rFonts w:ascii="Courier New" w:hAnsi="Courier New" w:cs="Courier New"/>
        </w:rPr>
      </w:pPr>
      <w:ins w:id="7715" w:author="Author" w:date="2020-02-14T18:23:00Z">
        <w:r w:rsidRPr="00461780">
          <w:rPr>
            <w:rFonts w:ascii="Courier New" w:hAnsi="Courier New" w:cs="Courier New"/>
          </w:rPr>
          <w:t>6-25</w:t>
        </w:r>
      </w:ins>
    </w:p>
    <w:p w14:paraId="5500A11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5A820D9" w14:textId="77777777" w:rsidR="00F37356" w:rsidRPr="00F37356" w:rsidRDefault="00461780" w:rsidP="00F37356">
      <w:pPr>
        <w:pStyle w:val="PlainText"/>
        <w:rPr>
          <w:del w:id="7716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lastRenderedPageBreak/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717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3E00DA08" w14:textId="77777777" w:rsidR="00F37356" w:rsidRPr="00F37356" w:rsidRDefault="00F37356" w:rsidP="00F37356">
      <w:pPr>
        <w:pStyle w:val="PlainText"/>
        <w:rPr>
          <w:del w:id="7718" w:author="Author" w:date="2020-02-14T18:23:00Z"/>
          <w:rFonts w:ascii="Courier New" w:hAnsi="Courier New" w:cs="Courier New"/>
        </w:rPr>
      </w:pPr>
      <w:del w:id="7719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41B93D66" w14:textId="77777777" w:rsidR="00F37356" w:rsidRPr="00F37356" w:rsidRDefault="00F37356" w:rsidP="00F37356">
      <w:pPr>
        <w:pStyle w:val="PlainText"/>
        <w:rPr>
          <w:del w:id="7720" w:author="Author" w:date="2020-02-14T18:23:00Z"/>
          <w:rFonts w:ascii="Courier New" w:hAnsi="Courier New" w:cs="Courier New"/>
        </w:rPr>
      </w:pPr>
      <w:del w:id="77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A753962" w14:textId="77777777" w:rsidR="00F37356" w:rsidRPr="00F37356" w:rsidRDefault="00F37356" w:rsidP="00F37356">
      <w:pPr>
        <w:pStyle w:val="PlainText"/>
        <w:rPr>
          <w:del w:id="7722" w:author="Author" w:date="2020-02-14T18:23:00Z"/>
          <w:rFonts w:ascii="Courier New" w:hAnsi="Courier New" w:cs="Courier New"/>
        </w:rPr>
      </w:pPr>
      <w:del w:id="77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E2761CE" w14:textId="77777777" w:rsidR="00F37356" w:rsidRPr="00F37356" w:rsidRDefault="00F37356" w:rsidP="00F37356">
      <w:pPr>
        <w:pStyle w:val="PlainText"/>
        <w:rPr>
          <w:del w:id="7724" w:author="Author" w:date="2020-02-14T18:23:00Z"/>
          <w:rFonts w:ascii="Courier New" w:hAnsi="Courier New" w:cs="Courier New"/>
        </w:rPr>
      </w:pPr>
      <w:del w:id="77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7E009C1" w14:textId="77777777" w:rsidR="00F37356" w:rsidRPr="00F37356" w:rsidRDefault="00F37356" w:rsidP="00F37356">
      <w:pPr>
        <w:pStyle w:val="PlainText"/>
        <w:rPr>
          <w:del w:id="7726" w:author="Author" w:date="2020-02-14T18:23:00Z"/>
          <w:rFonts w:ascii="Courier New" w:hAnsi="Courier New" w:cs="Courier New"/>
        </w:rPr>
      </w:pPr>
      <w:del w:id="7727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78E31CEF" w14:textId="77777777" w:rsidR="00F37356" w:rsidRPr="00F37356" w:rsidRDefault="00F37356" w:rsidP="00F37356">
      <w:pPr>
        <w:pStyle w:val="PlainText"/>
        <w:rPr>
          <w:del w:id="7728" w:author="Author" w:date="2020-02-14T18:23:00Z"/>
          <w:rFonts w:ascii="Courier New" w:hAnsi="Courier New" w:cs="Courier New"/>
        </w:rPr>
      </w:pPr>
      <w:del w:id="772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BD9E546" w14:textId="77777777" w:rsidR="00F37356" w:rsidRPr="00F37356" w:rsidRDefault="00F37356" w:rsidP="00F37356">
      <w:pPr>
        <w:pStyle w:val="PlainText"/>
        <w:rPr>
          <w:del w:id="7730" w:author="Author" w:date="2020-02-14T18:23:00Z"/>
          <w:rFonts w:ascii="Courier New" w:hAnsi="Courier New" w:cs="Courier New"/>
        </w:rPr>
      </w:pPr>
      <w:del w:id="7731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143052E3" w14:textId="313D905D" w:rsidR="00461780" w:rsidRPr="00461780" w:rsidRDefault="00F37356" w:rsidP="00461780">
      <w:pPr>
        <w:pStyle w:val="PlainText"/>
        <w:rPr>
          <w:ins w:id="7732" w:author="Author" w:date="2020-02-14T18:23:00Z"/>
          <w:rFonts w:ascii="Courier New" w:hAnsi="Courier New" w:cs="Courier New"/>
        </w:rPr>
      </w:pPr>
      <w:del w:id="773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CE8810B" w14:textId="77777777" w:rsidR="00461780" w:rsidRPr="00461780" w:rsidRDefault="00461780" w:rsidP="00461780">
      <w:pPr>
        <w:pStyle w:val="PlainText"/>
        <w:rPr>
          <w:ins w:id="7734" w:author="Author" w:date="2020-02-14T18:23:00Z"/>
          <w:rFonts w:ascii="Courier New" w:hAnsi="Courier New" w:cs="Courier New"/>
        </w:rPr>
      </w:pPr>
      <w:ins w:id="7735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1EAB4DC7" w14:textId="77777777" w:rsidR="00461780" w:rsidRPr="00461780" w:rsidRDefault="00461780" w:rsidP="00461780">
      <w:pPr>
        <w:pStyle w:val="PlainText"/>
        <w:rPr>
          <w:ins w:id="7736" w:author="Author" w:date="2020-02-14T18:23:00Z"/>
          <w:rFonts w:ascii="Courier New" w:hAnsi="Courier New" w:cs="Courier New"/>
        </w:rPr>
      </w:pPr>
    </w:p>
    <w:p w14:paraId="2CD38969" w14:textId="77777777" w:rsidR="00461780" w:rsidRPr="00461780" w:rsidRDefault="00461780" w:rsidP="00461780">
      <w:pPr>
        <w:pStyle w:val="PlainText"/>
        <w:rPr>
          <w:ins w:id="7737" w:author="Author" w:date="2020-02-14T18:23:00Z"/>
          <w:rFonts w:ascii="Courier New" w:hAnsi="Courier New" w:cs="Courier New"/>
        </w:rPr>
      </w:pPr>
      <w:ins w:id="7738" w:author="Author" w:date="2020-02-14T18:23:00Z">
        <w:r w:rsidRPr="00461780">
          <w:rPr>
            <w:rFonts w:ascii="Courier New" w:hAnsi="Courier New" w:cs="Courier New"/>
          </w:rPr>
          <w:t>6-41</w:t>
        </w:r>
      </w:ins>
    </w:p>
    <w:p w14:paraId="4A4B4AE0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1D802C6" w14:textId="77777777" w:rsidR="00F37356" w:rsidRPr="00F37356" w:rsidRDefault="00461780" w:rsidP="00F37356">
      <w:pPr>
        <w:pStyle w:val="PlainText"/>
        <w:rPr>
          <w:del w:id="7739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740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76EF283D" w14:textId="77777777" w:rsidR="00F37356" w:rsidRPr="00F37356" w:rsidRDefault="00F37356" w:rsidP="00F37356">
      <w:pPr>
        <w:pStyle w:val="PlainText"/>
        <w:rPr>
          <w:del w:id="7741" w:author="Author" w:date="2020-02-14T18:23:00Z"/>
          <w:rFonts w:ascii="Courier New" w:hAnsi="Courier New" w:cs="Courier New"/>
        </w:rPr>
      </w:pPr>
      <w:del w:id="7742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4FE7A2D9" w14:textId="77777777" w:rsidR="00F37356" w:rsidRPr="00F37356" w:rsidRDefault="00F37356" w:rsidP="00F37356">
      <w:pPr>
        <w:pStyle w:val="PlainText"/>
        <w:rPr>
          <w:del w:id="7743" w:author="Author" w:date="2020-02-14T18:23:00Z"/>
          <w:rFonts w:ascii="Courier New" w:hAnsi="Courier New" w:cs="Courier New"/>
        </w:rPr>
      </w:pPr>
      <w:del w:id="77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45F2DE3" w14:textId="77777777" w:rsidR="00F37356" w:rsidRPr="00F37356" w:rsidRDefault="00F37356" w:rsidP="00F37356">
      <w:pPr>
        <w:pStyle w:val="PlainText"/>
        <w:rPr>
          <w:del w:id="7745" w:author="Author" w:date="2020-02-14T18:23:00Z"/>
          <w:rFonts w:ascii="Courier New" w:hAnsi="Courier New" w:cs="Courier New"/>
        </w:rPr>
      </w:pPr>
      <w:del w:id="774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7002C7" w14:textId="77777777" w:rsidR="00F37356" w:rsidRPr="00F37356" w:rsidRDefault="00F37356" w:rsidP="00F37356">
      <w:pPr>
        <w:pStyle w:val="PlainText"/>
        <w:rPr>
          <w:del w:id="7747" w:author="Author" w:date="2020-02-14T18:23:00Z"/>
          <w:rFonts w:ascii="Courier New" w:hAnsi="Courier New" w:cs="Courier New"/>
        </w:rPr>
      </w:pPr>
      <w:del w:id="77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E2777AB" w14:textId="77777777" w:rsidR="00F37356" w:rsidRPr="00F37356" w:rsidRDefault="00F37356" w:rsidP="00F37356">
      <w:pPr>
        <w:pStyle w:val="PlainText"/>
        <w:rPr>
          <w:del w:id="7749" w:author="Author" w:date="2020-02-14T18:23:00Z"/>
          <w:rFonts w:ascii="Courier New" w:hAnsi="Courier New" w:cs="Courier New"/>
        </w:rPr>
      </w:pPr>
      <w:del w:id="7750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3B2699C3" w14:textId="77777777" w:rsidR="00F37356" w:rsidRPr="00F37356" w:rsidRDefault="00F37356" w:rsidP="00F37356">
      <w:pPr>
        <w:pStyle w:val="PlainText"/>
        <w:rPr>
          <w:del w:id="7751" w:author="Author" w:date="2020-02-14T18:23:00Z"/>
          <w:rFonts w:ascii="Courier New" w:hAnsi="Courier New" w:cs="Courier New"/>
        </w:rPr>
      </w:pPr>
      <w:del w:id="775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2E5A1FC" w14:textId="77777777" w:rsidR="00F37356" w:rsidRPr="00F37356" w:rsidRDefault="00F37356" w:rsidP="00F37356">
      <w:pPr>
        <w:pStyle w:val="PlainText"/>
        <w:rPr>
          <w:del w:id="7753" w:author="Author" w:date="2020-02-14T18:23:00Z"/>
          <w:rFonts w:ascii="Courier New" w:hAnsi="Courier New" w:cs="Courier New"/>
        </w:rPr>
      </w:pPr>
      <w:del w:id="7754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45844306" w14:textId="4E8419B6" w:rsidR="00461780" w:rsidRPr="00461780" w:rsidRDefault="00F37356" w:rsidP="00461780">
      <w:pPr>
        <w:pStyle w:val="PlainText"/>
        <w:rPr>
          <w:ins w:id="7755" w:author="Author" w:date="2020-02-14T18:23:00Z"/>
          <w:rFonts w:ascii="Courier New" w:hAnsi="Courier New" w:cs="Courier New"/>
        </w:rPr>
      </w:pPr>
      <w:del w:id="775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E0C1A3D" w14:textId="77777777" w:rsidR="00461780" w:rsidRPr="00461780" w:rsidRDefault="00461780" w:rsidP="00461780">
      <w:pPr>
        <w:pStyle w:val="PlainText"/>
        <w:rPr>
          <w:ins w:id="7757" w:author="Author" w:date="2020-02-14T18:23:00Z"/>
          <w:rFonts w:ascii="Courier New" w:hAnsi="Courier New" w:cs="Courier New"/>
        </w:rPr>
      </w:pPr>
      <w:ins w:id="7758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315786EE" w14:textId="77777777" w:rsidR="00461780" w:rsidRPr="00461780" w:rsidRDefault="00461780" w:rsidP="00461780">
      <w:pPr>
        <w:pStyle w:val="PlainText"/>
        <w:rPr>
          <w:ins w:id="7759" w:author="Author" w:date="2020-02-14T18:23:00Z"/>
          <w:rFonts w:ascii="Courier New" w:hAnsi="Courier New" w:cs="Courier New"/>
        </w:rPr>
      </w:pPr>
    </w:p>
    <w:p w14:paraId="05E01A2D" w14:textId="77777777" w:rsidR="00461780" w:rsidRPr="00461780" w:rsidRDefault="00461780" w:rsidP="00461780">
      <w:pPr>
        <w:pStyle w:val="PlainText"/>
        <w:rPr>
          <w:ins w:id="7760" w:author="Author" w:date="2020-02-14T18:23:00Z"/>
          <w:rFonts w:ascii="Courier New" w:hAnsi="Courier New" w:cs="Courier New"/>
        </w:rPr>
      </w:pPr>
      <w:ins w:id="7761" w:author="Author" w:date="2020-02-14T18:23:00Z">
        <w:r w:rsidRPr="00461780">
          <w:rPr>
            <w:rFonts w:ascii="Courier New" w:hAnsi="Courier New" w:cs="Courier New"/>
          </w:rPr>
          <w:t>6-42</w:t>
        </w:r>
      </w:ins>
    </w:p>
    <w:p w14:paraId="0158EF4B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CDB3ACD" w14:textId="77777777" w:rsidR="00F37356" w:rsidRPr="00F37356" w:rsidRDefault="00461780" w:rsidP="00F37356">
      <w:pPr>
        <w:pStyle w:val="PlainText"/>
        <w:rPr>
          <w:del w:id="7762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763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16BA297" w14:textId="77777777" w:rsidR="00F37356" w:rsidRPr="00F37356" w:rsidRDefault="00F37356" w:rsidP="00F37356">
      <w:pPr>
        <w:pStyle w:val="PlainText"/>
        <w:rPr>
          <w:del w:id="7764" w:author="Author" w:date="2020-02-14T18:23:00Z"/>
          <w:rFonts w:ascii="Courier New" w:hAnsi="Courier New" w:cs="Courier New"/>
        </w:rPr>
      </w:pPr>
      <w:del w:id="7765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94945B5" w14:textId="77777777" w:rsidR="00F37356" w:rsidRPr="00F37356" w:rsidRDefault="00F37356" w:rsidP="00F37356">
      <w:pPr>
        <w:pStyle w:val="PlainText"/>
        <w:rPr>
          <w:del w:id="7766" w:author="Author" w:date="2020-02-14T18:23:00Z"/>
          <w:rFonts w:ascii="Courier New" w:hAnsi="Courier New" w:cs="Courier New"/>
        </w:rPr>
      </w:pPr>
      <w:del w:id="77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B041C33" w14:textId="77777777" w:rsidR="00F37356" w:rsidRPr="00F37356" w:rsidRDefault="00F37356" w:rsidP="00F37356">
      <w:pPr>
        <w:pStyle w:val="PlainText"/>
        <w:rPr>
          <w:del w:id="7768" w:author="Author" w:date="2020-02-14T18:23:00Z"/>
          <w:rFonts w:ascii="Courier New" w:hAnsi="Courier New" w:cs="Courier New"/>
        </w:rPr>
      </w:pPr>
      <w:del w:id="776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7BABC80" w14:textId="77777777" w:rsidR="00F37356" w:rsidRPr="00F37356" w:rsidRDefault="00F37356" w:rsidP="00F37356">
      <w:pPr>
        <w:pStyle w:val="PlainText"/>
        <w:rPr>
          <w:del w:id="7770" w:author="Author" w:date="2020-02-14T18:23:00Z"/>
          <w:rFonts w:ascii="Courier New" w:hAnsi="Courier New" w:cs="Courier New"/>
        </w:rPr>
      </w:pPr>
      <w:del w:id="77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1DE4A98" w14:textId="77777777" w:rsidR="00F37356" w:rsidRPr="00F37356" w:rsidRDefault="00F37356" w:rsidP="00F37356">
      <w:pPr>
        <w:pStyle w:val="PlainText"/>
        <w:rPr>
          <w:del w:id="7772" w:author="Author" w:date="2020-02-14T18:23:00Z"/>
          <w:rFonts w:ascii="Courier New" w:hAnsi="Courier New" w:cs="Courier New"/>
        </w:rPr>
      </w:pPr>
      <w:del w:id="7773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77E0B016" w14:textId="77777777" w:rsidR="00F37356" w:rsidRPr="00F37356" w:rsidRDefault="00F37356" w:rsidP="00F37356">
      <w:pPr>
        <w:pStyle w:val="PlainText"/>
        <w:rPr>
          <w:del w:id="7774" w:author="Author" w:date="2020-02-14T18:23:00Z"/>
          <w:rFonts w:ascii="Courier New" w:hAnsi="Courier New" w:cs="Courier New"/>
        </w:rPr>
      </w:pPr>
      <w:del w:id="777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1D03A66" w14:textId="77777777" w:rsidR="00F37356" w:rsidRPr="00F37356" w:rsidRDefault="00F37356" w:rsidP="00F37356">
      <w:pPr>
        <w:pStyle w:val="PlainText"/>
        <w:rPr>
          <w:del w:id="7776" w:author="Author" w:date="2020-02-14T18:23:00Z"/>
          <w:rFonts w:ascii="Courier New" w:hAnsi="Courier New" w:cs="Courier New"/>
        </w:rPr>
      </w:pPr>
      <w:del w:id="7777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4BE0B389" w14:textId="2C5D1F04" w:rsidR="00461780" w:rsidRPr="00461780" w:rsidRDefault="00F37356" w:rsidP="00461780">
      <w:pPr>
        <w:pStyle w:val="PlainText"/>
        <w:rPr>
          <w:ins w:id="7778" w:author="Author" w:date="2020-02-14T18:23:00Z"/>
          <w:rFonts w:ascii="Courier New" w:hAnsi="Courier New" w:cs="Courier New"/>
        </w:rPr>
      </w:pPr>
      <w:del w:id="777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6547DD1" w14:textId="77777777" w:rsidR="00461780" w:rsidRPr="00461780" w:rsidRDefault="00461780" w:rsidP="00461780">
      <w:pPr>
        <w:pStyle w:val="PlainText"/>
        <w:rPr>
          <w:ins w:id="7780" w:author="Author" w:date="2020-02-14T18:23:00Z"/>
          <w:rFonts w:ascii="Courier New" w:hAnsi="Courier New" w:cs="Courier New"/>
        </w:rPr>
      </w:pPr>
      <w:ins w:id="7781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726B8135" w14:textId="77777777" w:rsidR="00461780" w:rsidRPr="00461780" w:rsidRDefault="00461780" w:rsidP="00461780">
      <w:pPr>
        <w:pStyle w:val="PlainText"/>
        <w:rPr>
          <w:ins w:id="7782" w:author="Author" w:date="2020-02-14T18:23:00Z"/>
          <w:rFonts w:ascii="Courier New" w:hAnsi="Courier New" w:cs="Courier New"/>
        </w:rPr>
      </w:pPr>
    </w:p>
    <w:p w14:paraId="2148B6A2" w14:textId="77777777" w:rsidR="00461780" w:rsidRPr="00461780" w:rsidRDefault="00461780" w:rsidP="00461780">
      <w:pPr>
        <w:pStyle w:val="PlainText"/>
        <w:rPr>
          <w:ins w:id="7783" w:author="Author" w:date="2020-02-14T18:23:00Z"/>
          <w:rFonts w:ascii="Courier New" w:hAnsi="Courier New" w:cs="Courier New"/>
        </w:rPr>
      </w:pPr>
      <w:ins w:id="7784" w:author="Author" w:date="2020-02-14T18:23:00Z">
        <w:r w:rsidRPr="00461780">
          <w:rPr>
            <w:rFonts w:ascii="Courier New" w:hAnsi="Courier New" w:cs="Courier New"/>
          </w:rPr>
          <w:t>6-59</w:t>
        </w:r>
      </w:ins>
    </w:p>
    <w:p w14:paraId="7D93195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0B7BACA2" w14:textId="77777777" w:rsidR="00F37356" w:rsidRPr="00F37356" w:rsidRDefault="00461780" w:rsidP="00F37356">
      <w:pPr>
        <w:pStyle w:val="PlainText"/>
        <w:rPr>
          <w:del w:id="7785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786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229A749B" w14:textId="77777777" w:rsidR="00F37356" w:rsidRPr="00F37356" w:rsidRDefault="00F37356" w:rsidP="00F37356">
      <w:pPr>
        <w:pStyle w:val="PlainText"/>
        <w:rPr>
          <w:del w:id="7787" w:author="Author" w:date="2020-02-14T18:23:00Z"/>
          <w:rFonts w:ascii="Courier New" w:hAnsi="Courier New" w:cs="Courier New"/>
        </w:rPr>
      </w:pPr>
      <w:del w:id="7788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1A78292A" w14:textId="77777777" w:rsidR="00F37356" w:rsidRPr="00F37356" w:rsidRDefault="00F37356" w:rsidP="00F37356">
      <w:pPr>
        <w:pStyle w:val="PlainText"/>
        <w:rPr>
          <w:del w:id="7789" w:author="Author" w:date="2020-02-14T18:23:00Z"/>
          <w:rFonts w:ascii="Courier New" w:hAnsi="Courier New" w:cs="Courier New"/>
        </w:rPr>
      </w:pPr>
      <w:del w:id="77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ECFF558" w14:textId="77777777" w:rsidR="00F37356" w:rsidRPr="00F37356" w:rsidRDefault="00F37356" w:rsidP="00F37356">
      <w:pPr>
        <w:pStyle w:val="PlainText"/>
        <w:rPr>
          <w:del w:id="7791" w:author="Author" w:date="2020-02-14T18:23:00Z"/>
          <w:rFonts w:ascii="Courier New" w:hAnsi="Courier New" w:cs="Courier New"/>
        </w:rPr>
      </w:pPr>
      <w:del w:id="779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B03F693" w14:textId="77777777" w:rsidR="00F37356" w:rsidRPr="00F37356" w:rsidRDefault="00F37356" w:rsidP="00F37356">
      <w:pPr>
        <w:pStyle w:val="PlainText"/>
        <w:rPr>
          <w:del w:id="7793" w:author="Author" w:date="2020-02-14T18:23:00Z"/>
          <w:rFonts w:ascii="Courier New" w:hAnsi="Courier New" w:cs="Courier New"/>
        </w:rPr>
      </w:pPr>
      <w:del w:id="77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175BCA" w14:textId="77777777" w:rsidR="00F37356" w:rsidRPr="00F37356" w:rsidRDefault="00F37356" w:rsidP="00F37356">
      <w:pPr>
        <w:pStyle w:val="PlainText"/>
        <w:rPr>
          <w:del w:id="7795" w:author="Author" w:date="2020-02-14T18:23:00Z"/>
          <w:rFonts w:ascii="Courier New" w:hAnsi="Courier New" w:cs="Courier New"/>
        </w:rPr>
      </w:pPr>
      <w:del w:id="7796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15292DED" w14:textId="77777777" w:rsidR="00F37356" w:rsidRPr="00F37356" w:rsidRDefault="00F37356" w:rsidP="00F37356">
      <w:pPr>
        <w:pStyle w:val="PlainText"/>
        <w:rPr>
          <w:del w:id="7797" w:author="Author" w:date="2020-02-14T18:23:00Z"/>
          <w:rFonts w:ascii="Courier New" w:hAnsi="Courier New" w:cs="Courier New"/>
        </w:rPr>
      </w:pPr>
      <w:del w:id="779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7D392E5" w14:textId="77777777" w:rsidR="00F37356" w:rsidRPr="00F37356" w:rsidRDefault="00F37356" w:rsidP="00F37356">
      <w:pPr>
        <w:pStyle w:val="PlainText"/>
        <w:rPr>
          <w:del w:id="7799" w:author="Author" w:date="2020-02-14T18:23:00Z"/>
          <w:rFonts w:ascii="Courier New" w:hAnsi="Courier New" w:cs="Courier New"/>
        </w:rPr>
      </w:pPr>
      <w:del w:id="7800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0F415E61" w14:textId="3AB74511" w:rsidR="00461780" w:rsidRPr="00461780" w:rsidRDefault="00F37356" w:rsidP="00461780">
      <w:pPr>
        <w:pStyle w:val="PlainText"/>
        <w:rPr>
          <w:ins w:id="7801" w:author="Author" w:date="2020-02-14T18:23:00Z"/>
          <w:rFonts w:ascii="Courier New" w:hAnsi="Courier New" w:cs="Courier New"/>
        </w:rPr>
      </w:pPr>
      <w:del w:id="780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CE754C" w14:textId="77777777" w:rsidR="00461780" w:rsidRPr="00461780" w:rsidRDefault="00461780" w:rsidP="00461780">
      <w:pPr>
        <w:pStyle w:val="PlainText"/>
        <w:rPr>
          <w:ins w:id="7803" w:author="Author" w:date="2020-02-14T18:23:00Z"/>
          <w:rFonts w:ascii="Courier New" w:hAnsi="Courier New" w:cs="Courier New"/>
        </w:rPr>
      </w:pPr>
      <w:ins w:id="7804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6076B814" w14:textId="77777777" w:rsidR="00461780" w:rsidRPr="00461780" w:rsidRDefault="00461780" w:rsidP="00461780">
      <w:pPr>
        <w:pStyle w:val="PlainText"/>
        <w:rPr>
          <w:ins w:id="7805" w:author="Author" w:date="2020-02-14T18:23:00Z"/>
          <w:rFonts w:ascii="Courier New" w:hAnsi="Courier New" w:cs="Courier New"/>
        </w:rPr>
      </w:pPr>
    </w:p>
    <w:p w14:paraId="4580BE71" w14:textId="77777777" w:rsidR="00461780" w:rsidRPr="00461780" w:rsidRDefault="00461780" w:rsidP="00461780">
      <w:pPr>
        <w:pStyle w:val="PlainText"/>
        <w:rPr>
          <w:ins w:id="7806" w:author="Author" w:date="2020-02-14T18:23:00Z"/>
          <w:rFonts w:ascii="Courier New" w:hAnsi="Courier New" w:cs="Courier New"/>
        </w:rPr>
      </w:pPr>
      <w:ins w:id="7807" w:author="Author" w:date="2020-02-14T18:23:00Z">
        <w:r w:rsidRPr="00461780">
          <w:rPr>
            <w:rFonts w:ascii="Courier New" w:hAnsi="Courier New" w:cs="Courier New"/>
          </w:rPr>
          <w:t>6-60</w:t>
        </w:r>
      </w:ins>
    </w:p>
    <w:p w14:paraId="7716D375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23E169E8" w14:textId="77777777" w:rsidR="00F37356" w:rsidRPr="00F37356" w:rsidRDefault="00461780" w:rsidP="00F37356">
      <w:pPr>
        <w:pStyle w:val="PlainText"/>
        <w:rPr>
          <w:del w:id="7808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809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9A89CC2" w14:textId="77777777" w:rsidR="00F37356" w:rsidRPr="00F37356" w:rsidRDefault="00F37356" w:rsidP="00F37356">
      <w:pPr>
        <w:pStyle w:val="PlainText"/>
        <w:rPr>
          <w:del w:id="7810" w:author="Author" w:date="2020-02-14T18:23:00Z"/>
          <w:rFonts w:ascii="Courier New" w:hAnsi="Courier New" w:cs="Courier New"/>
        </w:rPr>
      </w:pPr>
      <w:del w:id="781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74929025" w14:textId="77777777" w:rsidR="00F37356" w:rsidRPr="00F37356" w:rsidRDefault="00F37356" w:rsidP="00F37356">
      <w:pPr>
        <w:pStyle w:val="PlainText"/>
        <w:rPr>
          <w:del w:id="7812" w:author="Author" w:date="2020-02-14T18:23:00Z"/>
          <w:rFonts w:ascii="Courier New" w:hAnsi="Courier New" w:cs="Courier New"/>
        </w:rPr>
      </w:pPr>
      <w:del w:id="78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5B0DB32" w14:textId="77777777" w:rsidR="00F37356" w:rsidRPr="00F37356" w:rsidRDefault="00F37356" w:rsidP="00F37356">
      <w:pPr>
        <w:pStyle w:val="PlainText"/>
        <w:rPr>
          <w:del w:id="7814" w:author="Author" w:date="2020-02-14T18:23:00Z"/>
          <w:rFonts w:ascii="Courier New" w:hAnsi="Courier New" w:cs="Courier New"/>
        </w:rPr>
      </w:pPr>
      <w:del w:id="781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CD5DB76" w14:textId="77777777" w:rsidR="00F37356" w:rsidRPr="00F37356" w:rsidRDefault="00F37356" w:rsidP="00F37356">
      <w:pPr>
        <w:pStyle w:val="PlainText"/>
        <w:rPr>
          <w:del w:id="7816" w:author="Author" w:date="2020-02-14T18:23:00Z"/>
          <w:rFonts w:ascii="Courier New" w:hAnsi="Courier New" w:cs="Courier New"/>
        </w:rPr>
      </w:pPr>
      <w:del w:id="78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35136F4" w14:textId="77777777" w:rsidR="00F37356" w:rsidRPr="00F37356" w:rsidRDefault="00F37356" w:rsidP="00F37356">
      <w:pPr>
        <w:pStyle w:val="PlainText"/>
        <w:rPr>
          <w:del w:id="7818" w:author="Author" w:date="2020-02-14T18:23:00Z"/>
          <w:rFonts w:ascii="Courier New" w:hAnsi="Courier New" w:cs="Courier New"/>
        </w:rPr>
      </w:pPr>
      <w:del w:id="7819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2DB5F680" w14:textId="77777777" w:rsidR="00F37356" w:rsidRPr="00F37356" w:rsidRDefault="00F37356" w:rsidP="00F37356">
      <w:pPr>
        <w:pStyle w:val="PlainText"/>
        <w:rPr>
          <w:del w:id="7820" w:author="Author" w:date="2020-02-14T18:23:00Z"/>
          <w:rFonts w:ascii="Courier New" w:hAnsi="Courier New" w:cs="Courier New"/>
        </w:rPr>
      </w:pPr>
      <w:del w:id="782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BE4765" w14:textId="77777777" w:rsidR="00F37356" w:rsidRPr="00F37356" w:rsidRDefault="00F37356" w:rsidP="00F37356">
      <w:pPr>
        <w:pStyle w:val="PlainText"/>
        <w:rPr>
          <w:del w:id="7822" w:author="Author" w:date="2020-02-14T18:23:00Z"/>
          <w:rFonts w:ascii="Courier New" w:hAnsi="Courier New" w:cs="Courier New"/>
        </w:rPr>
      </w:pPr>
      <w:del w:id="7823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41BB2A9C" w14:textId="76C5BEB0" w:rsidR="00461780" w:rsidRPr="00461780" w:rsidRDefault="00F37356" w:rsidP="00461780">
      <w:pPr>
        <w:pStyle w:val="PlainText"/>
        <w:rPr>
          <w:ins w:id="7824" w:author="Author" w:date="2020-02-14T18:23:00Z"/>
          <w:rFonts w:ascii="Courier New" w:hAnsi="Courier New" w:cs="Courier New"/>
        </w:rPr>
      </w:pPr>
      <w:del w:id="78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45E8D4B" w14:textId="77777777" w:rsidR="00461780" w:rsidRPr="00461780" w:rsidRDefault="00461780" w:rsidP="00461780">
      <w:pPr>
        <w:pStyle w:val="PlainText"/>
        <w:rPr>
          <w:ins w:id="7826" w:author="Author" w:date="2020-02-14T18:23:00Z"/>
          <w:rFonts w:ascii="Courier New" w:hAnsi="Courier New" w:cs="Courier New"/>
        </w:rPr>
      </w:pPr>
      <w:ins w:id="782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7A5F624A" w14:textId="77777777" w:rsidR="00461780" w:rsidRPr="00461780" w:rsidRDefault="00461780" w:rsidP="00461780">
      <w:pPr>
        <w:pStyle w:val="PlainText"/>
        <w:rPr>
          <w:ins w:id="7828" w:author="Author" w:date="2020-02-14T18:23:00Z"/>
          <w:rFonts w:ascii="Courier New" w:hAnsi="Courier New" w:cs="Courier New"/>
        </w:rPr>
      </w:pPr>
    </w:p>
    <w:p w14:paraId="384AAE3D" w14:textId="77777777" w:rsidR="00461780" w:rsidRPr="00461780" w:rsidRDefault="00461780" w:rsidP="00461780">
      <w:pPr>
        <w:pStyle w:val="PlainText"/>
        <w:rPr>
          <w:ins w:id="7829" w:author="Author" w:date="2020-02-14T18:23:00Z"/>
          <w:rFonts w:ascii="Courier New" w:hAnsi="Courier New" w:cs="Courier New"/>
        </w:rPr>
      </w:pPr>
      <w:ins w:id="7830" w:author="Author" w:date="2020-02-14T18:23:00Z">
        <w:r w:rsidRPr="00461780">
          <w:rPr>
            <w:rFonts w:ascii="Courier New" w:hAnsi="Courier New" w:cs="Courier New"/>
          </w:rPr>
          <w:t>6-62</w:t>
        </w:r>
      </w:ins>
    </w:p>
    <w:p w14:paraId="240B2FA8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1B314D57" w14:textId="77777777" w:rsidR="00F37356" w:rsidRPr="00F37356" w:rsidRDefault="00461780" w:rsidP="00F37356">
      <w:pPr>
        <w:pStyle w:val="PlainText"/>
        <w:rPr>
          <w:del w:id="7831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832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4D70CF8E" w14:textId="77777777" w:rsidR="00F37356" w:rsidRPr="00F37356" w:rsidRDefault="00F37356" w:rsidP="00F37356">
      <w:pPr>
        <w:pStyle w:val="PlainText"/>
        <w:rPr>
          <w:del w:id="7833" w:author="Author" w:date="2020-02-14T18:23:00Z"/>
          <w:rFonts w:ascii="Courier New" w:hAnsi="Courier New" w:cs="Courier New"/>
        </w:rPr>
      </w:pPr>
      <w:del w:id="7834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7BD76954" w14:textId="77777777" w:rsidR="00F37356" w:rsidRPr="00F37356" w:rsidRDefault="00F37356" w:rsidP="00F37356">
      <w:pPr>
        <w:pStyle w:val="PlainText"/>
        <w:rPr>
          <w:del w:id="7835" w:author="Author" w:date="2020-02-14T18:23:00Z"/>
          <w:rFonts w:ascii="Courier New" w:hAnsi="Courier New" w:cs="Courier New"/>
        </w:rPr>
      </w:pPr>
      <w:del w:id="783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1F0A731" w14:textId="77777777" w:rsidR="00F37356" w:rsidRPr="00F37356" w:rsidRDefault="00F37356" w:rsidP="00F37356">
      <w:pPr>
        <w:pStyle w:val="PlainText"/>
        <w:rPr>
          <w:del w:id="7837" w:author="Author" w:date="2020-02-14T18:23:00Z"/>
          <w:rFonts w:ascii="Courier New" w:hAnsi="Courier New" w:cs="Courier New"/>
        </w:rPr>
      </w:pPr>
      <w:del w:id="783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84AB706" w14:textId="77777777" w:rsidR="00F37356" w:rsidRPr="00F37356" w:rsidRDefault="00F37356" w:rsidP="00F37356">
      <w:pPr>
        <w:pStyle w:val="PlainText"/>
        <w:rPr>
          <w:del w:id="7839" w:author="Author" w:date="2020-02-14T18:23:00Z"/>
          <w:rFonts w:ascii="Courier New" w:hAnsi="Courier New" w:cs="Courier New"/>
        </w:rPr>
      </w:pPr>
      <w:del w:id="784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55C522C" w14:textId="77777777" w:rsidR="00F37356" w:rsidRPr="00F37356" w:rsidRDefault="00F37356" w:rsidP="00F37356">
      <w:pPr>
        <w:pStyle w:val="PlainText"/>
        <w:rPr>
          <w:del w:id="7841" w:author="Author" w:date="2020-02-14T18:23:00Z"/>
          <w:rFonts w:ascii="Courier New" w:hAnsi="Courier New" w:cs="Courier New"/>
        </w:rPr>
      </w:pPr>
      <w:del w:id="7842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01C93888" w14:textId="77777777" w:rsidR="00F37356" w:rsidRPr="00F37356" w:rsidRDefault="00F37356" w:rsidP="00F37356">
      <w:pPr>
        <w:pStyle w:val="PlainText"/>
        <w:rPr>
          <w:del w:id="7843" w:author="Author" w:date="2020-02-14T18:23:00Z"/>
          <w:rFonts w:ascii="Courier New" w:hAnsi="Courier New" w:cs="Courier New"/>
        </w:rPr>
      </w:pPr>
      <w:del w:id="784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F8A6504" w14:textId="77777777" w:rsidR="00F37356" w:rsidRPr="00F37356" w:rsidRDefault="00F37356" w:rsidP="00F37356">
      <w:pPr>
        <w:pStyle w:val="PlainText"/>
        <w:rPr>
          <w:del w:id="7845" w:author="Author" w:date="2020-02-14T18:23:00Z"/>
          <w:rFonts w:ascii="Courier New" w:hAnsi="Courier New" w:cs="Courier New"/>
        </w:rPr>
      </w:pPr>
      <w:del w:id="7846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5C2FFD2C" w14:textId="1B52195C" w:rsidR="00461780" w:rsidRPr="00461780" w:rsidRDefault="00F37356" w:rsidP="00461780">
      <w:pPr>
        <w:pStyle w:val="PlainText"/>
        <w:rPr>
          <w:ins w:id="7847" w:author="Author" w:date="2020-02-14T18:23:00Z"/>
          <w:rFonts w:ascii="Courier New" w:hAnsi="Courier New" w:cs="Courier New"/>
        </w:rPr>
      </w:pPr>
      <w:del w:id="7848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8106337" w14:textId="77777777" w:rsidR="00461780" w:rsidRPr="00461780" w:rsidRDefault="00461780" w:rsidP="00461780">
      <w:pPr>
        <w:pStyle w:val="PlainText"/>
        <w:rPr>
          <w:ins w:id="7849" w:author="Author" w:date="2020-02-14T18:23:00Z"/>
          <w:rFonts w:ascii="Courier New" w:hAnsi="Courier New" w:cs="Courier New"/>
        </w:rPr>
      </w:pPr>
      <w:ins w:id="7850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67BB13D6" w14:textId="77777777" w:rsidR="00461780" w:rsidRPr="00461780" w:rsidRDefault="00461780" w:rsidP="00461780">
      <w:pPr>
        <w:pStyle w:val="PlainText"/>
        <w:rPr>
          <w:ins w:id="7851" w:author="Author" w:date="2020-02-14T18:23:00Z"/>
          <w:rFonts w:ascii="Courier New" w:hAnsi="Courier New" w:cs="Courier New"/>
        </w:rPr>
      </w:pPr>
    </w:p>
    <w:p w14:paraId="0EF4F74D" w14:textId="77777777" w:rsidR="00461780" w:rsidRPr="00461780" w:rsidRDefault="00461780" w:rsidP="00461780">
      <w:pPr>
        <w:pStyle w:val="PlainText"/>
        <w:rPr>
          <w:ins w:id="7852" w:author="Author" w:date="2020-02-14T18:23:00Z"/>
          <w:rFonts w:ascii="Courier New" w:hAnsi="Courier New" w:cs="Courier New"/>
        </w:rPr>
      </w:pPr>
      <w:ins w:id="7853" w:author="Author" w:date="2020-02-14T18:23:00Z">
        <w:r w:rsidRPr="00461780">
          <w:rPr>
            <w:rFonts w:ascii="Courier New" w:hAnsi="Courier New" w:cs="Courier New"/>
          </w:rPr>
          <w:t>6-63</w:t>
        </w:r>
      </w:ins>
    </w:p>
    <w:p w14:paraId="66BFF06E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7A38CCE" w14:textId="77777777" w:rsidR="00F37356" w:rsidRPr="00F37356" w:rsidRDefault="00461780" w:rsidP="00F37356">
      <w:pPr>
        <w:pStyle w:val="PlainText"/>
        <w:rPr>
          <w:del w:id="7854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855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85D7F06" w14:textId="77777777" w:rsidR="00F37356" w:rsidRPr="00F37356" w:rsidRDefault="00F37356" w:rsidP="00F37356">
      <w:pPr>
        <w:pStyle w:val="PlainText"/>
        <w:rPr>
          <w:del w:id="7856" w:author="Author" w:date="2020-02-14T18:23:00Z"/>
          <w:rFonts w:ascii="Courier New" w:hAnsi="Courier New" w:cs="Courier New"/>
        </w:rPr>
      </w:pPr>
      <w:del w:id="7857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5DEC7E5" w14:textId="77777777" w:rsidR="00F37356" w:rsidRPr="00F37356" w:rsidRDefault="00F37356" w:rsidP="00F37356">
      <w:pPr>
        <w:pStyle w:val="PlainText"/>
        <w:rPr>
          <w:del w:id="7858" w:author="Author" w:date="2020-02-14T18:23:00Z"/>
          <w:rFonts w:ascii="Courier New" w:hAnsi="Courier New" w:cs="Courier New"/>
        </w:rPr>
      </w:pPr>
      <w:del w:id="785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A7774D" w14:textId="77777777" w:rsidR="00F37356" w:rsidRPr="00F37356" w:rsidRDefault="00F37356" w:rsidP="00F37356">
      <w:pPr>
        <w:pStyle w:val="PlainText"/>
        <w:rPr>
          <w:del w:id="7860" w:author="Author" w:date="2020-02-14T18:23:00Z"/>
          <w:rFonts w:ascii="Courier New" w:hAnsi="Courier New" w:cs="Courier New"/>
        </w:rPr>
      </w:pPr>
      <w:del w:id="786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998C061" w14:textId="77777777" w:rsidR="00F37356" w:rsidRPr="00F37356" w:rsidRDefault="00F37356" w:rsidP="00F37356">
      <w:pPr>
        <w:pStyle w:val="PlainText"/>
        <w:rPr>
          <w:del w:id="7862" w:author="Author" w:date="2020-02-14T18:23:00Z"/>
          <w:rFonts w:ascii="Courier New" w:hAnsi="Courier New" w:cs="Courier New"/>
        </w:rPr>
      </w:pPr>
      <w:del w:id="786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419294C" w14:textId="77777777" w:rsidR="00F37356" w:rsidRPr="00F37356" w:rsidRDefault="00F37356" w:rsidP="00F37356">
      <w:pPr>
        <w:pStyle w:val="PlainText"/>
        <w:rPr>
          <w:del w:id="7864" w:author="Author" w:date="2020-02-14T18:23:00Z"/>
          <w:rFonts w:ascii="Courier New" w:hAnsi="Courier New" w:cs="Courier New"/>
        </w:rPr>
      </w:pPr>
      <w:del w:id="7865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64521D34" w14:textId="77777777" w:rsidR="00F37356" w:rsidRPr="00F37356" w:rsidRDefault="00F37356" w:rsidP="00F37356">
      <w:pPr>
        <w:pStyle w:val="PlainText"/>
        <w:rPr>
          <w:del w:id="7866" w:author="Author" w:date="2020-02-14T18:23:00Z"/>
          <w:rFonts w:ascii="Courier New" w:hAnsi="Courier New" w:cs="Courier New"/>
        </w:rPr>
      </w:pPr>
      <w:del w:id="786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D373081" w14:textId="77777777" w:rsidR="00F37356" w:rsidRPr="00F37356" w:rsidRDefault="00F37356" w:rsidP="00F37356">
      <w:pPr>
        <w:pStyle w:val="PlainText"/>
        <w:rPr>
          <w:del w:id="7868" w:author="Author" w:date="2020-02-14T18:23:00Z"/>
          <w:rFonts w:ascii="Courier New" w:hAnsi="Courier New" w:cs="Courier New"/>
        </w:rPr>
      </w:pPr>
      <w:del w:id="7869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6C779349" w14:textId="094C8BD3" w:rsidR="00461780" w:rsidRPr="00461780" w:rsidRDefault="00F37356" w:rsidP="00461780">
      <w:pPr>
        <w:pStyle w:val="PlainText"/>
        <w:rPr>
          <w:ins w:id="7870" w:author="Author" w:date="2020-02-14T18:23:00Z"/>
          <w:rFonts w:ascii="Courier New" w:hAnsi="Courier New" w:cs="Courier New"/>
        </w:rPr>
      </w:pPr>
      <w:del w:id="787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25A43DE" w14:textId="77777777" w:rsidR="00461780" w:rsidRPr="00461780" w:rsidRDefault="00461780" w:rsidP="00461780">
      <w:pPr>
        <w:pStyle w:val="PlainText"/>
        <w:rPr>
          <w:ins w:id="7872" w:author="Author" w:date="2020-02-14T18:23:00Z"/>
          <w:rFonts w:ascii="Courier New" w:hAnsi="Courier New" w:cs="Courier New"/>
        </w:rPr>
      </w:pPr>
      <w:ins w:id="7873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1BEA684D" w14:textId="77777777" w:rsidR="00461780" w:rsidRPr="00461780" w:rsidRDefault="00461780" w:rsidP="00461780">
      <w:pPr>
        <w:pStyle w:val="PlainText"/>
        <w:rPr>
          <w:ins w:id="7874" w:author="Author" w:date="2020-02-14T18:23:00Z"/>
          <w:rFonts w:ascii="Courier New" w:hAnsi="Courier New" w:cs="Courier New"/>
        </w:rPr>
      </w:pPr>
    </w:p>
    <w:p w14:paraId="0AB024D9" w14:textId="77777777" w:rsidR="00461780" w:rsidRPr="00461780" w:rsidRDefault="00461780" w:rsidP="00461780">
      <w:pPr>
        <w:pStyle w:val="PlainText"/>
        <w:rPr>
          <w:ins w:id="7875" w:author="Author" w:date="2020-02-14T18:23:00Z"/>
          <w:rFonts w:ascii="Courier New" w:hAnsi="Courier New" w:cs="Courier New"/>
        </w:rPr>
      </w:pPr>
      <w:ins w:id="7876" w:author="Author" w:date="2020-02-14T18:23:00Z">
        <w:r w:rsidRPr="00461780">
          <w:rPr>
            <w:rFonts w:ascii="Courier New" w:hAnsi="Courier New" w:cs="Courier New"/>
          </w:rPr>
          <w:t>6-64</w:t>
        </w:r>
      </w:ins>
    </w:p>
    <w:p w14:paraId="22824844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589CD1A7" w14:textId="77777777" w:rsidR="00F37356" w:rsidRPr="00F37356" w:rsidRDefault="00461780" w:rsidP="00F37356">
      <w:pPr>
        <w:pStyle w:val="PlainText"/>
        <w:rPr>
          <w:del w:id="7877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878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1323CFC2" w14:textId="77777777" w:rsidR="00F37356" w:rsidRPr="00F37356" w:rsidRDefault="00F37356" w:rsidP="00F37356">
      <w:pPr>
        <w:pStyle w:val="PlainText"/>
        <w:rPr>
          <w:del w:id="7879" w:author="Author" w:date="2020-02-14T18:23:00Z"/>
          <w:rFonts w:ascii="Courier New" w:hAnsi="Courier New" w:cs="Courier New"/>
        </w:rPr>
      </w:pPr>
      <w:del w:id="7880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5FE60204" w14:textId="77777777" w:rsidR="00F37356" w:rsidRPr="00F37356" w:rsidRDefault="00F37356" w:rsidP="00F37356">
      <w:pPr>
        <w:pStyle w:val="PlainText"/>
        <w:rPr>
          <w:del w:id="7881" w:author="Author" w:date="2020-02-14T18:23:00Z"/>
          <w:rFonts w:ascii="Courier New" w:hAnsi="Courier New" w:cs="Courier New"/>
        </w:rPr>
      </w:pPr>
      <w:del w:id="7882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5E84AAB" w14:textId="77777777" w:rsidR="00F37356" w:rsidRPr="00F37356" w:rsidRDefault="00F37356" w:rsidP="00F37356">
      <w:pPr>
        <w:pStyle w:val="PlainText"/>
        <w:rPr>
          <w:del w:id="7883" w:author="Author" w:date="2020-02-14T18:23:00Z"/>
          <w:rFonts w:ascii="Courier New" w:hAnsi="Courier New" w:cs="Courier New"/>
        </w:rPr>
      </w:pPr>
      <w:del w:id="788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B85353A" w14:textId="77777777" w:rsidR="00F37356" w:rsidRPr="00F37356" w:rsidRDefault="00F37356" w:rsidP="00F37356">
      <w:pPr>
        <w:pStyle w:val="PlainText"/>
        <w:rPr>
          <w:del w:id="7885" w:author="Author" w:date="2020-02-14T18:23:00Z"/>
          <w:rFonts w:ascii="Courier New" w:hAnsi="Courier New" w:cs="Courier New"/>
        </w:rPr>
      </w:pPr>
      <w:del w:id="7886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1057A0E7" w14:textId="77777777" w:rsidR="00F37356" w:rsidRPr="00F37356" w:rsidRDefault="00F37356" w:rsidP="00F37356">
      <w:pPr>
        <w:pStyle w:val="PlainText"/>
        <w:rPr>
          <w:del w:id="7887" w:author="Author" w:date="2020-02-14T18:23:00Z"/>
          <w:rFonts w:ascii="Courier New" w:hAnsi="Courier New" w:cs="Courier New"/>
        </w:rPr>
      </w:pPr>
      <w:del w:id="7888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0CC4858E" w14:textId="77777777" w:rsidR="00F37356" w:rsidRPr="00F37356" w:rsidRDefault="00F37356" w:rsidP="00F37356">
      <w:pPr>
        <w:pStyle w:val="PlainText"/>
        <w:rPr>
          <w:del w:id="7889" w:author="Author" w:date="2020-02-14T18:23:00Z"/>
          <w:rFonts w:ascii="Courier New" w:hAnsi="Courier New" w:cs="Courier New"/>
        </w:rPr>
      </w:pPr>
      <w:del w:id="7890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A443E93" w14:textId="77777777" w:rsidR="00F37356" w:rsidRPr="00F37356" w:rsidRDefault="00F37356" w:rsidP="00F37356">
      <w:pPr>
        <w:pStyle w:val="PlainText"/>
        <w:rPr>
          <w:del w:id="7891" w:author="Author" w:date="2020-02-14T18:23:00Z"/>
          <w:rFonts w:ascii="Courier New" w:hAnsi="Courier New" w:cs="Courier New"/>
        </w:rPr>
      </w:pPr>
      <w:del w:id="7892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7B1B0B5A" w14:textId="57216AC3" w:rsidR="00461780" w:rsidRPr="00461780" w:rsidRDefault="00F37356" w:rsidP="00461780">
      <w:pPr>
        <w:pStyle w:val="PlainText"/>
        <w:rPr>
          <w:ins w:id="7893" w:author="Author" w:date="2020-02-14T18:23:00Z"/>
          <w:rFonts w:ascii="Courier New" w:hAnsi="Courier New" w:cs="Courier New"/>
        </w:rPr>
      </w:pPr>
      <w:del w:id="7894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78F73CE" w14:textId="77777777" w:rsidR="00461780" w:rsidRPr="00461780" w:rsidRDefault="00461780" w:rsidP="00461780">
      <w:pPr>
        <w:pStyle w:val="PlainText"/>
        <w:rPr>
          <w:ins w:id="7895" w:author="Author" w:date="2020-02-14T18:23:00Z"/>
          <w:rFonts w:ascii="Courier New" w:hAnsi="Courier New" w:cs="Courier New"/>
        </w:rPr>
      </w:pPr>
      <w:ins w:id="7896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355A8645" w14:textId="77777777" w:rsidR="00461780" w:rsidRPr="00461780" w:rsidRDefault="00461780" w:rsidP="00461780">
      <w:pPr>
        <w:pStyle w:val="PlainText"/>
        <w:rPr>
          <w:ins w:id="7897" w:author="Author" w:date="2020-02-14T18:23:00Z"/>
          <w:rFonts w:ascii="Courier New" w:hAnsi="Courier New" w:cs="Courier New"/>
        </w:rPr>
      </w:pPr>
    </w:p>
    <w:p w14:paraId="6CDDD623" w14:textId="77777777" w:rsidR="00461780" w:rsidRPr="00461780" w:rsidRDefault="00461780" w:rsidP="00461780">
      <w:pPr>
        <w:pStyle w:val="PlainText"/>
        <w:rPr>
          <w:ins w:id="7898" w:author="Author" w:date="2020-02-14T18:23:00Z"/>
          <w:rFonts w:ascii="Courier New" w:hAnsi="Courier New" w:cs="Courier New"/>
        </w:rPr>
      </w:pPr>
      <w:ins w:id="7899" w:author="Author" w:date="2020-02-14T18:23:00Z">
        <w:r w:rsidRPr="00461780">
          <w:rPr>
            <w:rFonts w:ascii="Courier New" w:hAnsi="Courier New" w:cs="Courier New"/>
          </w:rPr>
          <w:t>6-64</w:t>
        </w:r>
      </w:ins>
    </w:p>
    <w:p w14:paraId="156CEB16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</w:p>
    <w:p w14:paraId="3809A11E" w14:textId="77777777" w:rsidR="00F37356" w:rsidRPr="00F37356" w:rsidRDefault="00461780" w:rsidP="00F37356">
      <w:pPr>
        <w:pStyle w:val="PlainText"/>
        <w:rPr>
          <w:del w:id="7900" w:author="Author" w:date="2020-02-14T18:23:00Z"/>
          <w:rFonts w:ascii="Courier New" w:hAnsi="Courier New" w:cs="Courier New"/>
        </w:rPr>
      </w:pPr>
      <w:r w:rsidRPr="00461780">
        <w:rPr>
          <w:rFonts w:ascii="Courier New" w:hAnsi="Courier New" w:cs="Courier New"/>
        </w:rPr>
        <w:t>NAME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SIZE</w:t>
      </w:r>
      <w:r w:rsidRPr="00461780">
        <w:rPr>
          <w:rFonts w:ascii="Courier New" w:hAnsi="Courier New" w:cs="Courier New"/>
        </w:rPr>
        <w:tab/>
        <w:t>DESCRIPTION</w:t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</w:r>
      <w:r w:rsidRPr="00461780">
        <w:rPr>
          <w:rFonts w:ascii="Courier New" w:hAnsi="Courier New" w:cs="Courier New"/>
        </w:rPr>
        <w:tab/>
        <w:t>LOCATION</w:t>
      </w:r>
      <w:del w:id="7901" w:author="Author" w:date="2020-02-14T18:23:00Z">
        <w:r w:rsidR="00F37356" w:rsidRPr="00F37356">
          <w:rPr>
            <w:rFonts w:ascii="Courier New" w:hAnsi="Courier New" w:cs="Courier New"/>
          </w:rPr>
          <w:cr/>
        </w:r>
      </w:del>
    </w:p>
    <w:p w14:paraId="6476D36A" w14:textId="77777777" w:rsidR="00F37356" w:rsidRPr="00F37356" w:rsidRDefault="00F37356" w:rsidP="00F37356">
      <w:pPr>
        <w:pStyle w:val="PlainText"/>
        <w:rPr>
          <w:del w:id="7902" w:author="Author" w:date="2020-02-14T18:23:00Z"/>
          <w:rFonts w:ascii="Courier New" w:hAnsi="Courier New" w:cs="Courier New"/>
        </w:rPr>
      </w:pPr>
      <w:del w:id="7903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3D996957" w14:textId="77777777" w:rsidR="00F37356" w:rsidRPr="00F37356" w:rsidRDefault="00F37356" w:rsidP="00F37356">
      <w:pPr>
        <w:pStyle w:val="PlainText"/>
        <w:rPr>
          <w:del w:id="7904" w:author="Author" w:date="2020-02-14T18:23:00Z"/>
          <w:rFonts w:ascii="Courier New" w:hAnsi="Courier New" w:cs="Courier New"/>
        </w:rPr>
      </w:pPr>
      <w:del w:id="790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16B14A8" w14:textId="77777777" w:rsidR="00F37356" w:rsidRPr="00F37356" w:rsidRDefault="00F37356" w:rsidP="00F37356">
      <w:pPr>
        <w:pStyle w:val="PlainText"/>
        <w:rPr>
          <w:del w:id="7906" w:author="Author" w:date="2020-02-14T18:23:00Z"/>
          <w:rFonts w:ascii="Courier New" w:hAnsi="Courier New" w:cs="Courier New"/>
        </w:rPr>
      </w:pPr>
      <w:del w:id="790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4045A02" w14:textId="77777777" w:rsidR="00F37356" w:rsidRPr="00F37356" w:rsidRDefault="00F37356" w:rsidP="00F37356">
      <w:pPr>
        <w:pStyle w:val="PlainText"/>
        <w:rPr>
          <w:del w:id="7908" w:author="Author" w:date="2020-02-14T18:23:00Z"/>
          <w:rFonts w:ascii="Courier New" w:hAnsi="Courier New" w:cs="Courier New"/>
        </w:rPr>
      </w:pPr>
      <w:del w:id="7909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75FDC48F" w14:textId="77777777" w:rsidR="00F37356" w:rsidRPr="00F37356" w:rsidRDefault="00F37356" w:rsidP="00F37356">
      <w:pPr>
        <w:pStyle w:val="PlainText"/>
        <w:rPr>
          <w:del w:id="7910" w:author="Author" w:date="2020-02-14T18:23:00Z"/>
          <w:rFonts w:ascii="Courier New" w:hAnsi="Courier New" w:cs="Courier New"/>
        </w:rPr>
      </w:pPr>
      <w:del w:id="7911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236A86E1" w14:textId="77777777" w:rsidR="00F37356" w:rsidRPr="00F37356" w:rsidRDefault="00F37356" w:rsidP="00F37356">
      <w:pPr>
        <w:pStyle w:val="PlainText"/>
        <w:rPr>
          <w:del w:id="7912" w:author="Author" w:date="2020-02-14T18:23:00Z"/>
          <w:rFonts w:ascii="Courier New" w:hAnsi="Courier New" w:cs="Courier New"/>
        </w:rPr>
      </w:pPr>
      <w:del w:id="791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48C532FD" w14:textId="77777777" w:rsidR="00F37356" w:rsidRPr="00F37356" w:rsidRDefault="00F37356" w:rsidP="00F37356">
      <w:pPr>
        <w:pStyle w:val="PlainText"/>
        <w:rPr>
          <w:del w:id="7914" w:author="Author" w:date="2020-02-14T18:23:00Z"/>
          <w:rFonts w:ascii="Courier New" w:hAnsi="Courier New" w:cs="Courier New"/>
        </w:rPr>
      </w:pPr>
      <w:del w:id="7915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5041F82A" w14:textId="77777777" w:rsidR="00F37356" w:rsidRPr="00F37356" w:rsidRDefault="00F37356" w:rsidP="00F37356">
      <w:pPr>
        <w:pStyle w:val="PlainText"/>
        <w:rPr>
          <w:del w:id="7916" w:author="Author" w:date="2020-02-14T18:23:00Z"/>
          <w:rFonts w:ascii="Courier New" w:hAnsi="Courier New" w:cs="Courier New"/>
        </w:rPr>
      </w:pPr>
      <w:del w:id="791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0DDA3E73" w14:textId="77777777" w:rsidR="00F37356" w:rsidRPr="00F37356" w:rsidRDefault="00F37356" w:rsidP="00F37356">
      <w:pPr>
        <w:pStyle w:val="PlainText"/>
        <w:rPr>
          <w:del w:id="7918" w:author="Author" w:date="2020-02-14T18:23:00Z"/>
          <w:rFonts w:ascii="Courier New" w:hAnsi="Courier New" w:cs="Courier New"/>
        </w:rPr>
      </w:pPr>
      <w:del w:id="7919" w:author="Author" w:date="2020-02-14T18:23:00Z">
        <w:r w:rsidRPr="00F37356">
          <w:rPr>
            <w:rFonts w:ascii="Courier New" w:hAnsi="Courier New" w:cs="Courier New"/>
          </w:rPr>
          <w:delText>NAME</w:delText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>SIZE</w:delText>
        </w:r>
        <w:r w:rsidRPr="00F37356">
          <w:rPr>
            <w:rFonts w:ascii="Courier New" w:hAnsi="Courier New" w:cs="Courier New"/>
          </w:rPr>
          <w:tab/>
          <w:delText>DESCRIPTION</w:delText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  <w:delText>LOCATION</w:delText>
        </w:r>
        <w:r w:rsidRPr="00F37356">
          <w:rPr>
            <w:rFonts w:ascii="Courier New" w:hAnsi="Courier New" w:cs="Courier New"/>
          </w:rPr>
          <w:cr/>
        </w:r>
      </w:del>
    </w:p>
    <w:p w14:paraId="089A776E" w14:textId="77777777" w:rsidR="00F37356" w:rsidRPr="00F37356" w:rsidRDefault="00F37356" w:rsidP="00F37356">
      <w:pPr>
        <w:pStyle w:val="PlainText"/>
        <w:rPr>
          <w:del w:id="7920" w:author="Author" w:date="2020-02-14T18:23:00Z"/>
          <w:rFonts w:ascii="Courier New" w:hAnsi="Courier New" w:cs="Courier New"/>
        </w:rPr>
      </w:pPr>
      <w:del w:id="7921" w:author="Author" w:date="2020-02-14T18:23:00Z"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tab/>
        </w:r>
        <w:r w:rsidRPr="00F37356">
          <w:rPr>
            <w:rFonts w:ascii="Courier New" w:hAnsi="Courier New" w:cs="Courier New"/>
          </w:rPr>
          <w:cr/>
        </w:r>
      </w:del>
    </w:p>
    <w:p w14:paraId="28E46C89" w14:textId="77777777" w:rsidR="00F37356" w:rsidRPr="00F37356" w:rsidRDefault="00F37356" w:rsidP="00F37356">
      <w:pPr>
        <w:pStyle w:val="PlainText"/>
        <w:rPr>
          <w:del w:id="7922" w:author="Author" w:date="2020-02-14T18:23:00Z"/>
          <w:rFonts w:ascii="Courier New" w:hAnsi="Courier New" w:cs="Courier New"/>
        </w:rPr>
      </w:pPr>
      <w:del w:id="7923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5E2498BD" w14:textId="77777777" w:rsidR="00F37356" w:rsidRPr="00F37356" w:rsidRDefault="00F37356" w:rsidP="00F37356">
      <w:pPr>
        <w:pStyle w:val="PlainText"/>
        <w:rPr>
          <w:del w:id="7924" w:author="Author" w:date="2020-02-14T18:23:00Z"/>
          <w:rFonts w:ascii="Courier New" w:hAnsi="Courier New" w:cs="Courier New"/>
        </w:rPr>
      </w:pPr>
      <w:del w:id="792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3D0463C0" w14:textId="77777777" w:rsidR="00F37356" w:rsidRPr="00F37356" w:rsidRDefault="00F37356" w:rsidP="00F37356">
      <w:pPr>
        <w:pStyle w:val="PlainText"/>
        <w:rPr>
          <w:del w:id="7926" w:author="Author" w:date="2020-02-14T18:23:00Z"/>
          <w:rFonts w:ascii="Courier New" w:hAnsi="Courier New" w:cs="Courier New"/>
        </w:rPr>
      </w:pPr>
      <w:del w:id="7927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C739576" w14:textId="77777777" w:rsidR="00F37356" w:rsidRPr="00F37356" w:rsidRDefault="00F37356" w:rsidP="00F37356">
      <w:pPr>
        <w:pStyle w:val="PlainText"/>
        <w:rPr>
          <w:del w:id="7928" w:author="Author" w:date="2020-02-14T18:23:00Z"/>
          <w:rFonts w:ascii="Courier New" w:hAnsi="Courier New" w:cs="Courier New"/>
        </w:rPr>
      </w:pPr>
      <w:del w:id="7929" w:author="Author" w:date="2020-02-14T18:23:00Z">
        <w:r w:rsidRPr="00F37356">
          <w:rPr>
            <w:rFonts w:ascii="Courier New" w:hAnsi="Courier New" w:cs="Courier New"/>
          </w:rPr>
          <w:delText>Additional valid entries for unedited items:  -1 (blank), -2 (don't know), -3 (refused).</w:delText>
        </w:r>
        <w:r w:rsidRPr="00F37356">
          <w:rPr>
            <w:rFonts w:ascii="Courier New" w:hAnsi="Courier New" w:cs="Courier New"/>
          </w:rPr>
          <w:cr/>
        </w:r>
      </w:del>
    </w:p>
    <w:p w14:paraId="2939D278" w14:textId="77777777" w:rsidR="00F37356" w:rsidRPr="00F37356" w:rsidRDefault="00F37356" w:rsidP="00F37356">
      <w:pPr>
        <w:pStyle w:val="PlainText"/>
        <w:rPr>
          <w:del w:id="7930" w:author="Author" w:date="2020-02-14T18:23:00Z"/>
          <w:rFonts w:ascii="Courier New" w:hAnsi="Courier New" w:cs="Courier New"/>
        </w:rPr>
      </w:pPr>
      <w:del w:id="7931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2A4C1026" w14:textId="77777777" w:rsidR="00F37356" w:rsidRPr="00F37356" w:rsidRDefault="00F37356" w:rsidP="00F37356">
      <w:pPr>
        <w:pStyle w:val="PlainText"/>
        <w:rPr>
          <w:del w:id="7932" w:author="Author" w:date="2020-02-14T18:23:00Z"/>
          <w:rFonts w:ascii="Courier New" w:hAnsi="Courier New" w:cs="Courier New"/>
        </w:rPr>
      </w:pPr>
      <w:del w:id="7933" w:author="Author" w:date="2020-02-14T18:23:00Z">
        <w:r w:rsidRPr="00F37356">
          <w:rPr>
            <w:rFonts w:ascii="Courier New" w:hAnsi="Courier New" w:cs="Courier New"/>
          </w:rPr>
          <w:delText>CPS Technical Documentation</w:delText>
        </w:r>
        <w:r w:rsidRPr="00F37356">
          <w:rPr>
            <w:rFonts w:ascii="Courier New" w:hAnsi="Courier New" w:cs="Courier New"/>
          </w:rPr>
          <w:tab/>
          <w:delText xml:space="preserve">Page </w:delText>
        </w:r>
        <w:r w:rsidRPr="00F37356">
          <w:rPr>
            <w:rFonts w:ascii="Courier New" w:hAnsi="Courier New" w:cs="Courier New"/>
          </w:rPr>
          <w:pgNum/>
        </w:r>
        <w:r w:rsidRPr="00F37356">
          <w:rPr>
            <w:rFonts w:ascii="Courier New" w:hAnsi="Courier New" w:cs="Courier New"/>
          </w:rPr>
          <w:cr/>
        </w:r>
      </w:del>
    </w:p>
    <w:p w14:paraId="0E8373E7" w14:textId="43145161" w:rsidR="00461780" w:rsidRPr="00461780" w:rsidRDefault="00F37356" w:rsidP="00461780">
      <w:pPr>
        <w:pStyle w:val="PlainText"/>
        <w:rPr>
          <w:ins w:id="7934" w:author="Author" w:date="2020-02-14T18:23:00Z"/>
          <w:rFonts w:ascii="Courier New" w:hAnsi="Courier New" w:cs="Courier New"/>
        </w:rPr>
      </w:pPr>
      <w:del w:id="7935" w:author="Author" w:date="2020-02-14T18:23:00Z">
        <w:r w:rsidRPr="00F37356">
          <w:rPr>
            <w:rFonts w:ascii="Courier New" w:hAnsi="Courier New" w:cs="Courier New"/>
          </w:rPr>
          <w:cr/>
        </w:r>
      </w:del>
    </w:p>
    <w:p w14:paraId="64020E47" w14:textId="77777777" w:rsidR="00461780" w:rsidRPr="00461780" w:rsidRDefault="00461780" w:rsidP="00461780">
      <w:pPr>
        <w:pStyle w:val="PlainText"/>
        <w:rPr>
          <w:ins w:id="7936" w:author="Author" w:date="2020-02-14T18:23:00Z"/>
          <w:rFonts w:ascii="Courier New" w:hAnsi="Courier New" w:cs="Courier New"/>
        </w:rPr>
      </w:pPr>
      <w:ins w:id="7937" w:author="Author" w:date="2020-02-14T18:23:00Z"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  <w:r w:rsidRPr="00461780">
          <w:rPr>
            <w:rFonts w:ascii="Courier New" w:hAnsi="Courier New" w:cs="Courier New"/>
          </w:rPr>
          <w:tab/>
        </w:r>
      </w:ins>
    </w:p>
    <w:p w14:paraId="3DEA9DD3" w14:textId="77777777" w:rsidR="00461780" w:rsidRPr="00461780" w:rsidRDefault="00461780" w:rsidP="00461780">
      <w:pPr>
        <w:pStyle w:val="PlainText"/>
        <w:rPr>
          <w:ins w:id="7938" w:author="Author" w:date="2020-02-14T18:23:00Z"/>
          <w:rFonts w:ascii="Courier New" w:hAnsi="Courier New" w:cs="Courier New"/>
        </w:rPr>
      </w:pPr>
    </w:p>
    <w:p w14:paraId="6CB56DEF" w14:textId="77777777" w:rsidR="00461780" w:rsidRPr="00461780" w:rsidRDefault="00461780" w:rsidP="00461780">
      <w:pPr>
        <w:pStyle w:val="PlainText"/>
        <w:rPr>
          <w:rFonts w:ascii="Courier New" w:hAnsi="Courier New" w:cs="Courier New"/>
        </w:rPr>
      </w:pPr>
      <w:ins w:id="7939" w:author="Author" w:date="2020-02-14T18:23:00Z">
        <w:r w:rsidRPr="00461780">
          <w:rPr>
            <w:rFonts w:ascii="Courier New" w:hAnsi="Courier New" w:cs="Courier New"/>
          </w:rPr>
          <w:t>6-93</w:t>
        </w:r>
      </w:ins>
    </w:p>
    <w:p w14:paraId="07475234" w14:textId="77777777" w:rsidR="00461780" w:rsidRDefault="00461780" w:rsidP="00461780">
      <w:pPr>
        <w:pStyle w:val="PlainText"/>
        <w:rPr>
          <w:rFonts w:ascii="Courier New" w:hAnsi="Courier New" w:cs="Courier New"/>
        </w:rPr>
      </w:pPr>
    </w:p>
    <w:sectPr w:rsidR="00461780" w:rsidSect="000D62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64"/>
    <w:rsid w:val="00055118"/>
    <w:rsid w:val="000D6252"/>
    <w:rsid w:val="003178D2"/>
    <w:rsid w:val="00461780"/>
    <w:rsid w:val="00811DE5"/>
    <w:rsid w:val="00834164"/>
    <w:rsid w:val="009D72BC"/>
    <w:rsid w:val="009E7BB2"/>
    <w:rsid w:val="00CE289C"/>
    <w:rsid w:val="00F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E2C59-59B3-457B-B2B5-9E5F769B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A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AB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E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11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16908</Words>
  <Characters>96379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113061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Reid - BLS</dc:creator>
  <cp:keywords/>
  <dc:description/>
  <cp:lastModifiedBy>Kelley, Reid - BLS</cp:lastModifiedBy>
  <cp:revision>3</cp:revision>
  <dcterms:created xsi:type="dcterms:W3CDTF">2020-02-14T23:22:00Z</dcterms:created>
  <dcterms:modified xsi:type="dcterms:W3CDTF">2020-02-15T00:40:00Z</dcterms:modified>
</cp:coreProperties>
</file>